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54E8A80B" w:rsidR="00A63D0E" w:rsidRPr="00425B21" w:rsidRDefault="00A63D0E" w:rsidP="00A63D0E">
      <w:pPr>
        <w:jc w:val="center"/>
        <w:rPr>
          <w:b/>
          <w:u w:val="single"/>
        </w:rPr>
      </w:pPr>
      <w:r w:rsidRPr="00425B21">
        <w:rPr>
          <w:b/>
          <w:u w:val="single"/>
        </w:rPr>
        <w:t>Dissertation:</w:t>
      </w:r>
    </w:p>
    <w:p w14:paraId="45CFEDF5" w14:textId="77777777" w:rsidR="00A63D0E" w:rsidRDefault="00A63D0E"/>
    <w:p w14:paraId="4B85D894" w14:textId="2113A334" w:rsidR="00EB512F" w:rsidRDefault="00EB512F">
      <w:pPr>
        <w:rPr>
          <w:b/>
        </w:rPr>
      </w:pPr>
      <w:r>
        <w:rPr>
          <w:b/>
        </w:rPr>
        <w:t xml:space="preserve">Abstract (Aim </w:t>
      </w:r>
      <w:r w:rsidR="00FC76FB">
        <w:rPr>
          <w:b/>
        </w:rPr>
        <w:t>1</w:t>
      </w:r>
      <w:r>
        <w:rPr>
          <w:b/>
        </w:rPr>
        <w:t>/100 words)</w:t>
      </w:r>
    </w:p>
    <w:p w14:paraId="68D29555" w14:textId="77777777" w:rsidR="00EB512F" w:rsidRDefault="00EB512F">
      <w:pPr>
        <w:rPr>
          <w:b/>
        </w:rPr>
      </w:pPr>
    </w:p>
    <w:p w14:paraId="1AEAAD7D" w14:textId="77777777" w:rsidR="006A3064" w:rsidRDefault="006A3064">
      <w:pPr>
        <w:rPr>
          <w:b/>
        </w:rPr>
      </w:pPr>
    </w:p>
    <w:p w14:paraId="380E5D9E" w14:textId="77777777" w:rsidR="006A3064" w:rsidRDefault="006A3064">
      <w:pPr>
        <w:rPr>
          <w:b/>
        </w:rPr>
      </w:pPr>
    </w:p>
    <w:p w14:paraId="6FDB231E" w14:textId="02B481F9" w:rsidR="00082DA4" w:rsidRPr="00F24CF9" w:rsidRDefault="00A63D0E">
      <w:pPr>
        <w:rPr>
          <w:b/>
        </w:rPr>
      </w:pPr>
      <w:r w:rsidRPr="00F24CF9">
        <w:rPr>
          <w:b/>
        </w:rPr>
        <w:t>Introduction</w:t>
      </w:r>
      <w:r w:rsidR="00B33EE8" w:rsidRPr="00F24CF9">
        <w:rPr>
          <w:b/>
        </w:rPr>
        <w:t xml:space="preserve"> (Aim: </w:t>
      </w:r>
      <w:r w:rsidR="001F40C9">
        <w:rPr>
          <w:b/>
        </w:rPr>
        <w:t>572</w:t>
      </w:r>
      <w:r w:rsidR="00387F00" w:rsidRPr="00F24CF9">
        <w:rPr>
          <w:b/>
        </w:rPr>
        <w:t>/</w:t>
      </w:r>
      <w:r w:rsidR="00B33EE8" w:rsidRPr="00F24CF9">
        <w:rPr>
          <w:b/>
        </w:rPr>
        <w:t>600 words)</w:t>
      </w:r>
    </w:p>
    <w:p w14:paraId="191BBFE0" w14:textId="62AD89BC" w:rsidR="00A63D0E" w:rsidRDefault="003C2C4B">
      <w:r>
        <w:t xml:space="preserve"> </w:t>
      </w:r>
    </w:p>
    <w:p w14:paraId="41C29EC8"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Background Information:</w:t>
      </w:r>
    </w:p>
    <w:p w14:paraId="62522F94" w14:textId="77777777" w:rsidR="00A63D0E" w:rsidRPr="007432A3" w:rsidRDefault="00A63D0E" w:rsidP="00A63D0E">
      <w:pPr>
        <w:pStyle w:val="NormalWeb"/>
        <w:spacing w:before="0" w:beforeAutospacing="0" w:after="0" w:afterAutospacing="0"/>
        <w:rPr>
          <w:rFonts w:ascii="Calibri" w:hAnsi="Calibri"/>
          <w:sz w:val="21"/>
          <w:szCs w:val="22"/>
        </w:rPr>
      </w:pPr>
      <w:r w:rsidRPr="007432A3">
        <w:rPr>
          <w:rFonts w:ascii="Calibri" w:hAnsi="Calibri"/>
          <w:sz w:val="21"/>
          <w:szCs w:val="22"/>
        </w:rPr>
        <w:t> </w:t>
      </w:r>
    </w:p>
    <w:p w14:paraId="2B51D222" w14:textId="5B50627D" w:rsidR="00967A82" w:rsidRPr="007432A3" w:rsidRDefault="00967A82" w:rsidP="00D56BB3">
      <w:pPr>
        <w:ind w:left="720"/>
        <w:rPr>
          <w:rFonts w:ascii="Calibri" w:hAnsi="Calibri"/>
          <w:sz w:val="22"/>
          <w:szCs w:val="28"/>
        </w:rPr>
      </w:pPr>
      <w:r w:rsidRPr="007432A3">
        <w:rPr>
          <w:rFonts w:ascii="Calibri" w:hAnsi="Calibri"/>
          <w:sz w:val="22"/>
          <w:szCs w:val="28"/>
        </w:rPr>
        <w:t>The cells which line our blood vessels are called Endothelial cells</w:t>
      </w:r>
      <w:r w:rsidR="00857AB7">
        <w:rPr>
          <w:rFonts w:ascii="Calibri" w:hAnsi="Calibri"/>
          <w:sz w:val="22"/>
          <w:szCs w:val="28"/>
        </w:rPr>
        <w:t xml:space="preserve"> (EC)</w:t>
      </w:r>
      <w:r w:rsidRPr="007432A3">
        <w:rPr>
          <w:rFonts w:ascii="Calibri" w:hAnsi="Calibri"/>
          <w:sz w:val="22"/>
          <w:szCs w:val="28"/>
        </w:rPr>
        <w:t xml:space="preserve">, which form </w:t>
      </w:r>
      <w:del w:id="0" w:author="D.Walker" w:date="2017-11-28T16:19:00Z">
        <w:r w:rsidRPr="007432A3" w:rsidDel="006D3960">
          <w:rPr>
            <w:rFonts w:ascii="Calibri" w:hAnsi="Calibri"/>
            <w:sz w:val="22"/>
            <w:szCs w:val="28"/>
          </w:rPr>
          <w:delText xml:space="preserve">the </w:delText>
        </w:r>
      </w:del>
      <w:ins w:id="1" w:author="D.Walker" w:date="2017-11-28T16:19:00Z">
        <w:r w:rsidR="006D3960">
          <w:rPr>
            <w:rFonts w:ascii="Calibri" w:hAnsi="Calibri"/>
            <w:sz w:val="22"/>
            <w:szCs w:val="28"/>
          </w:rPr>
          <w:t>a layer known as the</w:t>
        </w:r>
        <w:r w:rsidR="006D3960" w:rsidRPr="007432A3">
          <w:rPr>
            <w:rFonts w:ascii="Calibri" w:hAnsi="Calibri"/>
            <w:sz w:val="22"/>
            <w:szCs w:val="28"/>
          </w:rPr>
          <w:t xml:space="preserve"> </w:t>
        </w:r>
      </w:ins>
      <w:r w:rsidRPr="007432A3">
        <w:rPr>
          <w:rFonts w:ascii="Calibri" w:hAnsi="Calibri"/>
          <w:sz w:val="22"/>
          <w:szCs w:val="28"/>
        </w:rPr>
        <w:t>Endothelium</w:t>
      </w:r>
      <w:del w:id="2" w:author="D.Walker" w:date="2017-11-28T16:19:00Z">
        <w:r w:rsidRPr="007432A3" w:rsidDel="006D3960">
          <w:rPr>
            <w:rFonts w:ascii="Calibri" w:hAnsi="Calibri"/>
            <w:sz w:val="22"/>
            <w:szCs w:val="28"/>
          </w:rPr>
          <w:delText xml:space="preserve"> layer</w:delText>
        </w:r>
      </w:del>
      <w:r w:rsidRPr="007432A3">
        <w:rPr>
          <w:rFonts w:ascii="Calibri" w:hAnsi="Calibri"/>
          <w:sz w:val="22"/>
          <w:szCs w:val="28"/>
        </w:rPr>
        <w:t xml:space="preserve">. This layer of cells </w:t>
      </w:r>
      <w:del w:id="3" w:author="D.Walker" w:date="2017-11-28T16:20:00Z">
        <w:r w:rsidRPr="007432A3" w:rsidDel="006D3960">
          <w:rPr>
            <w:rFonts w:ascii="Calibri" w:hAnsi="Calibri"/>
            <w:sz w:val="22"/>
            <w:szCs w:val="28"/>
          </w:rPr>
          <w:delText xml:space="preserve">are </w:delText>
        </w:r>
      </w:del>
      <w:ins w:id="4" w:author="D.Walker" w:date="2017-11-28T16:20:00Z">
        <w:r w:rsidR="006D3960">
          <w:rPr>
            <w:rFonts w:ascii="Calibri" w:hAnsi="Calibri"/>
            <w:sz w:val="22"/>
            <w:szCs w:val="28"/>
          </w:rPr>
          <w:t>is</w:t>
        </w:r>
        <w:r w:rsidR="006D3960" w:rsidRPr="007432A3">
          <w:rPr>
            <w:rFonts w:ascii="Calibri" w:hAnsi="Calibri"/>
            <w:sz w:val="22"/>
            <w:szCs w:val="28"/>
          </w:rPr>
          <w:t xml:space="preserve"> </w:t>
        </w:r>
      </w:ins>
      <w:r w:rsidRPr="007432A3">
        <w:rPr>
          <w:rFonts w:ascii="Calibri" w:hAnsi="Calibri"/>
          <w:sz w:val="22"/>
          <w:szCs w:val="28"/>
        </w:rPr>
        <w:t xml:space="preserve">able to repair </w:t>
      </w:r>
      <w:del w:id="5" w:author="D.Walker" w:date="2017-11-28T16:20:00Z">
        <w:r w:rsidRPr="007432A3" w:rsidDel="006D3960">
          <w:rPr>
            <w:rFonts w:ascii="Calibri" w:hAnsi="Calibri"/>
            <w:sz w:val="22"/>
            <w:szCs w:val="28"/>
          </w:rPr>
          <w:delText xml:space="preserve">themselves </w:delText>
        </w:r>
      </w:del>
      <w:ins w:id="6" w:author="D.Walker" w:date="2017-11-28T16:20:00Z">
        <w:r w:rsidR="006D3960">
          <w:rPr>
            <w:rFonts w:ascii="Calibri" w:hAnsi="Calibri"/>
            <w:sz w:val="22"/>
            <w:szCs w:val="28"/>
          </w:rPr>
          <w:t>itself</w:t>
        </w:r>
        <w:r w:rsidR="006D3960" w:rsidRPr="007432A3">
          <w:rPr>
            <w:rFonts w:ascii="Calibri" w:hAnsi="Calibri"/>
            <w:sz w:val="22"/>
            <w:szCs w:val="28"/>
          </w:rPr>
          <w:t xml:space="preserve"> </w:t>
        </w:r>
      </w:ins>
      <w:r w:rsidRPr="007432A3">
        <w:rPr>
          <w:rFonts w:ascii="Calibri" w:hAnsi="Calibri"/>
          <w:sz w:val="22"/>
          <w:szCs w:val="28"/>
        </w:rPr>
        <w:t xml:space="preserve">after injury, which is essential to good health, however, the repair process becomes slower with age due to the cells becoming </w:t>
      </w:r>
      <w:commentRangeStart w:id="7"/>
      <w:r w:rsidRPr="007432A3">
        <w:rPr>
          <w:rFonts w:ascii="Calibri" w:hAnsi="Calibri"/>
          <w:sz w:val="22"/>
          <w:szCs w:val="28"/>
        </w:rPr>
        <w:t>senescent</w:t>
      </w:r>
      <w:commentRangeEnd w:id="7"/>
      <w:r w:rsidR="006D3960">
        <w:rPr>
          <w:rStyle w:val="CommentReference"/>
        </w:rPr>
        <w:commentReference w:id="7"/>
      </w:r>
      <w:r w:rsidRPr="007432A3">
        <w:rPr>
          <w:rFonts w:ascii="Calibri" w:hAnsi="Calibri"/>
          <w:sz w:val="22"/>
          <w:szCs w:val="28"/>
        </w:rPr>
        <w:t>.</w:t>
      </w:r>
    </w:p>
    <w:p w14:paraId="7CF7349F" w14:textId="77777777" w:rsidR="00967A82" w:rsidRPr="007432A3" w:rsidRDefault="00967A82" w:rsidP="00D56BB3">
      <w:pPr>
        <w:ind w:left="720"/>
        <w:rPr>
          <w:rFonts w:ascii="Calibri" w:hAnsi="Calibri"/>
          <w:sz w:val="22"/>
          <w:szCs w:val="28"/>
        </w:rPr>
      </w:pPr>
    </w:p>
    <w:p w14:paraId="09C5C0CE" w14:textId="1F878786" w:rsidR="00D56BB3" w:rsidRPr="007432A3" w:rsidRDefault="00967A82" w:rsidP="00D56BB3">
      <w:pPr>
        <w:ind w:left="720"/>
        <w:rPr>
          <w:rFonts w:ascii="Calibri" w:hAnsi="Calibri"/>
          <w:sz w:val="22"/>
          <w:szCs w:val="28"/>
        </w:rPr>
      </w:pPr>
      <w:r w:rsidRPr="007432A3">
        <w:rPr>
          <w:rFonts w:ascii="Calibri" w:hAnsi="Calibri"/>
          <w:sz w:val="22"/>
          <w:szCs w:val="28"/>
        </w:rPr>
        <w:t xml:space="preserve">These cells are generally in a </w:t>
      </w:r>
      <w:del w:id="8" w:author="D.Walker" w:date="2017-11-28T16:20:00Z">
        <w:r w:rsidRPr="007432A3" w:rsidDel="006D3960">
          <w:rPr>
            <w:rFonts w:ascii="Calibri" w:hAnsi="Calibri"/>
            <w:sz w:val="22"/>
            <w:szCs w:val="28"/>
          </w:rPr>
          <w:delText>confluence</w:delText>
        </w:r>
      </w:del>
      <w:ins w:id="9" w:author="D.Walker" w:date="2017-11-28T16:20:00Z">
        <w:r w:rsidR="006D3960">
          <w:rPr>
            <w:rFonts w:ascii="Calibri" w:hAnsi="Calibri"/>
            <w:sz w:val="22"/>
            <w:szCs w:val="28"/>
          </w:rPr>
          <w:t>confluent layer</w:t>
        </w:r>
      </w:ins>
      <w:r w:rsidRPr="007432A3">
        <w:rPr>
          <w:rFonts w:ascii="Calibri" w:hAnsi="Calibri"/>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to </w:t>
      </w:r>
      <w:commentRangeStart w:id="10"/>
      <w:r w:rsidRPr="007432A3">
        <w:rPr>
          <w:rFonts w:ascii="Calibri" w:hAnsi="Calibri"/>
          <w:sz w:val="22"/>
          <w:szCs w:val="28"/>
        </w:rPr>
        <w:t>many senescent cells</w:t>
      </w:r>
      <w:commentRangeEnd w:id="10"/>
      <w:r w:rsidR="006D3960">
        <w:rPr>
          <w:rStyle w:val="CommentReference"/>
        </w:rPr>
        <w:commentReference w:id="10"/>
      </w:r>
      <w:r w:rsidRPr="007432A3">
        <w:rPr>
          <w:rFonts w:ascii="Calibri" w:hAnsi="Calibri"/>
          <w:sz w:val="22"/>
          <w:szCs w:val="28"/>
        </w:rPr>
        <w:t>, or if the same area is damaged a second time after repair. This</w:t>
      </w:r>
      <w:r w:rsidR="00CF4124">
        <w:rPr>
          <w:rFonts w:ascii="Calibri" w:hAnsi="Calibri"/>
          <w:sz w:val="22"/>
          <w:szCs w:val="28"/>
        </w:rPr>
        <w:t xml:space="preserve"> is</w:t>
      </w:r>
      <w:r w:rsidRPr="007432A3">
        <w:rPr>
          <w:rFonts w:ascii="Calibri" w:hAnsi="Calibri"/>
          <w:sz w:val="22"/>
          <w:szCs w:val="28"/>
        </w:rPr>
        <w:t xml:space="preserve"> due to scar tissue being less capable of mitosis and repair.</w:t>
      </w:r>
    </w:p>
    <w:p w14:paraId="05F8213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1B1E729A"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Aims and Objectives:</w:t>
      </w:r>
    </w:p>
    <w:p w14:paraId="7A1F45F3"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5ACAEDAF" w14:textId="54DB44AC" w:rsidR="00D56BB3" w:rsidRDefault="00D56BB3" w:rsidP="00D56BB3">
      <w:pPr>
        <w:pStyle w:val="NormalWeb"/>
        <w:spacing w:before="0" w:beforeAutospacing="0" w:after="0" w:afterAutospacing="0"/>
        <w:ind w:left="720"/>
        <w:rPr>
          <w:rFonts w:ascii="Calibri" w:hAnsi="Calibri"/>
          <w:sz w:val="22"/>
          <w:szCs w:val="22"/>
        </w:rPr>
      </w:pPr>
      <w:r>
        <w:rPr>
          <w:rFonts w:ascii="Calibri" w:hAnsi="Calibri"/>
          <w:sz w:val="22"/>
          <w:szCs w:val="22"/>
        </w:rPr>
        <w:t xml:space="preserve">The main aim of this project is to </w:t>
      </w:r>
      <w:commentRangeStart w:id="11"/>
      <w:del w:id="12" w:author="Harry Cooper" w:date="2017-11-29T15:38:00Z">
        <w:r w:rsidDel="009A5073">
          <w:rPr>
            <w:rFonts w:ascii="Calibri" w:hAnsi="Calibri"/>
            <w:sz w:val="22"/>
            <w:szCs w:val="22"/>
          </w:rPr>
          <w:delText>monitor</w:delText>
        </w:r>
        <w:commentRangeEnd w:id="11"/>
        <w:r w:rsidR="00B24297" w:rsidDel="009A5073">
          <w:rPr>
            <w:rStyle w:val="CommentReference"/>
          </w:rPr>
          <w:commentReference w:id="11"/>
        </w:r>
        <w:r w:rsidDel="009A5073">
          <w:rPr>
            <w:rFonts w:ascii="Calibri" w:hAnsi="Calibri"/>
            <w:sz w:val="22"/>
            <w:szCs w:val="22"/>
          </w:rPr>
          <w:delText xml:space="preserve"> </w:delText>
        </w:r>
      </w:del>
      <w:ins w:id="13" w:author="Harry Cooper" w:date="2017-11-29T15:38:00Z">
        <w:r w:rsidR="009A5073">
          <w:rPr>
            <w:rFonts w:ascii="Calibri" w:hAnsi="Calibri"/>
            <w:sz w:val="22"/>
            <w:szCs w:val="22"/>
          </w:rPr>
          <w:t xml:space="preserve">estimate </w:t>
        </w:r>
      </w:ins>
      <w:r>
        <w:rPr>
          <w:rFonts w:ascii="Calibri" w:hAnsi="Calibri"/>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Pr>
          <w:rFonts w:ascii="Calibri" w:hAnsi="Calibri"/>
          <w:sz w:val="22"/>
          <w:szCs w:val="22"/>
        </w:rPr>
        <w:t xml:space="preserve">the deadly disease </w:t>
      </w:r>
      <w:r>
        <w:rPr>
          <w:rFonts w:ascii="Calibri" w:hAnsi="Calibri"/>
          <w:sz w:val="22"/>
          <w:szCs w:val="22"/>
        </w:rPr>
        <w:t>atherosclerosis</w:t>
      </w:r>
      <w:r w:rsidR="00726DB1">
        <w:rPr>
          <w:rFonts w:ascii="Calibri" w:hAnsi="Calibri"/>
          <w:sz w:val="22"/>
          <w:szCs w:val="22"/>
        </w:rPr>
        <w:t>, which can lead to strokes and heart attacks</w:t>
      </w:r>
      <w:r>
        <w:rPr>
          <w:rFonts w:ascii="Calibri" w:hAnsi="Calibri"/>
          <w:sz w:val="22"/>
          <w:szCs w:val="22"/>
        </w:rPr>
        <w:t>.</w:t>
      </w:r>
    </w:p>
    <w:p w14:paraId="592E155B" w14:textId="696D64AB" w:rsidR="007432A3" w:rsidRDefault="007432A3" w:rsidP="00D56BB3">
      <w:pPr>
        <w:pStyle w:val="NormalWeb"/>
        <w:spacing w:before="0" w:beforeAutospacing="0" w:after="0" w:afterAutospacing="0"/>
        <w:ind w:left="720"/>
        <w:rPr>
          <w:rFonts w:ascii="Calibri" w:hAnsi="Calibri"/>
          <w:sz w:val="22"/>
          <w:szCs w:val="22"/>
        </w:rPr>
      </w:pPr>
      <w:r>
        <w:rPr>
          <w:rFonts w:ascii="Calibri" w:hAnsi="Calibri"/>
          <w:sz w:val="22"/>
          <w:szCs w:val="22"/>
        </w:rPr>
        <w:t xml:space="preserve">The way the main aim will be implemented requires the development of an agent based model to encapsulate the key behaviours associated with </w:t>
      </w:r>
      <w:del w:id="14" w:author="D.Walker" w:date="2017-11-28T16:23:00Z">
        <w:r w:rsidDel="00B24297">
          <w:rPr>
            <w:rFonts w:ascii="Calibri" w:hAnsi="Calibri"/>
            <w:sz w:val="22"/>
            <w:szCs w:val="22"/>
          </w:rPr>
          <w:delText xml:space="preserve">endothelium </w:delText>
        </w:r>
      </w:del>
      <w:ins w:id="15" w:author="D.Walker" w:date="2017-11-28T16:23:00Z">
        <w:r w:rsidR="00B24297">
          <w:rPr>
            <w:rFonts w:ascii="Calibri" w:hAnsi="Calibri"/>
            <w:sz w:val="22"/>
            <w:szCs w:val="22"/>
          </w:rPr>
          <w:t xml:space="preserve">endothelial </w:t>
        </w:r>
      </w:ins>
      <w:r>
        <w:rPr>
          <w:rFonts w:ascii="Calibri" w:hAnsi="Calibri"/>
          <w:sz w:val="22"/>
          <w:szCs w:val="22"/>
        </w:rPr>
        <w:t>cells, including: cell proliferation, apoptosis, and senescence.</w:t>
      </w:r>
      <w:r w:rsidR="00D4474B">
        <w:rPr>
          <w:rFonts w:ascii="Calibri" w:hAnsi="Calibri"/>
          <w:sz w:val="22"/>
          <w:szCs w:val="22"/>
        </w:rPr>
        <w:t xml:space="preserve"> This model will record the time taken for the wound to repair itself, and observe any emergent behaviour that takes place through the mitosis and movement of the </w:t>
      </w:r>
      <w:commentRangeStart w:id="16"/>
      <w:r w:rsidR="00D4474B">
        <w:rPr>
          <w:rFonts w:ascii="Calibri" w:hAnsi="Calibri"/>
          <w:sz w:val="22"/>
          <w:szCs w:val="22"/>
        </w:rPr>
        <w:t>cells</w:t>
      </w:r>
      <w:commentRangeEnd w:id="16"/>
      <w:r w:rsidR="00B24297">
        <w:rPr>
          <w:rStyle w:val="CommentReference"/>
        </w:rPr>
        <w:commentReference w:id="16"/>
      </w:r>
      <w:r w:rsidR="00D4474B">
        <w:rPr>
          <w:rFonts w:ascii="Calibri" w:hAnsi="Calibri"/>
          <w:sz w:val="22"/>
          <w:szCs w:val="22"/>
        </w:rPr>
        <w:t>.</w:t>
      </w:r>
      <w:r w:rsidR="0060354F">
        <w:rPr>
          <w:rFonts w:ascii="Calibri" w:hAnsi="Calibri"/>
          <w:sz w:val="22"/>
          <w:szCs w:val="22"/>
        </w:rPr>
        <w:t xml:space="preserve"> For the </w:t>
      </w:r>
      <w:r w:rsidR="00FF05BB">
        <w:rPr>
          <w:rFonts w:ascii="Calibri" w:hAnsi="Calibri"/>
          <w:sz w:val="22"/>
          <w:szCs w:val="22"/>
        </w:rPr>
        <w:t xml:space="preserve">basis of producing this agent based model, I’ll be developing on top of already developed code </w:t>
      </w:r>
      <w:commentRangeStart w:id="17"/>
      <w:r w:rsidR="00FF05BB">
        <w:rPr>
          <w:rFonts w:ascii="Calibri" w:hAnsi="Calibri"/>
          <w:sz w:val="22"/>
          <w:szCs w:val="22"/>
        </w:rPr>
        <w:t xml:space="preserve">by </w:t>
      </w:r>
      <w:del w:id="18" w:author="D.Walker" w:date="2017-11-28T16:24:00Z">
        <w:r w:rsidR="00C311B8" w:rsidDel="00B24297">
          <w:rPr>
            <w:rFonts w:ascii="Calibri" w:hAnsi="Calibri"/>
            <w:sz w:val="22"/>
            <w:szCs w:val="22"/>
          </w:rPr>
          <w:delText>Marziha</w:delText>
        </w:r>
        <w:r w:rsidR="00FF05BB" w:rsidDel="00B24297">
          <w:rPr>
            <w:rFonts w:ascii="Calibri" w:hAnsi="Calibri"/>
            <w:sz w:val="22"/>
            <w:szCs w:val="22"/>
          </w:rPr>
          <w:delText xml:space="preserve"> </w:delText>
        </w:r>
      </w:del>
      <w:proofErr w:type="spellStart"/>
      <w:ins w:id="19" w:author="D.Walker" w:date="2017-11-28T16:24:00Z">
        <w:r w:rsidR="00B24297">
          <w:rPr>
            <w:rFonts w:ascii="Calibri" w:hAnsi="Calibri"/>
            <w:sz w:val="22"/>
            <w:szCs w:val="22"/>
          </w:rPr>
          <w:t>Marziah</w:t>
        </w:r>
        <w:proofErr w:type="spellEnd"/>
        <w:r w:rsidR="00B24297">
          <w:rPr>
            <w:rFonts w:ascii="Calibri" w:hAnsi="Calibri"/>
            <w:sz w:val="22"/>
            <w:szCs w:val="22"/>
          </w:rPr>
          <w:t xml:space="preserve"> </w:t>
        </w:r>
      </w:ins>
      <w:r w:rsidR="00FF05BB">
        <w:rPr>
          <w:rFonts w:ascii="Calibri" w:hAnsi="Calibri"/>
          <w:sz w:val="22"/>
          <w:szCs w:val="22"/>
        </w:rPr>
        <w:t>Tehranis’</w:t>
      </w:r>
      <w:r w:rsidR="00C311B8">
        <w:rPr>
          <w:rFonts w:ascii="Calibri" w:hAnsi="Calibri"/>
          <w:sz w:val="22"/>
          <w:szCs w:val="22"/>
        </w:rPr>
        <w:t xml:space="preserve"> </w:t>
      </w:r>
      <w:commentRangeEnd w:id="17"/>
      <w:r w:rsidR="00B24297">
        <w:rPr>
          <w:rStyle w:val="CommentReference"/>
        </w:rPr>
        <w:commentReference w:id="17"/>
      </w:r>
      <w:r w:rsidR="00C311B8">
        <w:rPr>
          <w:rFonts w:ascii="Calibri" w:hAnsi="Calibri"/>
          <w:sz w:val="22"/>
          <w:szCs w:val="22"/>
        </w:rPr>
        <w:t>code, giving the agents and environment differing behaviours.</w:t>
      </w:r>
    </w:p>
    <w:p w14:paraId="3AF72C22" w14:textId="77777777" w:rsidR="00766B1B" w:rsidRDefault="007048D0" w:rsidP="00766B1B">
      <w:pPr>
        <w:ind w:left="720"/>
        <w:rPr>
          <w:rFonts w:ascii="Calibri" w:hAnsi="Calibri"/>
          <w:sz w:val="22"/>
          <w:szCs w:val="28"/>
        </w:rPr>
      </w:pPr>
      <w:r w:rsidRPr="007048D0">
        <w:rPr>
          <w:rFonts w:ascii="Calibri" w:hAnsi="Calibri"/>
          <w:sz w:val="22"/>
          <w:szCs w:val="28"/>
        </w:rPr>
        <w:t>I’ll be observing the difference between elderly and younger cells to see how much</w:t>
      </w:r>
      <w:r w:rsidR="00766B1B">
        <w:rPr>
          <w:rFonts w:ascii="Calibri" w:hAnsi="Calibri"/>
          <w:sz w:val="22"/>
          <w:szCs w:val="28"/>
        </w:rPr>
        <w:t>, if any, age affects repair time.</w:t>
      </w:r>
    </w:p>
    <w:p w14:paraId="2868F71D" w14:textId="16F0701C" w:rsidR="0017567E" w:rsidRPr="007048D0" w:rsidDel="0017567E" w:rsidRDefault="00766B1B">
      <w:pPr>
        <w:ind w:left="720"/>
        <w:rPr>
          <w:del w:id="20" w:author="Harry Cooper" w:date="2017-11-29T15:27:00Z"/>
          <w:rFonts w:ascii="Calibri" w:hAnsi="Calibri"/>
          <w:sz w:val="22"/>
          <w:szCs w:val="28"/>
        </w:rPr>
      </w:pPr>
      <w:del w:id="21" w:author="D.Walker" w:date="2017-11-28T16:25:00Z">
        <w:r w:rsidDel="00B24297">
          <w:rPr>
            <w:rFonts w:ascii="Calibri" w:hAnsi="Calibri"/>
            <w:sz w:val="22"/>
            <w:szCs w:val="28"/>
          </w:rPr>
          <w:delText xml:space="preserve">Interestingly, </w:delText>
        </w:r>
      </w:del>
      <w:ins w:id="22" w:author="D.Walker" w:date="2017-11-28T16:25:00Z">
        <w:r w:rsidR="00B24297">
          <w:rPr>
            <w:rFonts w:ascii="Calibri" w:hAnsi="Calibri"/>
            <w:sz w:val="22"/>
            <w:szCs w:val="28"/>
          </w:rPr>
          <w:t>T</w:t>
        </w:r>
      </w:ins>
      <w:del w:id="23" w:author="D.Walker" w:date="2017-11-28T16:25:00Z">
        <w:r w:rsidDel="00B24297">
          <w:rPr>
            <w:rFonts w:ascii="Calibri" w:hAnsi="Calibri"/>
            <w:sz w:val="22"/>
            <w:szCs w:val="28"/>
          </w:rPr>
          <w:delText>t</w:delText>
        </w:r>
      </w:del>
      <w:r>
        <w:rPr>
          <w:rFonts w:ascii="Calibri" w:hAnsi="Calibri"/>
          <w:sz w:val="22"/>
          <w:szCs w:val="28"/>
        </w:rPr>
        <w:t xml:space="preserve">his project has ample room for expansion; some of these aims include: modelling the problems associated when the endothelium layer doesn’t sufficiently repair in time, and the effect on endothelium repair after successive tears (allowing significant scar tissue to build up) showing the differences in speed and process of the </w:t>
      </w:r>
      <w:commentRangeStart w:id="24"/>
      <w:r>
        <w:rPr>
          <w:rFonts w:ascii="Calibri" w:hAnsi="Calibri"/>
          <w:sz w:val="22"/>
          <w:szCs w:val="28"/>
        </w:rPr>
        <w:t>repair</w:t>
      </w:r>
      <w:commentRangeEnd w:id="24"/>
      <w:r w:rsidR="00B24297">
        <w:rPr>
          <w:rStyle w:val="CommentReference"/>
        </w:rPr>
        <w:commentReference w:id="24"/>
      </w:r>
      <w:r>
        <w:rPr>
          <w:rFonts w:ascii="Calibri" w:hAnsi="Calibri"/>
          <w:sz w:val="22"/>
          <w:szCs w:val="28"/>
        </w:rPr>
        <w:t>.</w:t>
      </w:r>
      <w:ins w:id="25" w:author="Harry Cooper" w:date="2017-11-29T15:40:00Z">
        <w:r w:rsidR="00C45B3E">
          <w:rPr>
            <w:rFonts w:ascii="Calibri" w:hAnsi="Calibri"/>
            <w:sz w:val="22"/>
            <w:szCs w:val="28"/>
          </w:rPr>
          <w:t xml:space="preserve"> It would also be beneficial to model a more realistic vessel shape as the </w:t>
        </w:r>
      </w:ins>
      <w:ins w:id="26" w:author="Harry Cooper" w:date="2017-11-29T15:42:00Z">
        <w:r w:rsidR="00C45B3E">
          <w:rPr>
            <w:rFonts w:ascii="Calibri" w:hAnsi="Calibri"/>
            <w:sz w:val="22"/>
            <w:szCs w:val="28"/>
          </w:rPr>
          <w:t>blood flow turbulence</w:t>
        </w:r>
      </w:ins>
      <w:ins w:id="27" w:author="Harry Cooper" w:date="2017-11-29T15:40:00Z">
        <w:r w:rsidR="00C45B3E">
          <w:rPr>
            <w:rFonts w:ascii="Calibri" w:hAnsi="Calibri"/>
            <w:sz w:val="22"/>
            <w:szCs w:val="28"/>
          </w:rPr>
          <w:t xml:space="preserve"> </w:t>
        </w:r>
      </w:ins>
      <w:ins w:id="28" w:author="Harry Cooper" w:date="2017-11-29T15:42:00Z">
        <w:r w:rsidR="00C45B3E">
          <w:rPr>
            <w:rFonts w:ascii="Calibri" w:hAnsi="Calibri"/>
            <w:sz w:val="22"/>
            <w:szCs w:val="28"/>
          </w:rPr>
          <w:t>has a dramatic effect on healing ability.</w:t>
        </w:r>
      </w:ins>
      <w:bookmarkStart w:id="29" w:name="_GoBack"/>
      <w:bookmarkEnd w:id="29"/>
      <w:del w:id="30" w:author="Harry Cooper" w:date="2017-11-29T15:27:00Z">
        <w:r w:rsidR="007048D0" w:rsidRPr="007048D0" w:rsidDel="0017567E">
          <w:rPr>
            <w:rFonts w:ascii="Calibri" w:hAnsi="Calibri"/>
            <w:sz w:val="22"/>
            <w:szCs w:val="28"/>
          </w:rPr>
          <w:delText xml:space="preserve"> </w:delText>
        </w:r>
      </w:del>
    </w:p>
    <w:p w14:paraId="05584602" w14:textId="77777777" w:rsidR="007048D0" w:rsidRDefault="007048D0">
      <w:pPr>
        <w:ind w:left="720"/>
        <w:pPrChange w:id="31" w:author="Harry Cooper" w:date="2017-11-29T15:27:00Z">
          <w:pPr>
            <w:pStyle w:val="NormalWeb"/>
            <w:spacing w:before="0" w:beforeAutospacing="0" w:after="0" w:afterAutospacing="0"/>
            <w:ind w:left="720"/>
          </w:pPr>
        </w:pPrChange>
      </w:pPr>
    </w:p>
    <w:p w14:paraId="1CCB6A79"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42C06CB6" w14:textId="77777777" w:rsidR="00A63D0E" w:rsidRDefault="00A63D0E" w:rsidP="00A63D0E">
      <w:pPr>
        <w:pStyle w:val="NormalWeb"/>
        <w:spacing w:before="0" w:beforeAutospacing="0" w:after="0" w:afterAutospacing="0"/>
        <w:rPr>
          <w:rFonts w:ascii="Calibri" w:hAnsi="Calibri"/>
          <w:sz w:val="22"/>
          <w:szCs w:val="22"/>
        </w:rPr>
      </w:pPr>
      <w:commentRangeStart w:id="32"/>
      <w:r>
        <w:rPr>
          <w:rFonts w:ascii="Calibri" w:hAnsi="Calibri"/>
          <w:sz w:val="22"/>
          <w:szCs w:val="22"/>
        </w:rPr>
        <w:t>Constraints</w:t>
      </w:r>
      <w:commentRangeEnd w:id="32"/>
      <w:r w:rsidR="00B24297">
        <w:rPr>
          <w:rStyle w:val="CommentReference"/>
        </w:rPr>
        <w:commentReference w:id="32"/>
      </w:r>
      <w:r>
        <w:rPr>
          <w:rFonts w:ascii="Calibri" w:hAnsi="Calibri"/>
          <w:sz w:val="22"/>
          <w:szCs w:val="22"/>
        </w:rPr>
        <w:t>:</w:t>
      </w:r>
    </w:p>
    <w:p w14:paraId="6B176A44" w14:textId="77777777" w:rsidR="00A63D0E"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p>
    <w:p w14:paraId="3CBAD6DF" w14:textId="0F9FFD5B" w:rsidR="005F2C52" w:rsidRDefault="005F2C52" w:rsidP="005F2C52">
      <w:pPr>
        <w:pStyle w:val="NormalWeb"/>
        <w:spacing w:before="0" w:beforeAutospacing="0" w:after="0" w:afterAutospacing="0"/>
        <w:ind w:left="720"/>
        <w:rPr>
          <w:rFonts w:ascii="Calibri" w:hAnsi="Calibri"/>
          <w:sz w:val="22"/>
          <w:szCs w:val="22"/>
        </w:rPr>
      </w:pPr>
      <w:commentRangeStart w:id="33"/>
      <w:r>
        <w:rPr>
          <w:rFonts w:ascii="Calibri" w:hAnsi="Calibri"/>
          <w:sz w:val="22"/>
          <w:szCs w:val="22"/>
        </w:rPr>
        <w:t xml:space="preserve">Unfortunately, this aims of this project are currently hindered by several constraints that agent based models inherently possess. </w:t>
      </w:r>
      <w:commentRangeEnd w:id="33"/>
      <w:r w:rsidR="00B24297">
        <w:rPr>
          <w:rStyle w:val="CommentReference"/>
        </w:rPr>
        <w:commentReference w:id="33"/>
      </w:r>
    </w:p>
    <w:p w14:paraId="7C549EF9" w14:textId="57B934CD" w:rsidR="00A63D0E" w:rsidRDefault="008E01E6" w:rsidP="005F2C52">
      <w:pPr>
        <w:pStyle w:val="NormalWeb"/>
        <w:spacing w:before="0" w:beforeAutospacing="0" w:after="0" w:afterAutospacing="0"/>
        <w:ind w:left="720"/>
        <w:rPr>
          <w:rFonts w:ascii="Calibri" w:hAnsi="Calibri"/>
          <w:sz w:val="22"/>
          <w:szCs w:val="22"/>
        </w:rPr>
      </w:pPr>
      <w:r>
        <w:rPr>
          <w:rFonts w:ascii="Calibri" w:hAnsi="Calibri"/>
          <w:sz w:val="22"/>
          <w:szCs w:val="22"/>
        </w:rPr>
        <w:t>So far</w:t>
      </w:r>
      <w:r w:rsidR="005F2C52">
        <w:rPr>
          <w:rFonts w:ascii="Calibri" w:hAnsi="Calibri"/>
          <w:sz w:val="22"/>
          <w:szCs w:val="22"/>
        </w:rPr>
        <w:t xml:space="preserve"> in my testing of Marzihas code, it has become obvious that the level of computing power</w:t>
      </w:r>
      <w:r w:rsidR="00A26DED">
        <w:rPr>
          <w:rFonts w:ascii="Calibri" w:hAnsi="Calibri"/>
          <w:sz w:val="22"/>
          <w:szCs w:val="22"/>
        </w:rPr>
        <w:t xml:space="preserve"> on my personal computer</w:t>
      </w:r>
      <w:r w:rsidR="005F2C52">
        <w:rPr>
          <w:rFonts w:ascii="Calibri" w:hAnsi="Calibri"/>
          <w:sz w:val="22"/>
          <w:szCs w:val="22"/>
        </w:rPr>
        <w:t xml:space="preserve"> is only capable of modelling areas of around </w:t>
      </w:r>
      <w:r w:rsidR="00AF1863">
        <w:rPr>
          <w:rFonts w:ascii="Calibri" w:hAnsi="Calibri"/>
          <w:sz w:val="22"/>
          <w:szCs w:val="22"/>
        </w:rPr>
        <w:t>0.</w:t>
      </w:r>
      <w:r w:rsidR="005F2C52">
        <w:rPr>
          <w:rFonts w:ascii="Calibri" w:hAnsi="Calibri"/>
          <w:sz w:val="22"/>
          <w:szCs w:val="22"/>
        </w:rPr>
        <w:t>1mm</w:t>
      </w:r>
      <w:r w:rsidR="00AF1863">
        <w:rPr>
          <w:rFonts w:ascii="Calibri" w:hAnsi="Calibri"/>
          <w:sz w:val="22"/>
          <w:szCs w:val="22"/>
          <w:vertAlign w:val="superscript"/>
        </w:rPr>
        <w:t xml:space="preserve">2 </w:t>
      </w:r>
      <w:r w:rsidR="00AF1863">
        <w:rPr>
          <w:rFonts w:ascii="Calibri" w:hAnsi="Calibri"/>
          <w:sz w:val="22"/>
          <w:szCs w:val="22"/>
        </w:rPr>
        <w:t xml:space="preserve">within a reasonable amount of time, without many agents. However, when I increase the area to </w:t>
      </w:r>
      <w:r w:rsidR="00AF1863">
        <w:rPr>
          <w:rFonts w:ascii="Calibri" w:hAnsi="Calibri"/>
          <w:sz w:val="22"/>
          <w:szCs w:val="22"/>
        </w:rPr>
        <w:lastRenderedPageBreak/>
        <w:t>the size desirable for the project, 1mm</w:t>
      </w:r>
      <w:r w:rsidR="00AF1863">
        <w:rPr>
          <w:rFonts w:ascii="Calibri" w:hAnsi="Calibri"/>
          <w:sz w:val="22"/>
          <w:szCs w:val="22"/>
          <w:vertAlign w:val="superscript"/>
        </w:rPr>
        <w:t>2</w:t>
      </w:r>
      <w:r w:rsidR="00AF1863">
        <w:rPr>
          <w:rFonts w:ascii="Calibri" w:hAnsi="Calibri"/>
          <w:sz w:val="22"/>
          <w:szCs w:val="22"/>
        </w:rPr>
        <w:t>, the number of interactions between all the agents is too large and therefore not feasible.</w:t>
      </w:r>
      <w:r w:rsidR="00C311B8">
        <w:rPr>
          <w:rFonts w:ascii="Calibri" w:hAnsi="Calibri"/>
          <w:sz w:val="22"/>
          <w:szCs w:val="22"/>
        </w:rPr>
        <w:t xml:space="preserve"> </w:t>
      </w:r>
    </w:p>
    <w:p w14:paraId="5089231A" w14:textId="028BF04A" w:rsidR="00AF1863" w:rsidRDefault="00AF1863" w:rsidP="005F2C52">
      <w:pPr>
        <w:pStyle w:val="NormalWeb"/>
        <w:spacing w:before="0" w:beforeAutospacing="0" w:after="0" w:afterAutospacing="0"/>
        <w:ind w:left="720"/>
        <w:rPr>
          <w:rFonts w:ascii="Calibri" w:hAnsi="Calibri"/>
          <w:sz w:val="22"/>
          <w:szCs w:val="22"/>
        </w:rPr>
      </w:pPr>
      <w:r>
        <w:rPr>
          <w:rFonts w:ascii="Calibri" w:hAnsi="Calibri"/>
          <w:sz w:val="22"/>
          <w:szCs w:val="22"/>
        </w:rPr>
        <w:t xml:space="preserve">Another constraint </w:t>
      </w:r>
      <w:r w:rsidR="00C311B8">
        <w:rPr>
          <w:rFonts w:ascii="Calibri" w:hAnsi="Calibri"/>
          <w:sz w:val="22"/>
          <w:szCs w:val="22"/>
        </w:rPr>
        <w:t xml:space="preserve">on this project is the lack of specific and accurate data I can use as parameters within the program, which can end up leaving the simulation less useful. </w:t>
      </w:r>
    </w:p>
    <w:p w14:paraId="661C0E8A" w14:textId="77777777" w:rsidR="00C311B8" w:rsidRPr="00AF1863" w:rsidRDefault="00C311B8" w:rsidP="005F2C52">
      <w:pPr>
        <w:pStyle w:val="NormalWeb"/>
        <w:spacing w:before="0" w:beforeAutospacing="0" w:after="0" w:afterAutospacing="0"/>
        <w:ind w:left="720"/>
        <w:rPr>
          <w:rFonts w:ascii="Calibri" w:hAnsi="Calibri"/>
          <w:sz w:val="22"/>
          <w:szCs w:val="22"/>
        </w:rPr>
      </w:pPr>
    </w:p>
    <w:p w14:paraId="5D66C276" w14:textId="77777777" w:rsidR="00C311B8" w:rsidRDefault="00A63D0E" w:rsidP="00A63D0E">
      <w:pPr>
        <w:pStyle w:val="NormalWeb"/>
        <w:spacing w:before="0" w:beforeAutospacing="0" w:after="0" w:afterAutospacing="0"/>
        <w:rPr>
          <w:rFonts w:ascii="Calibri" w:hAnsi="Calibri"/>
          <w:sz w:val="22"/>
          <w:szCs w:val="22"/>
        </w:rPr>
      </w:pPr>
      <w:r>
        <w:rPr>
          <w:rFonts w:ascii="Calibri" w:hAnsi="Calibri"/>
          <w:sz w:val="22"/>
          <w:szCs w:val="22"/>
        </w:rPr>
        <w:t> </w:t>
      </w:r>
      <w:r w:rsidR="00C311B8">
        <w:rPr>
          <w:rFonts w:ascii="Calibri" w:hAnsi="Calibri"/>
          <w:sz w:val="22"/>
          <w:szCs w:val="22"/>
        </w:rPr>
        <w:t>Summary of Report:</w:t>
      </w:r>
    </w:p>
    <w:p w14:paraId="4FD31339" w14:textId="77777777" w:rsidR="00BE672F" w:rsidRDefault="00BE672F" w:rsidP="00A63D0E">
      <w:pPr>
        <w:pStyle w:val="NormalWeb"/>
        <w:spacing w:before="0" w:beforeAutospacing="0" w:after="0" w:afterAutospacing="0"/>
        <w:rPr>
          <w:rFonts w:ascii="Calibri" w:hAnsi="Calibri"/>
          <w:sz w:val="22"/>
          <w:szCs w:val="22"/>
        </w:rPr>
      </w:pPr>
    </w:p>
    <w:p w14:paraId="5563A26D" w14:textId="30FC38FD" w:rsidR="00A63D0E" w:rsidRDefault="00C311B8" w:rsidP="00C311B8">
      <w:pPr>
        <w:pStyle w:val="NormalWeb"/>
        <w:spacing w:before="0" w:beforeAutospacing="0" w:after="0" w:afterAutospacing="0"/>
        <w:ind w:left="720"/>
        <w:rPr>
          <w:rFonts w:ascii="Calibri" w:hAnsi="Calibri"/>
          <w:sz w:val="22"/>
          <w:szCs w:val="22"/>
        </w:rPr>
      </w:pPr>
      <w:r>
        <w:rPr>
          <w:rFonts w:ascii="Calibri" w:hAnsi="Calibri"/>
          <w:sz w:val="22"/>
          <w:szCs w:val="22"/>
        </w:rPr>
        <w:t xml:space="preserve">Over the next few pages, I’ll </w:t>
      </w:r>
      <w:commentRangeStart w:id="34"/>
      <w:del w:id="35" w:author="Harry Cooper" w:date="2017-11-29T15:28:00Z">
        <w:r w:rsidDel="00A344EB">
          <w:rPr>
            <w:rFonts w:ascii="Calibri" w:hAnsi="Calibri"/>
            <w:sz w:val="22"/>
            <w:szCs w:val="22"/>
          </w:rPr>
          <w:delText>go through</w:delText>
        </w:r>
      </w:del>
      <w:r w:rsidR="00A344EB">
        <w:rPr>
          <w:rFonts w:ascii="Calibri" w:hAnsi="Calibri"/>
          <w:sz w:val="22"/>
          <w:szCs w:val="22"/>
        </w:rPr>
        <w:t>summarise</w:t>
      </w:r>
      <w:r>
        <w:rPr>
          <w:rFonts w:ascii="Calibri" w:hAnsi="Calibri"/>
          <w:sz w:val="22"/>
          <w:szCs w:val="22"/>
        </w:rPr>
        <w:t xml:space="preserve"> </w:t>
      </w:r>
      <w:commentRangeEnd w:id="34"/>
      <w:r w:rsidR="00B24297">
        <w:rPr>
          <w:rStyle w:val="CommentReference"/>
        </w:rPr>
        <w:commentReference w:id="34"/>
      </w:r>
      <w:r>
        <w:rPr>
          <w:rFonts w:ascii="Calibri" w:hAnsi="Calibri"/>
          <w:sz w:val="22"/>
          <w:szCs w:val="22"/>
        </w:rPr>
        <w:t xml:space="preserve">the literature I’ve read to date, picking out any data </w:t>
      </w:r>
      <w:r w:rsidR="00A77FC7">
        <w:rPr>
          <w:rFonts w:ascii="Calibri" w:hAnsi="Calibri"/>
          <w:sz w:val="22"/>
          <w:szCs w:val="22"/>
        </w:rPr>
        <w:t>that could be used as parameters</w:t>
      </w:r>
      <w:r>
        <w:rPr>
          <w:rFonts w:ascii="Calibri" w:hAnsi="Calibri"/>
          <w:sz w:val="22"/>
          <w:szCs w:val="22"/>
        </w:rPr>
        <w:t xml:space="preserve">, go through the current state </w:t>
      </w:r>
      <w:commentRangeStart w:id="36"/>
      <w:r>
        <w:rPr>
          <w:rFonts w:ascii="Calibri" w:hAnsi="Calibri"/>
          <w:sz w:val="22"/>
          <w:szCs w:val="22"/>
        </w:rPr>
        <w:t xml:space="preserve">of </w:t>
      </w:r>
      <w:commentRangeStart w:id="37"/>
      <w:r>
        <w:rPr>
          <w:rFonts w:ascii="Calibri" w:hAnsi="Calibri"/>
          <w:sz w:val="22"/>
          <w:szCs w:val="22"/>
        </w:rPr>
        <w:t xml:space="preserve">Marzihas code </w:t>
      </w:r>
      <w:commentRangeEnd w:id="37"/>
      <w:r w:rsidR="00B24297">
        <w:rPr>
          <w:rStyle w:val="CommentReference"/>
        </w:rPr>
        <w:commentReference w:id="37"/>
      </w:r>
      <w:r>
        <w:rPr>
          <w:rFonts w:ascii="Calibri" w:hAnsi="Calibri"/>
          <w:sz w:val="22"/>
          <w:szCs w:val="22"/>
        </w:rPr>
        <w:t xml:space="preserve">and how I’ll </w:t>
      </w:r>
      <w:r w:rsidR="00A77FC7">
        <w:rPr>
          <w:rFonts w:ascii="Calibri" w:hAnsi="Calibri"/>
          <w:sz w:val="22"/>
          <w:szCs w:val="22"/>
        </w:rPr>
        <w:t>adjust it to this projec</w:t>
      </w:r>
      <w:commentRangeEnd w:id="36"/>
      <w:r w:rsidR="00A344EB">
        <w:rPr>
          <w:rStyle w:val="CommentReference"/>
        </w:rPr>
        <w:commentReference w:id="36"/>
      </w:r>
      <w:r w:rsidR="00A77FC7">
        <w:rPr>
          <w:rFonts w:ascii="Calibri" w:hAnsi="Calibri"/>
          <w:sz w:val="22"/>
          <w:szCs w:val="22"/>
        </w:rPr>
        <w:t>t</w:t>
      </w:r>
      <w:r>
        <w:rPr>
          <w:rFonts w:ascii="Calibri" w:hAnsi="Calibri"/>
          <w:sz w:val="22"/>
          <w:szCs w:val="22"/>
        </w:rPr>
        <w:t xml:space="preserve">. Next, we’ll discuss in detail the aims and objectives, what will not be covered and why, </w:t>
      </w:r>
      <w:r w:rsidR="00A77FC7">
        <w:rPr>
          <w:rFonts w:ascii="Calibri" w:hAnsi="Calibri"/>
          <w:sz w:val="22"/>
          <w:szCs w:val="22"/>
        </w:rPr>
        <w:t xml:space="preserve">and </w:t>
      </w:r>
      <w:r>
        <w:rPr>
          <w:rFonts w:ascii="Calibri" w:hAnsi="Calibri"/>
          <w:sz w:val="22"/>
          <w:szCs w:val="22"/>
        </w:rPr>
        <w:t>any experiments or tests I’ll be carrying out at the end of the project.</w:t>
      </w:r>
      <w:r w:rsidR="00A77FC7">
        <w:rPr>
          <w:rFonts w:ascii="Calibri" w:hAnsi="Calibri"/>
          <w:sz w:val="22"/>
          <w:szCs w:val="22"/>
        </w:rPr>
        <w:t xml:space="preserve"> Finally, I end on a conclusion on what’s been found so far, my achievements to date and a project plan to take through into semester 2.</w:t>
      </w:r>
      <w:r>
        <w:rPr>
          <w:rFonts w:ascii="Calibri" w:hAnsi="Calibri"/>
          <w:sz w:val="22"/>
          <w:szCs w:val="22"/>
        </w:rPr>
        <w:br/>
      </w:r>
    </w:p>
    <w:p w14:paraId="15664FCD" w14:textId="77777777" w:rsidR="00A77FC7" w:rsidRDefault="00A77FC7" w:rsidP="00C311B8">
      <w:pPr>
        <w:pStyle w:val="NormalWeb"/>
        <w:spacing w:before="0" w:beforeAutospacing="0" w:after="0" w:afterAutospacing="0"/>
        <w:ind w:left="720"/>
        <w:rPr>
          <w:rFonts w:ascii="Calibri" w:hAnsi="Calibri"/>
          <w:sz w:val="22"/>
          <w:szCs w:val="22"/>
        </w:rPr>
      </w:pPr>
    </w:p>
    <w:p w14:paraId="03155E87" w14:textId="7AED283F" w:rsidR="00C311B8" w:rsidRPr="00A77FC7" w:rsidRDefault="0049568A">
      <w:pPr>
        <w:rPr>
          <w:b/>
        </w:rPr>
      </w:pPr>
      <w:r w:rsidRPr="00F24CF9">
        <w:rPr>
          <w:b/>
        </w:rPr>
        <w:t>Literature Review</w:t>
      </w:r>
      <w:r w:rsidR="00F24CF9">
        <w:rPr>
          <w:b/>
        </w:rPr>
        <w:t xml:space="preserve"> (Aim: </w:t>
      </w:r>
      <w:del w:id="38" w:author="Harry Cooper" w:date="2017-11-30T10:07:00Z">
        <w:r w:rsidR="00672DD5" w:rsidDel="009F45EB">
          <w:rPr>
            <w:b/>
          </w:rPr>
          <w:delText>1363</w:delText>
        </w:r>
      </w:del>
      <w:ins w:id="39" w:author="Harry Cooper" w:date="2017-11-30T10:07:00Z">
        <w:r w:rsidR="009F45EB">
          <w:rPr>
            <w:b/>
          </w:rPr>
          <w:t>1439</w:t>
        </w:r>
      </w:ins>
      <w:r w:rsidR="00F24CF9">
        <w:rPr>
          <w:b/>
        </w:rPr>
        <w:t>/1500)</w:t>
      </w:r>
    </w:p>
    <w:p w14:paraId="50858CFA" w14:textId="77777777" w:rsidR="007F3A5D" w:rsidRDefault="007F3A5D"/>
    <w:p w14:paraId="29F51D4B" w14:textId="34030F33" w:rsidR="008E65F6" w:rsidRPr="004D13A3" w:rsidRDefault="000E292C" w:rsidP="00EE5369">
      <w:pPr>
        <w:ind w:left="720"/>
        <w:rPr>
          <w:sz w:val="22"/>
          <w:szCs w:val="22"/>
        </w:rPr>
      </w:pPr>
      <w:commentRangeStart w:id="40"/>
      <w:r w:rsidRPr="004D13A3">
        <w:rPr>
          <w:sz w:val="22"/>
          <w:szCs w:val="22"/>
        </w:rPr>
        <w:t>Within</w:t>
      </w:r>
      <w:commentRangeEnd w:id="40"/>
      <w:r w:rsidR="00361FDC">
        <w:rPr>
          <w:rStyle w:val="CommentReference"/>
        </w:rPr>
        <w:commentReference w:id="40"/>
      </w:r>
      <w:r w:rsidRPr="004D13A3">
        <w:rPr>
          <w:sz w:val="22"/>
          <w:szCs w:val="22"/>
        </w:rPr>
        <w:t xml:space="preserve"> our bodies, there are several systemic factors, such as</w:t>
      </w:r>
      <w:r w:rsidR="00A9744C" w:rsidRPr="004D13A3">
        <w:rPr>
          <w:sz w:val="22"/>
          <w:szCs w:val="22"/>
        </w:rPr>
        <w:t>:</w:t>
      </w:r>
      <w:r w:rsidRPr="004D13A3">
        <w:rPr>
          <w:sz w:val="22"/>
          <w:szCs w:val="22"/>
        </w:rPr>
        <w:t xml:space="preserve"> </w:t>
      </w:r>
      <w:commentRangeStart w:id="41"/>
      <w:r w:rsidRPr="004D13A3">
        <w:rPr>
          <w:sz w:val="22"/>
          <w:szCs w:val="22"/>
        </w:rPr>
        <w:t xml:space="preserve">obesity, heredity factors and age that contribute to the ill-health </w:t>
      </w:r>
      <w:commentRangeEnd w:id="41"/>
      <w:r w:rsidR="00F9034A">
        <w:rPr>
          <w:rStyle w:val="CommentReference"/>
        </w:rPr>
        <w:commentReference w:id="41"/>
      </w:r>
      <w:r w:rsidRPr="004D13A3">
        <w:rPr>
          <w:sz w:val="22"/>
          <w:szCs w:val="22"/>
        </w:rPr>
        <w:t xml:space="preserve">of a </w:t>
      </w:r>
      <w:r w:rsidR="00FA20AC" w:rsidRPr="004D13A3">
        <w:rPr>
          <w:sz w:val="22"/>
          <w:szCs w:val="22"/>
        </w:rPr>
        <w:t>person</w:t>
      </w:r>
      <w:r w:rsidR="00FA20AC" w:rsidRPr="004D13A3">
        <w:rPr>
          <w:sz w:val="22"/>
          <w:szCs w:val="22"/>
          <w:vertAlign w:val="superscript"/>
        </w:rPr>
        <w:t xml:space="preserve"> </w:t>
      </w:r>
      <w:r w:rsidR="00B53E10">
        <w:rPr>
          <w:sz w:val="22"/>
          <w:szCs w:val="22"/>
        </w:rPr>
        <w:t>[8</w:t>
      </w:r>
      <w:r w:rsidR="00FA20AC" w:rsidRPr="00DC65E4">
        <w:rPr>
          <w:sz w:val="22"/>
          <w:szCs w:val="22"/>
        </w:rPr>
        <w:t xml:space="preserve"> </w:t>
      </w:r>
      <w:commentRangeStart w:id="42"/>
      <w:r w:rsidR="00FA20AC" w:rsidRPr="00DC65E4">
        <w:rPr>
          <w:sz w:val="22"/>
          <w:szCs w:val="22"/>
        </w:rPr>
        <w:t>– Warboys</w:t>
      </w:r>
      <w:commentRangeEnd w:id="42"/>
      <w:r w:rsidR="00F9034A">
        <w:rPr>
          <w:rStyle w:val="CommentReference"/>
        </w:rPr>
        <w:commentReference w:id="42"/>
      </w:r>
      <w:r w:rsidR="00FA20AC" w:rsidRPr="00DC65E4">
        <w:rPr>
          <w:sz w:val="22"/>
          <w:szCs w:val="22"/>
        </w:rPr>
        <w:t>]</w:t>
      </w:r>
      <w:r w:rsidR="00FA20AC" w:rsidRPr="004D13A3">
        <w:rPr>
          <w:sz w:val="22"/>
          <w:szCs w:val="22"/>
        </w:rPr>
        <w:t xml:space="preserve">. </w:t>
      </w:r>
      <w:r w:rsidR="00154030" w:rsidRPr="004D13A3">
        <w:rPr>
          <w:sz w:val="22"/>
          <w:szCs w:val="22"/>
        </w:rPr>
        <w:t>The areas that seem to cause the greatest deal of harm tend to be at branches within the blood vessel, where there is a turbulent flow</w:t>
      </w:r>
      <w:r w:rsidR="00826AF6" w:rsidRPr="004D13A3">
        <w:rPr>
          <w:sz w:val="22"/>
          <w:szCs w:val="22"/>
        </w:rPr>
        <w:t xml:space="preserve"> </w:t>
      </w:r>
      <w:r w:rsidR="00772CEF" w:rsidRPr="004D13A3">
        <w:rPr>
          <w:sz w:val="22"/>
          <w:szCs w:val="22"/>
        </w:rPr>
        <w:t xml:space="preserve">of </w:t>
      </w:r>
      <w:r w:rsidR="00772CEF" w:rsidRPr="00DC65E4">
        <w:rPr>
          <w:sz w:val="22"/>
          <w:szCs w:val="22"/>
        </w:rPr>
        <w:t>blood</w:t>
      </w:r>
      <w:r w:rsidR="008A1DC5" w:rsidRPr="00DC65E4">
        <w:rPr>
          <w:sz w:val="22"/>
          <w:szCs w:val="22"/>
        </w:rPr>
        <w:t xml:space="preserve"> </w:t>
      </w:r>
      <w:r w:rsidR="00B53E10">
        <w:rPr>
          <w:sz w:val="22"/>
          <w:szCs w:val="22"/>
        </w:rPr>
        <w:t>[8</w:t>
      </w:r>
      <w:r w:rsidR="00FA20AC" w:rsidRPr="00DC65E4">
        <w:rPr>
          <w:sz w:val="22"/>
          <w:szCs w:val="22"/>
        </w:rPr>
        <w:t xml:space="preserve"> – Warboys]</w:t>
      </w:r>
      <w:r w:rsidR="00154030" w:rsidRPr="004D13A3">
        <w:rPr>
          <w:sz w:val="22"/>
          <w:szCs w:val="22"/>
        </w:rPr>
        <w:t xml:space="preserve">. </w:t>
      </w:r>
      <w:r w:rsidR="008E65F6" w:rsidRPr="004D13A3">
        <w:rPr>
          <w:sz w:val="22"/>
          <w:szCs w:val="22"/>
        </w:rPr>
        <w:t>A</w:t>
      </w:r>
      <w:r w:rsidR="00154030" w:rsidRPr="004D13A3">
        <w:rPr>
          <w:sz w:val="22"/>
          <w:szCs w:val="22"/>
        </w:rPr>
        <w:t xml:space="preserve">t these </w:t>
      </w:r>
      <w:r w:rsidR="008E65F6" w:rsidRPr="004D13A3">
        <w:rPr>
          <w:sz w:val="22"/>
          <w:szCs w:val="22"/>
        </w:rPr>
        <w:t>sites,</w:t>
      </w:r>
      <w:r w:rsidR="00154030" w:rsidRPr="004D13A3">
        <w:rPr>
          <w:sz w:val="22"/>
          <w:szCs w:val="22"/>
        </w:rPr>
        <w:t xml:space="preserve"> </w:t>
      </w:r>
      <w:r w:rsidR="008E65F6" w:rsidRPr="004D13A3">
        <w:rPr>
          <w:sz w:val="22"/>
          <w:szCs w:val="22"/>
        </w:rPr>
        <w:t xml:space="preserve">we tend to see </w:t>
      </w:r>
      <w:r w:rsidR="00154030" w:rsidRPr="004D13A3">
        <w:rPr>
          <w:sz w:val="22"/>
          <w:szCs w:val="22"/>
        </w:rPr>
        <w:t xml:space="preserve">an increase in </w:t>
      </w:r>
      <w:commentRangeStart w:id="43"/>
      <w:r w:rsidR="00154030" w:rsidRPr="004D13A3">
        <w:rPr>
          <w:sz w:val="22"/>
          <w:szCs w:val="22"/>
        </w:rPr>
        <w:t>senescent</w:t>
      </w:r>
      <w:commentRangeEnd w:id="43"/>
      <w:r w:rsidR="00F9034A">
        <w:rPr>
          <w:rStyle w:val="CommentReference"/>
        </w:rPr>
        <w:commentReference w:id="43"/>
      </w:r>
      <w:r w:rsidR="00154030" w:rsidRPr="004D13A3">
        <w:rPr>
          <w:sz w:val="22"/>
          <w:szCs w:val="22"/>
        </w:rPr>
        <w:t xml:space="preserve"> cells which can increase the time taken for a wound to heal. </w:t>
      </w:r>
      <w:r w:rsidR="008E65F6" w:rsidRPr="004D13A3">
        <w:rPr>
          <w:sz w:val="22"/>
          <w:szCs w:val="22"/>
        </w:rPr>
        <w:t>Evidence</w:t>
      </w:r>
      <w:r w:rsidR="00154030" w:rsidRPr="004D13A3">
        <w:rPr>
          <w:sz w:val="22"/>
          <w:szCs w:val="22"/>
        </w:rPr>
        <w:t xml:space="preserve"> shows that with an increase in age, there </w:t>
      </w:r>
      <w:r w:rsidR="008E65F6" w:rsidRPr="004D13A3">
        <w:rPr>
          <w:sz w:val="22"/>
          <w:szCs w:val="22"/>
        </w:rPr>
        <w:t>tends to be an</w:t>
      </w:r>
      <w:r w:rsidR="00154030" w:rsidRPr="004D13A3">
        <w:rPr>
          <w:sz w:val="22"/>
          <w:szCs w:val="22"/>
        </w:rPr>
        <w:t xml:space="preserve"> increase in the number of senescent cells, leading to </w:t>
      </w:r>
      <w:r w:rsidR="008E65F6" w:rsidRPr="004D13A3">
        <w:rPr>
          <w:sz w:val="22"/>
          <w:szCs w:val="22"/>
        </w:rPr>
        <w:t>long term</w:t>
      </w:r>
      <w:r w:rsidR="00154030" w:rsidRPr="004D13A3">
        <w:rPr>
          <w:sz w:val="22"/>
          <w:szCs w:val="22"/>
        </w:rPr>
        <w:t xml:space="preserve"> health problems such as atherosclerosis or plaque formation, </w:t>
      </w:r>
      <w:r w:rsidR="008E65F6" w:rsidRPr="004D13A3">
        <w:rPr>
          <w:sz w:val="22"/>
          <w:szCs w:val="22"/>
        </w:rPr>
        <w:t>potentially breaking off a capillary, causing heart attacks or strokes</w:t>
      </w:r>
    </w:p>
    <w:p w14:paraId="3B718796" w14:textId="77777777" w:rsidR="008E65F6" w:rsidRPr="004D13A3" w:rsidRDefault="008E65F6">
      <w:pPr>
        <w:rPr>
          <w:sz w:val="22"/>
          <w:szCs w:val="22"/>
        </w:rPr>
      </w:pPr>
    </w:p>
    <w:p w14:paraId="60C79E33" w14:textId="143E6579" w:rsidR="00CD4455" w:rsidRPr="004D13A3" w:rsidRDefault="00CD4455" w:rsidP="00CD4455">
      <w:pPr>
        <w:rPr>
          <w:sz w:val="22"/>
          <w:szCs w:val="22"/>
        </w:rPr>
      </w:pPr>
      <w:r w:rsidRPr="004D13A3">
        <w:rPr>
          <w:sz w:val="22"/>
          <w:szCs w:val="22"/>
        </w:rPr>
        <w:t>The Endothelial Cell Cycle:</w:t>
      </w:r>
    </w:p>
    <w:p w14:paraId="67B439E6" w14:textId="77777777" w:rsidR="008E65F6" w:rsidRPr="004D13A3" w:rsidRDefault="008E65F6" w:rsidP="00CD4455">
      <w:pPr>
        <w:rPr>
          <w:sz w:val="22"/>
          <w:szCs w:val="22"/>
        </w:rPr>
      </w:pPr>
    </w:p>
    <w:p w14:paraId="1D2795EA" w14:textId="44D75F09" w:rsidR="00AF2155" w:rsidRPr="004D13A3" w:rsidRDefault="008E65F6" w:rsidP="008E65F6">
      <w:pPr>
        <w:ind w:left="720"/>
        <w:rPr>
          <w:sz w:val="22"/>
          <w:szCs w:val="22"/>
        </w:rPr>
      </w:pPr>
      <w:r w:rsidRPr="004D13A3">
        <w:rPr>
          <w:sz w:val="22"/>
          <w:szCs w:val="22"/>
        </w:rPr>
        <w:t>Firstly, it’s important to fully understand the mechanisms by which our ECs divide and any biological factors that can change its behaviour.</w:t>
      </w:r>
      <w:r w:rsidR="007D077C" w:rsidRPr="004D13A3">
        <w:rPr>
          <w:sz w:val="22"/>
          <w:szCs w:val="22"/>
        </w:rPr>
        <w:t xml:space="preserve"> </w:t>
      </w:r>
      <w:r w:rsidR="00AF2155" w:rsidRPr="004D13A3">
        <w:rPr>
          <w:sz w:val="22"/>
          <w:szCs w:val="22"/>
        </w:rPr>
        <w:t xml:space="preserve">ECs are a specific type of Eukaryotic Cell that line our blood vessels. </w:t>
      </w:r>
      <w:r w:rsidR="00FD0026" w:rsidRPr="004D13A3">
        <w:rPr>
          <w:sz w:val="22"/>
          <w:szCs w:val="22"/>
        </w:rPr>
        <w:t>When these cells are healthy, they secrete molecules</w:t>
      </w:r>
      <w:r w:rsidR="00AF2155" w:rsidRPr="004D13A3">
        <w:rPr>
          <w:sz w:val="22"/>
          <w:szCs w:val="22"/>
        </w:rPr>
        <w:t>, such as hormones,</w:t>
      </w:r>
      <w:r w:rsidR="00FD0026" w:rsidRPr="004D13A3">
        <w:rPr>
          <w:sz w:val="22"/>
          <w:szCs w:val="22"/>
        </w:rPr>
        <w:t xml:space="preserve"> into the blood stream to maintain homeostasis [</w:t>
      </w:r>
      <w:r w:rsidR="00B53E10">
        <w:rPr>
          <w:sz w:val="22"/>
          <w:szCs w:val="22"/>
        </w:rPr>
        <w:t xml:space="preserve">7 - </w:t>
      </w:r>
      <w:r w:rsidR="00FD0026" w:rsidRPr="004D13A3">
        <w:rPr>
          <w:sz w:val="22"/>
          <w:szCs w:val="22"/>
        </w:rPr>
        <w:t>JD Pearson].</w:t>
      </w:r>
      <w:r w:rsidR="00AF2155" w:rsidRPr="004D13A3">
        <w:rPr>
          <w:sz w:val="22"/>
          <w:szCs w:val="22"/>
        </w:rPr>
        <w:t xml:space="preserve"> This is vital as it helps fend off disease progression, keeping the individual healthy.</w:t>
      </w:r>
      <w:r w:rsidR="00FD0026" w:rsidRPr="004D13A3">
        <w:rPr>
          <w:sz w:val="22"/>
          <w:szCs w:val="22"/>
        </w:rPr>
        <w:t xml:space="preserve"> </w:t>
      </w:r>
    </w:p>
    <w:p w14:paraId="081E19BB" w14:textId="184A2837" w:rsidR="008E65F6" w:rsidRPr="004D13A3" w:rsidRDefault="00D21E1C" w:rsidP="008E65F6">
      <w:pPr>
        <w:ind w:left="720"/>
        <w:rPr>
          <w:sz w:val="22"/>
          <w:szCs w:val="22"/>
        </w:rPr>
      </w:pPr>
      <w:r w:rsidRPr="004D13A3">
        <w:rPr>
          <w:noProof/>
          <w:sz w:val="22"/>
          <w:szCs w:val="22"/>
        </w:rPr>
        <w:drawing>
          <wp:anchor distT="0" distB="0" distL="114300" distR="114300" simplePos="0" relativeHeight="251658240" behindDoc="0" locked="0" layoutInCell="1" allowOverlap="1" wp14:anchorId="09790577" wp14:editId="10C06072">
            <wp:simplePos x="0" y="0"/>
            <wp:positionH relativeFrom="column">
              <wp:posOffset>1770344</wp:posOffset>
            </wp:positionH>
            <wp:positionV relativeFrom="paragraph">
              <wp:posOffset>613884</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4D13A3">
        <w:rPr>
          <w:sz w:val="22"/>
          <w:szCs w:val="22"/>
        </w:rPr>
        <w:t>EC’s, like other Eukaryotic Cells undergo several distinct phases during replication as shown in the diagram below</w:t>
      </w:r>
      <w:r w:rsidR="00B575D1" w:rsidRPr="004D13A3">
        <w:rPr>
          <w:sz w:val="22"/>
          <w:szCs w:val="22"/>
        </w:rPr>
        <w:t>, however have another stage between G</w:t>
      </w:r>
      <w:r w:rsidR="00B575D1" w:rsidRPr="004D13A3">
        <w:rPr>
          <w:sz w:val="22"/>
          <w:szCs w:val="22"/>
          <w:vertAlign w:val="subscript"/>
        </w:rPr>
        <w:t>1</w:t>
      </w:r>
      <w:r w:rsidR="00B575D1" w:rsidRPr="004D13A3">
        <w:rPr>
          <w:sz w:val="22"/>
          <w:szCs w:val="22"/>
        </w:rPr>
        <w:t xml:space="preserve"> and S Phase</w:t>
      </w:r>
      <w:r w:rsidR="00AF2155" w:rsidRPr="004D13A3">
        <w:rPr>
          <w:sz w:val="22"/>
          <w:szCs w:val="22"/>
        </w:rPr>
        <w:t xml:space="preserve">. </w:t>
      </w:r>
      <w:r w:rsidR="00FD0026" w:rsidRPr="004D13A3">
        <w:rPr>
          <w:sz w:val="22"/>
          <w:szCs w:val="22"/>
        </w:rPr>
        <w:t xml:space="preserve"> </w:t>
      </w:r>
    </w:p>
    <w:p w14:paraId="05CDC100" w14:textId="5BF9C6BD" w:rsidR="008E65F6" w:rsidRPr="004D13A3" w:rsidRDefault="00AF2155" w:rsidP="00CD4455">
      <w:pPr>
        <w:rPr>
          <w:sz w:val="22"/>
          <w:szCs w:val="22"/>
        </w:rPr>
      </w:pPr>
      <w:r w:rsidRPr="004D13A3">
        <w:rPr>
          <w:sz w:val="22"/>
          <w:szCs w:val="22"/>
        </w:rPr>
        <w:t xml:space="preserve">source: Figure 14.1 Phases of cell cycle </w:t>
      </w:r>
      <w:hyperlink r:id="rId8" w:history="1">
        <w:r w:rsidRPr="004D13A3">
          <w:rPr>
            <w:rStyle w:val="Hyperlink"/>
            <w:sz w:val="22"/>
            <w:szCs w:val="22"/>
          </w:rPr>
          <w:t>https://www.ncbi.nlm.nih.gov/books/NBK9876/figure/A2435/?report=objectonly</w:t>
        </w:r>
      </w:hyperlink>
    </w:p>
    <w:p w14:paraId="07C24B7A" w14:textId="2746B631" w:rsidR="00AF2155" w:rsidRPr="004D13A3" w:rsidRDefault="00AF2155" w:rsidP="00CD4455">
      <w:pPr>
        <w:rPr>
          <w:sz w:val="22"/>
          <w:szCs w:val="22"/>
        </w:rPr>
      </w:pPr>
      <w:r w:rsidRPr="004D13A3">
        <w:rPr>
          <w:sz w:val="22"/>
          <w:szCs w:val="22"/>
        </w:rPr>
        <w:lastRenderedPageBreak/>
        <w:tab/>
      </w:r>
    </w:p>
    <w:p w14:paraId="32C4D863" w14:textId="45401BB2" w:rsidR="008C4FD4" w:rsidRDefault="00B575D1" w:rsidP="00B575D1">
      <w:pPr>
        <w:ind w:left="720"/>
        <w:rPr>
          <w:sz w:val="22"/>
          <w:szCs w:val="22"/>
        </w:rPr>
      </w:pPr>
      <w:commentRangeStart w:id="44"/>
      <w:r w:rsidRPr="004D13A3">
        <w:rPr>
          <w:sz w:val="22"/>
          <w:szCs w:val="22"/>
        </w:rPr>
        <w:t>Stages G</w:t>
      </w:r>
      <w:r w:rsidRPr="004D13A3">
        <w:rPr>
          <w:sz w:val="22"/>
          <w:szCs w:val="22"/>
          <w:vertAlign w:val="subscript"/>
        </w:rPr>
        <w:t>1</w:t>
      </w:r>
      <w:r w:rsidRPr="004D13A3">
        <w:rPr>
          <w:sz w:val="22"/>
          <w:szCs w:val="22"/>
        </w:rPr>
        <w:t>, S and G</w:t>
      </w:r>
      <w:r w:rsidRPr="004D13A3">
        <w:rPr>
          <w:sz w:val="22"/>
          <w:szCs w:val="22"/>
          <w:vertAlign w:val="subscript"/>
        </w:rPr>
        <w:t>2</w:t>
      </w:r>
      <w:r w:rsidRPr="004D13A3">
        <w:rPr>
          <w:sz w:val="22"/>
          <w:szCs w:val="22"/>
        </w:rPr>
        <w:t xml:space="preserve"> are called Interphase; this is the time when the cell is increasing in size, and the lengths of time in each stage are proportional to their relative lengths. As shown in the figure, during S phase, the DNA is replicates an identical copy of itself which moves onto M phase (mitosis), when the enlarged cell splits into 2 identical daughter cells [</w:t>
      </w:r>
      <w:r w:rsidR="00B53E10">
        <w:rPr>
          <w:sz w:val="22"/>
          <w:szCs w:val="22"/>
        </w:rPr>
        <w:t xml:space="preserve">2- </w:t>
      </w:r>
      <w:r w:rsidRPr="004D13A3">
        <w:rPr>
          <w:sz w:val="22"/>
          <w:szCs w:val="22"/>
        </w:rPr>
        <w:t>The Cell</w:t>
      </w:r>
      <w:r w:rsidR="001434BE" w:rsidRPr="004D13A3">
        <w:rPr>
          <w:sz w:val="22"/>
          <w:szCs w:val="22"/>
        </w:rPr>
        <w:t>]</w:t>
      </w:r>
      <w:r w:rsidRPr="004D13A3">
        <w:rPr>
          <w:sz w:val="22"/>
          <w:szCs w:val="22"/>
        </w:rPr>
        <w:t xml:space="preserve">. </w:t>
      </w:r>
      <w:r w:rsidR="009204E5">
        <w:rPr>
          <w:sz w:val="22"/>
          <w:szCs w:val="22"/>
        </w:rPr>
        <w:t xml:space="preserve">The length of time for a normal Eukaryotic Cell to undergo proliferation </w:t>
      </w:r>
      <w:r w:rsidR="00402A07">
        <w:rPr>
          <w:sz w:val="22"/>
          <w:szCs w:val="22"/>
        </w:rPr>
        <w:t>is around 24 hours, with 1 hour</w:t>
      </w:r>
      <w:r w:rsidR="009204E5">
        <w:rPr>
          <w:sz w:val="22"/>
          <w:szCs w:val="22"/>
        </w:rPr>
        <w:t xml:space="preserve"> of that being the M phase, therefore 23 hours (96%) of the time is during cell growth and DNA replication</w:t>
      </w:r>
      <w:r w:rsidR="00680065">
        <w:rPr>
          <w:sz w:val="22"/>
          <w:szCs w:val="22"/>
        </w:rPr>
        <w:t>, during which time the cell grows to be about twice its size</w:t>
      </w:r>
      <w:r w:rsidR="009204E5">
        <w:rPr>
          <w:sz w:val="22"/>
          <w:szCs w:val="22"/>
        </w:rPr>
        <w:t xml:space="preserve"> [</w:t>
      </w:r>
      <w:r w:rsidR="00B53E10">
        <w:rPr>
          <w:sz w:val="22"/>
          <w:szCs w:val="22"/>
        </w:rPr>
        <w:t xml:space="preserve">2- </w:t>
      </w:r>
      <w:r w:rsidR="009204E5">
        <w:rPr>
          <w:sz w:val="22"/>
          <w:szCs w:val="22"/>
        </w:rPr>
        <w:t>The Cell].</w:t>
      </w:r>
      <w:commentRangeEnd w:id="44"/>
      <w:r w:rsidR="00057517">
        <w:rPr>
          <w:rStyle w:val="CommentReference"/>
        </w:rPr>
        <w:commentReference w:id="44"/>
      </w:r>
    </w:p>
    <w:p w14:paraId="16932D8A" w14:textId="045DB0FB" w:rsidR="00AF2155" w:rsidRDefault="00B575D1" w:rsidP="00B575D1">
      <w:pPr>
        <w:ind w:left="720"/>
        <w:rPr>
          <w:sz w:val="22"/>
          <w:szCs w:val="22"/>
        </w:rPr>
      </w:pPr>
      <w:r w:rsidRPr="004D13A3">
        <w:rPr>
          <w:sz w:val="22"/>
          <w:szCs w:val="22"/>
        </w:rPr>
        <w:t xml:space="preserve">However, </w:t>
      </w:r>
      <w:commentRangeStart w:id="45"/>
      <w:r w:rsidRPr="004D13A3">
        <w:rPr>
          <w:sz w:val="22"/>
          <w:szCs w:val="22"/>
        </w:rPr>
        <w:t xml:space="preserve">for ECs </w:t>
      </w:r>
      <w:commentRangeEnd w:id="45"/>
      <w:r w:rsidR="00057517">
        <w:rPr>
          <w:rStyle w:val="CommentReference"/>
        </w:rPr>
        <w:commentReference w:id="45"/>
      </w:r>
      <w:r w:rsidRPr="004D13A3">
        <w:rPr>
          <w:sz w:val="22"/>
          <w:szCs w:val="22"/>
        </w:rPr>
        <w:t>there is another cycle between the G</w:t>
      </w:r>
      <w:r w:rsidRPr="004D13A3">
        <w:rPr>
          <w:sz w:val="22"/>
          <w:szCs w:val="22"/>
          <w:vertAlign w:val="subscript"/>
        </w:rPr>
        <w:t>1</w:t>
      </w:r>
      <w:r w:rsidRPr="004D13A3">
        <w:rPr>
          <w:sz w:val="22"/>
          <w:szCs w:val="22"/>
        </w:rPr>
        <w:t xml:space="preserve"> and S phase. This is called the G</w:t>
      </w:r>
      <w:r w:rsidRPr="004D13A3">
        <w:rPr>
          <w:sz w:val="22"/>
          <w:szCs w:val="22"/>
          <w:vertAlign w:val="subscript"/>
        </w:rPr>
        <w:t>0</w:t>
      </w:r>
      <w:r w:rsidRPr="004D13A3">
        <w:rPr>
          <w:sz w:val="22"/>
          <w:szCs w:val="22"/>
        </w:rPr>
        <w:t xml:space="preserve"> phase and generally known as the quiescence state. </w:t>
      </w:r>
      <w:r w:rsidR="002C58D8" w:rsidRPr="004D13A3">
        <w:rPr>
          <w:sz w:val="22"/>
          <w:szCs w:val="22"/>
        </w:rPr>
        <w:t xml:space="preserve">This is a state of inactivity, usually induced when </w:t>
      </w:r>
      <w:r w:rsidR="001434BE" w:rsidRPr="004D13A3">
        <w:rPr>
          <w:sz w:val="22"/>
          <w:szCs w:val="22"/>
        </w:rPr>
        <w:t>EC proliferation is no longer required. If there is a stressor, such as a decrease in external pressure due to the ECs spreading out or moving, the quiescent cell can move out of G</w:t>
      </w:r>
      <w:r w:rsidR="001434BE" w:rsidRPr="004D13A3">
        <w:rPr>
          <w:sz w:val="22"/>
          <w:szCs w:val="22"/>
          <w:vertAlign w:val="subscript"/>
        </w:rPr>
        <w:t>0</w:t>
      </w:r>
      <w:r w:rsidR="001434BE" w:rsidRPr="004D13A3">
        <w:rPr>
          <w:sz w:val="22"/>
          <w:szCs w:val="22"/>
        </w:rPr>
        <w:t xml:space="preserve"> back into the normal eukaryotic cell </w:t>
      </w:r>
      <w:commentRangeStart w:id="46"/>
      <w:r w:rsidR="001434BE" w:rsidRPr="004D13A3">
        <w:rPr>
          <w:sz w:val="22"/>
          <w:szCs w:val="22"/>
        </w:rPr>
        <w:t xml:space="preserve">cycle </w:t>
      </w:r>
      <w:r w:rsidR="001434BE" w:rsidRPr="004D13A3">
        <w:rPr>
          <w:color w:val="FF0000"/>
          <w:sz w:val="22"/>
          <w:szCs w:val="22"/>
        </w:rPr>
        <w:t xml:space="preserve">[Find concrete source]. </w:t>
      </w:r>
      <w:commentRangeEnd w:id="46"/>
      <w:r w:rsidR="00F65495">
        <w:rPr>
          <w:rStyle w:val="CommentReference"/>
        </w:rPr>
        <w:commentReference w:id="46"/>
      </w:r>
      <w:r w:rsidR="001434BE" w:rsidRPr="004D13A3">
        <w:rPr>
          <w:sz w:val="22"/>
          <w:szCs w:val="22"/>
        </w:rPr>
        <w:t>However, if the EC stays in the quiescent state for too long, it’s possible for it to develop into a senescent cell over time</w:t>
      </w:r>
      <w:r w:rsidR="002F5E25">
        <w:rPr>
          <w:sz w:val="22"/>
          <w:szCs w:val="22"/>
        </w:rPr>
        <w:t xml:space="preserve"> where it will never return to the normal cycle</w:t>
      </w:r>
      <w:r w:rsidR="001434BE" w:rsidRPr="004D13A3">
        <w:rPr>
          <w:sz w:val="22"/>
          <w:szCs w:val="22"/>
        </w:rPr>
        <w:t xml:space="preserve"> </w:t>
      </w:r>
      <w:r w:rsidR="001434BE" w:rsidRPr="004D13A3">
        <w:rPr>
          <w:color w:val="FF0000"/>
          <w:sz w:val="22"/>
          <w:szCs w:val="22"/>
        </w:rPr>
        <w:t>[Find concrete source]</w:t>
      </w:r>
      <w:r w:rsidR="001434BE" w:rsidRPr="004D13A3">
        <w:rPr>
          <w:sz w:val="22"/>
          <w:szCs w:val="22"/>
        </w:rPr>
        <w:t>.</w:t>
      </w:r>
    </w:p>
    <w:p w14:paraId="57A9C26B" w14:textId="79B678CE" w:rsidR="00141C06" w:rsidRPr="004D13A3" w:rsidRDefault="00141C06" w:rsidP="00B575D1">
      <w:pPr>
        <w:ind w:left="720"/>
        <w:rPr>
          <w:sz w:val="22"/>
          <w:szCs w:val="22"/>
        </w:rPr>
      </w:pPr>
      <w:r>
        <w:rPr>
          <w:sz w:val="22"/>
          <w:szCs w:val="22"/>
        </w:rPr>
        <w:t xml:space="preserve">In general, ECs </w:t>
      </w:r>
      <w:r w:rsidR="005C161B">
        <w:rPr>
          <w:sz w:val="22"/>
          <w:szCs w:val="22"/>
        </w:rPr>
        <w:t>are long, flat cells around 5-10</w:t>
      </w:r>
      <w:r w:rsidR="005C161B">
        <w:rPr>
          <w:sz w:val="22"/>
          <w:szCs w:val="22"/>
        </w:rPr>
        <w:sym w:font="Symbol" w:char="F06D"/>
      </w:r>
      <w:r w:rsidR="005C161B">
        <w:rPr>
          <w:sz w:val="22"/>
          <w:szCs w:val="22"/>
        </w:rPr>
        <w:t>m in radius and 1-2</w:t>
      </w:r>
      <w:r w:rsidR="005C161B">
        <w:rPr>
          <w:sz w:val="22"/>
          <w:szCs w:val="22"/>
        </w:rPr>
        <w:sym w:font="Symbol" w:char="F06D"/>
      </w:r>
      <w:r w:rsidR="005C161B">
        <w:rPr>
          <w:sz w:val="22"/>
          <w:szCs w:val="22"/>
        </w:rPr>
        <w:t>m wide [</w:t>
      </w:r>
      <w:r w:rsidR="008151A1">
        <w:rPr>
          <w:sz w:val="22"/>
          <w:szCs w:val="22"/>
        </w:rPr>
        <w:t xml:space="preserve">6 - </w:t>
      </w:r>
      <w:r w:rsidR="005C161B">
        <w:rPr>
          <w:sz w:val="22"/>
          <w:szCs w:val="22"/>
        </w:rPr>
        <w:t>Blue Histology].</w:t>
      </w:r>
    </w:p>
    <w:p w14:paraId="734608AC" w14:textId="77777777" w:rsidR="00CD4455" w:rsidRDefault="00CD4455">
      <w:pPr>
        <w:rPr>
          <w:ins w:id="47" w:author="Harry Cooper" w:date="2017-11-29T15:23:00Z"/>
          <w:sz w:val="22"/>
          <w:szCs w:val="22"/>
        </w:rPr>
      </w:pPr>
    </w:p>
    <w:p w14:paraId="5DD8E639" w14:textId="074E938C" w:rsidR="00B77936" w:rsidRDefault="00B77936">
      <w:pPr>
        <w:rPr>
          <w:ins w:id="48" w:author="Harry Cooper" w:date="2017-11-29T15:23:00Z"/>
          <w:sz w:val="22"/>
          <w:szCs w:val="22"/>
        </w:rPr>
      </w:pPr>
      <w:ins w:id="49" w:author="Harry Cooper" w:date="2017-11-29T15:23:00Z">
        <w:r>
          <w:rPr>
            <w:sz w:val="22"/>
            <w:szCs w:val="22"/>
          </w:rPr>
          <w:t>Ageing:</w:t>
        </w:r>
      </w:ins>
    </w:p>
    <w:p w14:paraId="7F089524" w14:textId="4797A0D7" w:rsidR="00B77936" w:rsidRDefault="00B77936">
      <w:pPr>
        <w:pStyle w:val="ListParagraph"/>
        <w:numPr>
          <w:ilvl w:val="0"/>
          <w:numId w:val="4"/>
        </w:numPr>
        <w:rPr>
          <w:ins w:id="50" w:author="Harry Cooper" w:date="2017-11-29T15:23:00Z"/>
          <w:sz w:val="22"/>
          <w:szCs w:val="22"/>
        </w:rPr>
        <w:pPrChange w:id="51" w:author="Harry Cooper" w:date="2017-11-29T15:23:00Z">
          <w:pPr/>
        </w:pPrChange>
      </w:pPr>
      <w:ins w:id="52" w:author="Harry Cooper" w:date="2017-11-29T15:23:00Z">
        <w:r>
          <w:rPr>
            <w:sz w:val="22"/>
            <w:szCs w:val="22"/>
          </w:rPr>
          <w:t>Important behaviours</w:t>
        </w:r>
      </w:ins>
    </w:p>
    <w:p w14:paraId="2DEBBBFD" w14:textId="101944F5" w:rsidR="00B77936" w:rsidRDefault="00B77936">
      <w:pPr>
        <w:pStyle w:val="ListParagraph"/>
        <w:numPr>
          <w:ilvl w:val="1"/>
          <w:numId w:val="4"/>
        </w:numPr>
        <w:rPr>
          <w:ins w:id="53" w:author="Harry Cooper" w:date="2017-11-29T15:23:00Z"/>
          <w:sz w:val="22"/>
          <w:szCs w:val="22"/>
        </w:rPr>
        <w:pPrChange w:id="54" w:author="Harry Cooper" w:date="2017-11-29T15:23:00Z">
          <w:pPr/>
        </w:pPrChange>
      </w:pPr>
      <w:ins w:id="55" w:author="Harry Cooper" w:date="2017-11-29T15:25:00Z">
        <w:r>
          <w:rPr>
            <w:sz w:val="22"/>
            <w:szCs w:val="22"/>
          </w:rPr>
          <w:t>Telomere</w:t>
        </w:r>
      </w:ins>
      <w:ins w:id="56" w:author="Harry Cooper" w:date="2017-11-29T15:23:00Z">
        <w:r>
          <w:rPr>
            <w:sz w:val="22"/>
            <w:szCs w:val="22"/>
          </w:rPr>
          <w:t xml:space="preserve"> length -&gt; short go quiescent or senescent</w:t>
        </w:r>
      </w:ins>
    </w:p>
    <w:p w14:paraId="7FCAD8E3" w14:textId="5D373EB2" w:rsidR="00B77936" w:rsidRDefault="00B77936">
      <w:pPr>
        <w:pStyle w:val="ListParagraph"/>
        <w:numPr>
          <w:ilvl w:val="1"/>
          <w:numId w:val="4"/>
        </w:numPr>
        <w:rPr>
          <w:ins w:id="57" w:author="Harry Cooper" w:date="2017-11-29T15:24:00Z"/>
          <w:sz w:val="22"/>
          <w:szCs w:val="22"/>
        </w:rPr>
        <w:pPrChange w:id="58" w:author="Harry Cooper" w:date="2017-11-29T15:23:00Z">
          <w:pPr/>
        </w:pPrChange>
      </w:pPr>
      <w:ins w:id="59" w:author="Harry Cooper" w:date="2017-11-29T15:24:00Z">
        <w:r>
          <w:rPr>
            <w:sz w:val="22"/>
            <w:szCs w:val="22"/>
          </w:rPr>
          <w:t>Quiescent when confluence</w:t>
        </w:r>
      </w:ins>
    </w:p>
    <w:p w14:paraId="0197C31F" w14:textId="2DA4DB86" w:rsidR="00B77936" w:rsidRDefault="00B77936">
      <w:pPr>
        <w:pStyle w:val="ListParagraph"/>
        <w:numPr>
          <w:ilvl w:val="2"/>
          <w:numId w:val="4"/>
        </w:numPr>
        <w:rPr>
          <w:ins w:id="60" w:author="Harry Cooper" w:date="2017-11-29T15:24:00Z"/>
          <w:sz w:val="22"/>
          <w:szCs w:val="22"/>
        </w:rPr>
        <w:pPrChange w:id="61" w:author="Harry Cooper" w:date="2017-11-29T15:24:00Z">
          <w:pPr/>
        </w:pPrChange>
      </w:pPr>
      <w:ins w:id="62" w:author="Harry Cooper" w:date="2017-11-29T15:24:00Z">
        <w:r>
          <w:rPr>
            <w:sz w:val="22"/>
            <w:szCs w:val="22"/>
          </w:rPr>
          <w:t>No more room to divide</w:t>
        </w:r>
      </w:ins>
    </w:p>
    <w:p w14:paraId="4DD2DE3E" w14:textId="126895DA" w:rsidR="00B77936" w:rsidRPr="00B77936" w:rsidRDefault="00B77936">
      <w:pPr>
        <w:pStyle w:val="ListParagraph"/>
        <w:numPr>
          <w:ilvl w:val="1"/>
          <w:numId w:val="4"/>
        </w:numPr>
        <w:rPr>
          <w:ins w:id="63" w:author="Harry Cooper" w:date="2017-11-29T15:23:00Z"/>
          <w:sz w:val="22"/>
          <w:szCs w:val="22"/>
          <w:rPrChange w:id="64" w:author="Harry Cooper" w:date="2017-11-29T15:23:00Z">
            <w:rPr>
              <w:ins w:id="65" w:author="Harry Cooper" w:date="2017-11-29T15:23:00Z"/>
            </w:rPr>
          </w:rPrChange>
        </w:rPr>
        <w:pPrChange w:id="66" w:author="Harry Cooper" w:date="2017-11-29T15:24:00Z">
          <w:pPr/>
        </w:pPrChange>
      </w:pPr>
      <w:ins w:id="67" w:author="Harry Cooper" w:date="2017-11-29T15:24:00Z">
        <w:r>
          <w:rPr>
            <w:sz w:val="20"/>
            <w:szCs w:val="22"/>
          </w:rPr>
          <w:t>50 CRDs (proliferation) until cellular arrest</w:t>
        </w:r>
      </w:ins>
    </w:p>
    <w:p w14:paraId="3305C2A2" w14:textId="77777777" w:rsidR="00B77936" w:rsidRPr="004D13A3" w:rsidRDefault="00B77936">
      <w:pPr>
        <w:rPr>
          <w:sz w:val="22"/>
          <w:szCs w:val="22"/>
        </w:rPr>
      </w:pPr>
    </w:p>
    <w:p w14:paraId="68FC833F" w14:textId="5C4DEAAD" w:rsidR="00CD4455" w:rsidRDefault="00CD4455">
      <w:r>
        <w:t>Senescent Cells:</w:t>
      </w:r>
    </w:p>
    <w:p w14:paraId="3A43F655" w14:textId="77777777" w:rsidR="00CD4455" w:rsidRDefault="00CD4455"/>
    <w:p w14:paraId="04EE83D2" w14:textId="49D13B1F" w:rsidR="00901A3B" w:rsidRDefault="00901A3B" w:rsidP="00975E56">
      <w:pPr>
        <w:ind w:left="720"/>
      </w:pPr>
      <w:r>
        <w:t xml:space="preserve">It has been noted </w:t>
      </w:r>
      <w:r w:rsidR="00F01637">
        <w:t xml:space="preserve">the senescent ECs have several characteristics which differ them from normal ECs. </w:t>
      </w:r>
      <w:proofErr w:type="gramStart"/>
      <w:ins w:id="68" w:author="Harry Cooper" w:date="2017-11-29T15:32:00Z">
        <w:r w:rsidR="00BD74DE">
          <w:t>First of all</w:t>
        </w:r>
        <w:proofErr w:type="gramEnd"/>
        <w:r w:rsidR="00BD74DE">
          <w:t xml:space="preserve">, they are unable to undergo mitosis and therefore never divide, </w:t>
        </w:r>
      </w:ins>
      <w:ins w:id="69" w:author="Harry Cooper" w:date="2017-11-29T15:33:00Z">
        <w:r w:rsidR="00BD74DE">
          <w:t>t</w:t>
        </w:r>
      </w:ins>
      <w:del w:id="70" w:author="Harry Cooper" w:date="2017-11-29T15:33:00Z">
        <w:r w:rsidR="00F01637" w:rsidDel="00BD74DE">
          <w:delText>T</w:delText>
        </w:r>
      </w:del>
      <w:r w:rsidR="00F01637">
        <w:t xml:space="preserve">hey </w:t>
      </w:r>
      <w:del w:id="71" w:author="Harry Cooper" w:date="2017-11-29T15:33:00Z">
        <w:r w:rsidR="00F01637" w:rsidDel="00BD74DE">
          <w:delText>tend to be more</w:delText>
        </w:r>
      </w:del>
      <w:ins w:id="72" w:author="Harry Cooper" w:date="2017-11-29T15:33:00Z">
        <w:r w:rsidR="00BD74DE">
          <w:t>become</w:t>
        </w:r>
      </w:ins>
      <w:r w:rsidR="00F01637">
        <w:t xml:space="preserve"> enlarged</w:t>
      </w:r>
      <w:ins w:id="73" w:author="Harry Cooper" w:date="2017-11-29T15:32:00Z">
        <w:r w:rsidR="00BD74DE">
          <w:t xml:space="preserve"> </w:t>
        </w:r>
      </w:ins>
      <w:ins w:id="74" w:author="Harry Cooper" w:date="2017-11-29T15:33:00Z">
        <w:r w:rsidR="00BD74DE">
          <w:t xml:space="preserve">after entering this state </w:t>
        </w:r>
      </w:ins>
      <w:del w:id="75" w:author="Harry Cooper" w:date="2017-11-29T15:32:00Z">
        <w:r w:rsidR="00F01637" w:rsidDel="00BD74DE">
          <w:delText xml:space="preserve">, </w:delText>
        </w:r>
        <w:commentRangeStart w:id="76"/>
        <w:r w:rsidR="00F01637" w:rsidDel="00BD74DE">
          <w:delText>express higher levels of p53 and display high SA-</w:delText>
        </w:r>
        <w:r w:rsidR="00F01637" w:rsidDel="00BD74DE">
          <w:sym w:font="Symbol" w:char="F062"/>
        </w:r>
        <w:r w:rsidR="00F01637" w:rsidDel="00BD74DE">
          <w:delText>-gal activity</w:delText>
        </w:r>
        <w:commentRangeEnd w:id="76"/>
        <w:r w:rsidR="00807C12" w:rsidDel="00BD74DE">
          <w:rPr>
            <w:rStyle w:val="CommentReference"/>
          </w:rPr>
          <w:commentReference w:id="76"/>
        </w:r>
        <w:r w:rsidR="00F01637" w:rsidDel="00BD74DE">
          <w:delText xml:space="preserve"> </w:delText>
        </w:r>
      </w:del>
      <w:r w:rsidR="00F01637" w:rsidRPr="000C6956">
        <w:t>[</w:t>
      </w:r>
      <w:r w:rsidR="000C6956" w:rsidRPr="000C6956">
        <w:t xml:space="preserve">8 - </w:t>
      </w:r>
      <w:r w:rsidR="00F01637" w:rsidRPr="000C6956">
        <w:t>Warboys]</w:t>
      </w:r>
      <w:ins w:id="77" w:author="Harry Cooper" w:date="2017-11-29T15:33:00Z">
        <w:r w:rsidR="00BD74DE">
          <w:t xml:space="preserve"> and slow down surrounding ECs</w:t>
        </w:r>
      </w:ins>
      <w:r w:rsidR="00F01637">
        <w:t xml:space="preserve">. </w:t>
      </w:r>
      <w:r w:rsidR="008C2109">
        <w:t xml:space="preserve">Warboys suggests that senescent ECs could be the main contributor and initiator of atherosclerosis. In vitro, it has been seen that senescence in the ECs </w:t>
      </w:r>
      <w:r w:rsidR="0045151A">
        <w:t>increases</w:t>
      </w:r>
      <w:r w:rsidR="008C2109">
        <w:t xml:space="preserve"> during a turbulent, disturbed flow</w:t>
      </w:r>
      <w:r w:rsidR="0080304B">
        <w:t xml:space="preserve">, </w:t>
      </w:r>
      <w:r w:rsidR="00182F23">
        <w:t xml:space="preserve">from 1% of EC being senescent </w:t>
      </w:r>
      <w:r w:rsidR="00A54841">
        <w:t>using a 13 dynes/cm</w:t>
      </w:r>
      <w:r w:rsidR="00A54841">
        <w:rPr>
          <w:vertAlign w:val="superscript"/>
        </w:rPr>
        <w:t>2</w:t>
      </w:r>
      <w:r w:rsidR="00A54841">
        <w:t xml:space="preserve"> uniform flow compared to just over 2% senescent EC when exposed to a flow fluctuating between +/- 5 dynes/cm</w:t>
      </w:r>
      <w:r w:rsidR="00A54841">
        <w:rPr>
          <w:vertAlign w:val="superscript"/>
        </w:rPr>
        <w:t>2</w:t>
      </w:r>
      <w:r w:rsidR="00A54841">
        <w:t xml:space="preserve"> at 1Hz</w:t>
      </w:r>
      <w:r w:rsidR="0045151A">
        <w:t>.</w:t>
      </w:r>
      <w:r w:rsidR="00A54841">
        <w:t xml:space="preserve"> It’s also noted that for these two categories, the number of multinucleate cells with a diameter &gt; 100</w:t>
      </w:r>
      <w:r w:rsidR="00A54841" w:rsidRPr="00A54841">
        <w:rPr>
          <w:rFonts w:eastAsia="Times New Roman"/>
          <w:color w:val="222222"/>
          <w:shd w:val="clear" w:color="auto" w:fill="FFFFFF"/>
        </w:rPr>
        <w:t>µm</w:t>
      </w:r>
      <w:r w:rsidR="0045151A">
        <w:t xml:space="preserve"> </w:t>
      </w:r>
      <w:r w:rsidR="00A54841">
        <w:t xml:space="preserve">increased from 0.5% to 1.5%. </w:t>
      </w:r>
      <w:commentRangeStart w:id="78"/>
      <w:r w:rsidR="00A54841">
        <w:t>This provides very useful starting data for the cells in my model.</w:t>
      </w:r>
      <w:commentRangeEnd w:id="78"/>
      <w:r w:rsidR="00807C12">
        <w:rPr>
          <w:rStyle w:val="CommentReference"/>
        </w:rPr>
        <w:commentReference w:id="78"/>
      </w:r>
      <w:r w:rsidR="00A54841">
        <w:t xml:space="preserve"> </w:t>
      </w:r>
      <w:r w:rsidR="0045151A">
        <w:t xml:space="preserve">This </w:t>
      </w:r>
      <w:r w:rsidR="00A54841">
        <w:t xml:space="preserve">increase in number of senescent EC </w:t>
      </w:r>
      <w:r w:rsidR="0045151A">
        <w:t xml:space="preserve">is believed to be due to </w:t>
      </w:r>
      <w:r w:rsidR="00CE3983">
        <w:t xml:space="preserve">an increase turnover rate of ECs at these turbulent atheroprone </w:t>
      </w:r>
      <w:r w:rsidR="00852B78">
        <w:t xml:space="preserve">sites. Meaning that this </w:t>
      </w:r>
      <w:r w:rsidR="00F22666">
        <w:t xml:space="preserve">increased </w:t>
      </w:r>
      <w:r w:rsidR="00852B78">
        <w:t xml:space="preserve">level of proliferation </w:t>
      </w:r>
      <w:r w:rsidR="00F22666">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Default="00F22666"/>
    <w:p w14:paraId="32342DE4" w14:textId="2ECF2D94" w:rsidR="00F22666" w:rsidRPr="00A54841" w:rsidRDefault="00F22666" w:rsidP="000C3E8C">
      <w:pPr>
        <w:ind w:left="720"/>
        <w:rPr>
          <w:rFonts w:eastAsia="Times New Roman"/>
        </w:rPr>
      </w:pPr>
      <w:r>
        <w:t>Another important fact Warboys reveals is that due to the size of the senescent ECs, this has a detrimental effect to the speeds of its neighbouring cells, acting as a blockage, and slowing them down. This can hinder wound healing as it w</w:t>
      </w:r>
      <w:r w:rsidR="00F56C38">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Default="00901A3B"/>
    <w:p w14:paraId="7024C3D1" w14:textId="4BA275D2" w:rsidR="003C2C4B" w:rsidRDefault="003C2C4B" w:rsidP="003C2C4B">
      <w:pPr>
        <w:pStyle w:val="ListParagraph"/>
        <w:numPr>
          <w:ilvl w:val="0"/>
          <w:numId w:val="3"/>
        </w:numPr>
      </w:pPr>
      <w:commentRangeStart w:id="79"/>
      <w:r>
        <w:t>Slow</w:t>
      </w:r>
      <w:commentRangeEnd w:id="79"/>
      <w:r w:rsidR="00F65495">
        <w:rPr>
          <w:rStyle w:val="CommentReference"/>
          <w:rFonts w:ascii="Times New Roman" w:hAnsi="Times New Roman" w:cs="Times New Roman"/>
          <w:lang w:eastAsia="en-GB"/>
        </w:rPr>
        <w:commentReference w:id="79"/>
      </w:r>
      <w:r>
        <w:t xml:space="preserve"> down surrounding cells</w:t>
      </w:r>
    </w:p>
    <w:p w14:paraId="0E436C67" w14:textId="6EA6FC05" w:rsidR="003C2C4B" w:rsidRDefault="003C2C4B" w:rsidP="003C2C4B">
      <w:pPr>
        <w:pStyle w:val="ListParagraph"/>
        <w:numPr>
          <w:ilvl w:val="1"/>
          <w:numId w:val="3"/>
        </w:numPr>
      </w:pPr>
      <w:r>
        <w:t>How?</w:t>
      </w:r>
    </w:p>
    <w:p w14:paraId="328EE14A" w14:textId="1E100BF9" w:rsidR="003C2C4B" w:rsidRDefault="003C2C4B" w:rsidP="003C2C4B">
      <w:pPr>
        <w:pStyle w:val="ListParagraph"/>
        <w:numPr>
          <w:ilvl w:val="0"/>
          <w:numId w:val="3"/>
        </w:numPr>
      </w:pPr>
      <w:commentRangeStart w:id="80"/>
      <w:r>
        <w:t>Undergo apoptosis?</w:t>
      </w:r>
      <w:commentRangeEnd w:id="80"/>
      <w:r w:rsidR="00F65495">
        <w:rPr>
          <w:rStyle w:val="CommentReference"/>
          <w:rFonts w:ascii="Times New Roman" w:hAnsi="Times New Roman" w:cs="Times New Roman"/>
          <w:lang w:eastAsia="en-GB"/>
        </w:rPr>
        <w:commentReference w:id="80"/>
      </w:r>
    </w:p>
    <w:p w14:paraId="7BB5B85E" w14:textId="0CA679D7" w:rsidR="003C2C4B" w:rsidRDefault="003C2C4B" w:rsidP="003C2C4B">
      <w:pPr>
        <w:pStyle w:val="ListParagraph"/>
        <w:numPr>
          <w:ilvl w:val="0"/>
          <w:numId w:val="3"/>
        </w:numPr>
      </w:pPr>
      <w:r>
        <w:t>What size do they grow to?</w:t>
      </w:r>
    </w:p>
    <w:p w14:paraId="056EF480" w14:textId="699CEE71" w:rsidR="003C2C4B" w:rsidRDefault="003C2C4B" w:rsidP="003C2C4B">
      <w:pPr>
        <w:pStyle w:val="ListParagraph"/>
        <w:numPr>
          <w:ilvl w:val="1"/>
          <w:numId w:val="3"/>
        </w:numPr>
      </w:pPr>
      <w:r>
        <w:t>How long does this take?</w:t>
      </w:r>
    </w:p>
    <w:p w14:paraId="4D7925E8" w14:textId="77777777" w:rsidR="003C2C4B" w:rsidRDefault="003C2C4B"/>
    <w:p w14:paraId="582FF694" w14:textId="4FBDCC51" w:rsidR="000552EF" w:rsidDel="00B77936" w:rsidRDefault="000552EF">
      <w:pPr>
        <w:rPr>
          <w:del w:id="81" w:author="Harry Cooper" w:date="2017-11-29T15:23:00Z"/>
        </w:rPr>
      </w:pPr>
      <w:commentRangeStart w:id="82"/>
      <w:del w:id="83" w:author="Harry Cooper" w:date="2017-11-29T15:23:00Z">
        <w:r w:rsidDel="00B77936">
          <w:delText>Environment</w:delText>
        </w:r>
        <w:commentRangeEnd w:id="82"/>
        <w:r w:rsidR="00F65495" w:rsidDel="00B77936">
          <w:rPr>
            <w:rStyle w:val="CommentReference"/>
          </w:rPr>
          <w:commentReference w:id="82"/>
        </w:r>
        <w:r w:rsidDel="00B77936">
          <w:delText>:</w:delText>
        </w:r>
      </w:del>
    </w:p>
    <w:p w14:paraId="3104400E" w14:textId="1B11B815" w:rsidR="001E297F" w:rsidDel="00B77936" w:rsidRDefault="001E297F">
      <w:pPr>
        <w:rPr>
          <w:del w:id="84" w:author="Harry Cooper" w:date="2017-11-29T15:23:00Z"/>
        </w:rPr>
      </w:pPr>
      <w:del w:id="85" w:author="Harry Cooper" w:date="2017-11-29T15:23:00Z">
        <w:r w:rsidDel="00B77936">
          <w:lastRenderedPageBreak/>
          <w:tab/>
        </w:r>
      </w:del>
    </w:p>
    <w:p w14:paraId="0B1A33FA" w14:textId="59826543" w:rsidR="001E297F" w:rsidDel="00B77936" w:rsidRDefault="001E297F" w:rsidP="001E297F">
      <w:pPr>
        <w:ind w:left="720"/>
        <w:rPr>
          <w:del w:id="86" w:author="Harry Cooper" w:date="2017-11-29T15:23:00Z"/>
        </w:rPr>
      </w:pPr>
      <w:del w:id="87" w:author="Harry Cooper" w:date="2017-11-29T15:23:00Z">
        <w:r w:rsidDel="00B77936">
          <w:delText xml:space="preserve">The type of environment that is most interesting to us is that involving low sheer </w:delText>
        </w:r>
      </w:del>
      <w:ins w:id="88" w:author="D.Walker" w:date="2017-11-28T16:47:00Z">
        <w:del w:id="89" w:author="Harry Cooper" w:date="2017-11-29T15:23:00Z">
          <w:r w:rsidR="00807C12" w:rsidDel="00B77936">
            <w:delText xml:space="preserve">shear </w:delText>
          </w:r>
        </w:del>
      </w:ins>
      <w:del w:id="90" w:author="Harry Cooper" w:date="2017-11-29T15:23:00Z">
        <w:r w:rsidDel="00B77936">
          <w:delText>stress.</w:delText>
        </w:r>
      </w:del>
    </w:p>
    <w:p w14:paraId="12BCC2DB" w14:textId="550A3715" w:rsidR="00133275" w:rsidDel="00B77936" w:rsidRDefault="00133275" w:rsidP="00133275">
      <w:pPr>
        <w:pStyle w:val="ListParagraph"/>
        <w:numPr>
          <w:ilvl w:val="0"/>
          <w:numId w:val="3"/>
        </w:numPr>
        <w:rPr>
          <w:del w:id="91" w:author="Harry Cooper" w:date="2017-11-29T15:23:00Z"/>
        </w:rPr>
      </w:pPr>
      <w:del w:id="92" w:author="Harry Cooper" w:date="2017-11-29T15:23:00Z">
        <w:r w:rsidDel="00B77936">
          <w:delText>-</w:delText>
        </w:r>
        <w:r w:rsidRPr="00133275" w:rsidDel="00B77936">
          <w:delText xml:space="preserve"> </w:delText>
        </w:r>
        <w:r w:rsidDel="00B77936">
          <w:delText>Environment within Blood Vessel&lt;?&gt;</w:delText>
        </w:r>
      </w:del>
    </w:p>
    <w:p w14:paraId="1D0D66C8" w14:textId="2B767C17" w:rsidR="00133275" w:rsidDel="00B77936" w:rsidRDefault="00133275" w:rsidP="00133275">
      <w:pPr>
        <w:pStyle w:val="NormalWeb"/>
        <w:numPr>
          <w:ilvl w:val="0"/>
          <w:numId w:val="3"/>
        </w:numPr>
        <w:spacing w:before="0" w:beforeAutospacing="0" w:after="0" w:afterAutospacing="0"/>
        <w:rPr>
          <w:del w:id="93" w:author="Harry Cooper" w:date="2017-11-29T15:23:00Z"/>
          <w:rFonts w:ascii="Calibri" w:hAnsi="Calibri"/>
          <w:sz w:val="22"/>
          <w:szCs w:val="22"/>
        </w:rPr>
      </w:pPr>
      <w:del w:id="94" w:author="Harry Cooper" w:date="2017-11-29T15:23:00Z">
        <w:r w:rsidDel="00B77936">
          <w:rPr>
            <w:rFonts w:ascii="Calibri" w:hAnsi="Calibri"/>
            <w:sz w:val="22"/>
            <w:szCs w:val="22"/>
          </w:rPr>
          <w:delText>Low Sheer Stress &lt;?&gt;</w:delText>
        </w:r>
      </w:del>
    </w:p>
    <w:p w14:paraId="37D4128A" w14:textId="3AEAE709" w:rsidR="00591489" w:rsidDel="00B77936" w:rsidRDefault="00591489" w:rsidP="00591489">
      <w:pPr>
        <w:pStyle w:val="ListParagraph"/>
        <w:numPr>
          <w:ilvl w:val="0"/>
          <w:numId w:val="3"/>
        </w:numPr>
        <w:rPr>
          <w:del w:id="95" w:author="Harry Cooper" w:date="2017-11-29T15:23:00Z"/>
        </w:rPr>
      </w:pPr>
      <w:del w:id="96" w:author="Harry Cooper" w:date="2017-11-29T15:23:00Z">
        <w:r w:rsidDel="00B77936">
          <w:delText>Physiological environment within blood vessel</w:delText>
        </w:r>
      </w:del>
    </w:p>
    <w:p w14:paraId="0818BB3F" w14:textId="102B07DA" w:rsidR="00591489" w:rsidRPr="00591489" w:rsidDel="00B77936" w:rsidRDefault="00591489" w:rsidP="00591489">
      <w:pPr>
        <w:pStyle w:val="ListParagraph"/>
        <w:numPr>
          <w:ilvl w:val="1"/>
          <w:numId w:val="3"/>
        </w:numPr>
        <w:rPr>
          <w:del w:id="97" w:author="Harry Cooper" w:date="2017-11-29T15:23:00Z"/>
        </w:rPr>
      </w:pPr>
      <w:del w:id="98" w:author="Harry Cooper" w:date="2017-11-29T15:23:00Z">
        <w:r w:rsidDel="00B77936">
          <w:delText>Assuming physiological Ca2+ levels.</w:delText>
        </w:r>
      </w:del>
    </w:p>
    <w:p w14:paraId="15D9434C" w14:textId="4AF777D3" w:rsidR="00133275" w:rsidRDefault="00133275" w:rsidP="00133275">
      <w:pPr>
        <w:ind w:left="360"/>
      </w:pPr>
    </w:p>
    <w:p w14:paraId="43136934" w14:textId="77777777" w:rsidR="000552EF" w:rsidRDefault="000552EF"/>
    <w:p w14:paraId="1DF31042" w14:textId="349DF0B8" w:rsidR="00133275" w:rsidRDefault="00B223C5">
      <w:r>
        <w:t>Atheroprone Sites:</w:t>
      </w:r>
    </w:p>
    <w:p w14:paraId="10C36F9F" w14:textId="77777777" w:rsidR="00133275" w:rsidRDefault="00133275"/>
    <w:p w14:paraId="10FE37F9" w14:textId="50063664" w:rsidR="00857AB7" w:rsidRDefault="00857AB7" w:rsidP="00BE672F">
      <w:pPr>
        <w:ind w:left="720"/>
      </w:pPr>
      <w:r>
        <w:t>Not all ECs within our blood vessel have</w:t>
      </w:r>
      <w:r w:rsidR="00726DB1">
        <w:t xml:space="preserve"> the same </w:t>
      </w:r>
      <w:del w:id="99" w:author="D.Walker" w:date="2017-11-28T16:48:00Z">
        <w:r w:rsidR="00726DB1" w:rsidDel="00807C12">
          <w:delText xml:space="preserve">physiology </w:delText>
        </w:r>
      </w:del>
      <w:ins w:id="100" w:author="D.Walker" w:date="2017-11-28T16:48:00Z">
        <w:r w:rsidR="00807C12">
          <w:t xml:space="preserve">physiological </w:t>
        </w:r>
      </w:ins>
      <w:r w:rsidR="00726DB1">
        <w:t>behaviours;</w:t>
      </w:r>
      <w:r>
        <w:t xml:space="preserve"> </w:t>
      </w:r>
      <w:r w:rsidR="00726DB1">
        <w:t xml:space="preserve">this is due to the </w:t>
      </w:r>
      <w:r w:rsidR="00133275">
        <w:t xml:space="preserve">differing environmental factors within the vessels, discussed above. This leads to </w:t>
      </w:r>
      <w:r>
        <w:t>parts of our blood vessels under go</w:t>
      </w:r>
      <w:r w:rsidR="00133275">
        <w:t>ing</w:t>
      </w:r>
      <w:r>
        <w:t xml:space="preserve"> </w:t>
      </w:r>
      <w:r w:rsidR="00133275">
        <w:t>higher</w:t>
      </w:r>
      <w:r>
        <w:t xml:space="preserve"> level</w:t>
      </w:r>
      <w:r w:rsidR="00133275">
        <w:t>s</w:t>
      </w:r>
      <w:r>
        <w:t xml:space="preserve"> of </w:t>
      </w:r>
      <w:r w:rsidR="00AC7967">
        <w:t xml:space="preserve">injury </w:t>
      </w:r>
      <w:r w:rsidR="00133275">
        <w:t>than</w:t>
      </w:r>
      <w:r w:rsidR="00AC7967">
        <w:t xml:space="preserve"> others. In </w:t>
      </w:r>
      <w:r w:rsidR="00726DB1">
        <w:t>fact,</w:t>
      </w:r>
      <w:r w:rsidR="00AC7967">
        <w:t xml:space="preserve"> the main disease this project is aimed at further understanding, atherosclerosis, is rather </w:t>
      </w:r>
      <w:r w:rsidR="00315600">
        <w:t>specific</w:t>
      </w:r>
      <w:r w:rsidR="00AC7967">
        <w:t xml:space="preserve">, and can be most commonly </w:t>
      </w:r>
      <w:r w:rsidR="00315600">
        <w:t xml:space="preserve">be </w:t>
      </w:r>
      <w:r w:rsidR="00AC7967">
        <w:t xml:space="preserve">found at the bends or branches of arterial trees </w:t>
      </w:r>
      <w:r w:rsidR="002355DD" w:rsidRPr="000C6956">
        <w:rPr>
          <w:sz w:val="28"/>
        </w:rPr>
        <w:t xml:space="preserve">[1 </w:t>
      </w:r>
      <w:r w:rsidR="002355DD" w:rsidRPr="000C6956">
        <w:t>– Chaudhury]</w:t>
      </w:r>
      <w:r w:rsidR="00315600">
        <w:t xml:space="preserve">. </w:t>
      </w:r>
      <w:r w:rsidR="00B85B31">
        <w:t xml:space="preserve">These bends and </w:t>
      </w:r>
      <w:r w:rsidR="002F415C">
        <w:t>branches</w:t>
      </w:r>
      <w:r w:rsidR="00B85B31">
        <w:t xml:space="preserve"> are k</w:t>
      </w:r>
      <w:r w:rsidR="005E4E04">
        <w:t xml:space="preserve">nown as atherosusceptible sites, </w:t>
      </w:r>
      <w:r w:rsidR="00377047">
        <w:t xml:space="preserve">which have </w:t>
      </w:r>
      <w:r w:rsidR="002F415C">
        <w:t>enhanced</w:t>
      </w:r>
      <w:r w:rsidR="00377047">
        <w:t xml:space="preserve"> proinflamitory </w:t>
      </w:r>
      <w:r w:rsidR="002F415C">
        <w:t>activation</w:t>
      </w:r>
      <w:r w:rsidR="00377047">
        <w:t xml:space="preserve">, </w:t>
      </w:r>
      <w:commentRangeStart w:id="101"/>
      <w:r w:rsidR="00377047">
        <w:t xml:space="preserve">due to </w:t>
      </w:r>
      <w:r w:rsidR="002F415C">
        <w:t xml:space="preserve">the </w:t>
      </w:r>
      <w:r w:rsidR="00377047">
        <w:t>constant activation of c-Jun N-terminal kinase</w:t>
      </w:r>
      <w:r w:rsidR="006E0121">
        <w:t xml:space="preserve"> (JNK</w:t>
      </w:r>
      <w:r w:rsidR="002355DD" w:rsidRPr="000C6956">
        <w:t xml:space="preserve">) </w:t>
      </w:r>
      <w:commentRangeEnd w:id="101"/>
      <w:r w:rsidR="00807C12">
        <w:rPr>
          <w:rStyle w:val="CommentReference"/>
        </w:rPr>
        <w:commentReference w:id="101"/>
      </w:r>
      <w:r w:rsidR="002355DD" w:rsidRPr="000C6956">
        <w:rPr>
          <w:sz w:val="28"/>
        </w:rPr>
        <w:t xml:space="preserve">[1 </w:t>
      </w:r>
      <w:r w:rsidR="002355DD" w:rsidRPr="000C6956">
        <w:t>– Chaudhury].</w:t>
      </w:r>
      <w:r w:rsidR="002355DD">
        <w:t xml:space="preserve"> These</w:t>
      </w:r>
      <w:r w:rsidR="006E0121">
        <w:t xml:space="preserve"> atherosusceptible sites therefore have a higher rate of injury and cell turnover compared to EC at atherprotected sites </w:t>
      </w:r>
      <w:r w:rsidR="000C6956">
        <w:rPr>
          <w:sz w:val="28"/>
        </w:rPr>
        <w:t>[3</w:t>
      </w:r>
      <w:r w:rsidR="002355DD" w:rsidRPr="000C6956">
        <w:rPr>
          <w:sz w:val="28"/>
        </w:rPr>
        <w:t xml:space="preserve"> </w:t>
      </w:r>
      <w:r w:rsidR="000C6956">
        <w:t>Gerrity, 4 Hansson, 5</w:t>
      </w:r>
      <w:r w:rsidR="002355DD" w:rsidRPr="000C6956">
        <w:t xml:space="preserve"> Hu]</w:t>
      </w:r>
      <w:r w:rsidR="002355DD">
        <w:t xml:space="preserve">. </w:t>
      </w:r>
      <w:r w:rsidR="00EC5328">
        <w:t xml:space="preserve">Analysis by </w:t>
      </w:r>
      <w:r w:rsidR="006E0121">
        <w:t>Chaudhury</w:t>
      </w:r>
      <w:r w:rsidR="00EC5328">
        <w:t xml:space="preserve"> et al showed that</w:t>
      </w:r>
      <w:r w:rsidR="005F5D9B">
        <w:t xml:space="preserve"> the</w:t>
      </w:r>
      <w:r w:rsidR="00EC5328">
        <w:t xml:space="preserve"> EC</w:t>
      </w:r>
      <w:r w:rsidR="005F5D9B">
        <w:t>s</w:t>
      </w:r>
      <w:r w:rsidR="00EC5328">
        <w:t xml:space="preserve"> at Atheroprone sites </w:t>
      </w:r>
      <w:r w:rsidR="005F5D9B">
        <w:t xml:space="preserve">express proteins </w:t>
      </w:r>
      <w:r w:rsidR="00C37221">
        <w:t xml:space="preserve">that respond to lipopolysaccharides by </w:t>
      </w:r>
      <w:r w:rsidR="00933DAB">
        <w:t>priming for apoptosis and proliferation</w:t>
      </w:r>
      <w:r w:rsidR="002355DD">
        <w:t xml:space="preserve"> </w:t>
      </w:r>
      <w:r w:rsidR="002355DD" w:rsidRPr="002C12BE">
        <w:rPr>
          <w:sz w:val="28"/>
        </w:rPr>
        <w:t xml:space="preserve">[1 </w:t>
      </w:r>
      <w:r w:rsidR="002355DD" w:rsidRPr="002C12BE">
        <w:t>– Chaudhury]</w:t>
      </w:r>
      <w:r w:rsidR="002355DD">
        <w:t xml:space="preserve">. </w:t>
      </w:r>
      <w:r w:rsidR="00933DAB">
        <w:t>They also state that wherever JNK1 is active is where apoptosis and EC turnover occur in arteries.</w:t>
      </w:r>
    </w:p>
    <w:p w14:paraId="5E224270" w14:textId="78AA5446" w:rsidR="00933DAB" w:rsidRDefault="00933DAB" w:rsidP="00BE672F">
      <w:pPr>
        <w:ind w:left="720"/>
      </w:pPr>
      <w:r>
        <w:t>I will therefore be looking at branches and bends within my model as they are the areas where there is the highest level of turbulence</w:t>
      </w:r>
      <w:r w:rsidR="005E4E04">
        <w:t xml:space="preserve"> and concentration of JNK</w:t>
      </w:r>
      <w:r w:rsidR="00133275">
        <w:t>;</w:t>
      </w:r>
      <w:r>
        <w:t xml:space="preserve"> leading to the greatest injury</w:t>
      </w:r>
      <w:r w:rsidR="00133275">
        <w:t xml:space="preserve"> of the endothelium wall</w:t>
      </w:r>
      <w:r>
        <w:t>.</w:t>
      </w:r>
      <w:r w:rsidR="00133275">
        <w:t xml:space="preserve"> Which, in turn has the greatest concentration of</w:t>
      </w:r>
      <w:r>
        <w:t xml:space="preserve"> EC apoptosis and proliferation.</w:t>
      </w:r>
    </w:p>
    <w:p w14:paraId="5344D63B" w14:textId="77777777" w:rsidR="00B223C5" w:rsidRDefault="00B223C5">
      <w:pPr>
        <w:rPr>
          <w:ins w:id="102" w:author="Harry Cooper" w:date="2017-11-29T15:51:00Z"/>
        </w:rPr>
      </w:pPr>
    </w:p>
    <w:p w14:paraId="30E402FA" w14:textId="665D4E19" w:rsidR="007147F2" w:rsidRDefault="007147F2" w:rsidP="00BE602D">
      <w:pPr>
        <w:rPr>
          <w:ins w:id="103" w:author="Harry Cooper" w:date="2017-11-29T15:53:00Z"/>
          <w:rFonts w:asciiTheme="minorHAnsi" w:hAnsiTheme="minorHAnsi" w:cstheme="minorBidi"/>
          <w:lang w:eastAsia="en-US"/>
        </w:rPr>
      </w:pPr>
      <w:ins w:id="104" w:author="Harry Cooper" w:date="2017-11-29T15:51:00Z">
        <w:r>
          <w:t>Methods of Modelling:</w:t>
        </w:r>
      </w:ins>
    </w:p>
    <w:p w14:paraId="2489F3CC" w14:textId="77777777" w:rsidR="000D0F3D" w:rsidRDefault="000D0F3D">
      <w:pPr>
        <w:rPr>
          <w:ins w:id="105" w:author="Harry Cooper" w:date="2017-11-29T15:51:00Z"/>
        </w:rPr>
      </w:pPr>
    </w:p>
    <w:p w14:paraId="20D7FB22" w14:textId="253834F0" w:rsidR="00232009" w:rsidRDefault="007147F2">
      <w:pPr>
        <w:pStyle w:val="ListParagraph"/>
        <w:rPr>
          <w:ins w:id="106" w:author="Harry Cooper" w:date="2017-11-30T09:35:00Z"/>
        </w:rPr>
        <w:pPrChange w:id="107" w:author="Harry Cooper" w:date="2017-11-29T15:51:00Z">
          <w:pPr/>
        </w:pPrChange>
      </w:pPr>
      <w:ins w:id="108" w:author="Harry Cooper" w:date="2017-11-29T15:51:00Z">
        <w:r>
          <w:t xml:space="preserve">There are two clear options for modelling the interactions between ECs </w:t>
        </w:r>
      </w:ins>
      <w:ins w:id="109" w:author="Harry Cooper" w:date="2017-11-29T15:52:00Z">
        <w:r>
          <w:t xml:space="preserve">and senescent cells. </w:t>
        </w:r>
        <w:commentRangeStart w:id="110"/>
        <w:r>
          <w:t>C</w:t>
        </w:r>
        <w:r w:rsidR="00743677">
          <w:t>ellular automata</w:t>
        </w:r>
      </w:ins>
      <w:ins w:id="111" w:author="Harry Cooper" w:date="2017-11-30T09:46:00Z">
        <w:r w:rsidR="003D7006">
          <w:t xml:space="preserve"> (CA)</w:t>
        </w:r>
      </w:ins>
      <w:ins w:id="112" w:author="Harry Cooper" w:date="2017-11-29T15:52:00Z">
        <w:r w:rsidR="003F3729">
          <w:t xml:space="preserve"> is an </w:t>
        </w:r>
      </w:ins>
      <w:ins w:id="113" w:author="Harry Cooper" w:date="2017-11-30T09:43:00Z">
        <w:r w:rsidR="003F3729">
          <w:t>orthogonal</w:t>
        </w:r>
      </w:ins>
      <w:ins w:id="114" w:author="Harry Cooper" w:date="2017-11-29T15:52:00Z">
        <w:r w:rsidR="003F3729">
          <w:t xml:space="preserve"> </w:t>
        </w:r>
      </w:ins>
      <w:ins w:id="115" w:author="Harry Cooper" w:date="2017-11-30T09:43:00Z">
        <w:r w:rsidR="003F3729">
          <w:t>grid of similar cells that interact with their neighbouring cells</w:t>
        </w:r>
      </w:ins>
      <w:ins w:id="116" w:author="Harry Cooper" w:date="2017-11-29T15:52:00Z">
        <w:r>
          <w:t xml:space="preserve">. </w:t>
        </w:r>
      </w:ins>
      <w:ins w:id="117" w:author="Harry Cooper" w:date="2017-11-30T09:35:00Z">
        <w:r w:rsidR="00E9506A">
          <w:t xml:space="preserve">Its advantages are that runtime is </w:t>
        </w:r>
      </w:ins>
      <w:ins w:id="118" w:author="Harry Cooper" w:date="2017-11-30T09:40:00Z">
        <w:r w:rsidR="00E9506A">
          <w:t>extremely</w:t>
        </w:r>
      </w:ins>
      <w:ins w:id="119" w:author="Harry Cooper" w:date="2017-11-30T09:35:00Z">
        <w:r w:rsidR="00E9506A">
          <w:t xml:space="preserve"> </w:t>
        </w:r>
      </w:ins>
      <w:ins w:id="120" w:author="Harry Cooper" w:date="2017-11-30T09:40:00Z">
        <w:r w:rsidR="00E9506A">
          <w:t>quick</w:t>
        </w:r>
        <w:r w:rsidR="003521BA">
          <w:t xml:space="preserve"> and it can produce </w:t>
        </w:r>
      </w:ins>
      <w:ins w:id="121" w:author="Harry Cooper" w:date="2017-11-30T09:42:00Z">
        <w:r w:rsidR="003F3729">
          <w:t xml:space="preserve">complex macro-scale </w:t>
        </w:r>
      </w:ins>
      <w:ins w:id="122" w:author="Harry Cooper" w:date="2017-11-30T09:40:00Z">
        <w:r w:rsidR="003521BA">
          <w:t xml:space="preserve">emergent behaviour </w:t>
        </w:r>
        <w:r w:rsidR="003F3729">
          <w:t>of the interacting cells</w:t>
        </w:r>
      </w:ins>
      <w:ins w:id="123" w:author="Harry Cooper" w:date="2017-11-30T09:42:00Z">
        <w:r w:rsidR="003F3729">
          <w:t xml:space="preserve"> [</w:t>
        </w:r>
      </w:ins>
      <w:ins w:id="124" w:author="Harry Cooper" w:date="2017-11-30T10:04:00Z">
        <w:r w:rsidR="007C03ED">
          <w:fldChar w:fldCharType="begin"/>
        </w:r>
        <w:r w:rsidR="007C03ED">
          <w:instrText xml:space="preserve"> HYPERLINK "https://link.springer.com/book/10.1007/3-540-47849-3" </w:instrText>
        </w:r>
        <w:r w:rsidR="007C03ED">
          <w:fldChar w:fldCharType="separate"/>
        </w:r>
        <w:r w:rsidR="007C03ED" w:rsidRPr="007C03ED">
          <w:rPr>
            <w:rStyle w:val="Hyperlink"/>
          </w:rPr>
          <w:t>eBook</w:t>
        </w:r>
        <w:r w:rsidR="007C03ED">
          <w:fldChar w:fldCharType="end"/>
        </w:r>
      </w:ins>
      <w:ins w:id="125" w:author="Harry Cooper" w:date="2017-11-30T09:42:00Z">
        <w:r w:rsidR="003F3729">
          <w:t>]</w:t>
        </w:r>
      </w:ins>
      <w:ins w:id="126" w:author="Harry Cooper" w:date="2017-11-30T09:40:00Z">
        <w:r w:rsidR="003F3729">
          <w:t>.</w:t>
        </w:r>
      </w:ins>
      <w:ins w:id="127" w:author="Harry Cooper" w:date="2017-11-30T09:42:00Z">
        <w:r w:rsidR="003F3729">
          <w:t xml:space="preserve"> However, the disadvantages are that </w:t>
        </w:r>
      </w:ins>
      <w:ins w:id="128" w:author="Harry Cooper" w:date="2017-11-30T09:44:00Z">
        <w:r w:rsidR="003F3729">
          <w:t>due to the orthogonal grid, cells are fixed in place, unable to move; this is very much a simplification of the project as ECs move around on the endothelium to fill gaps and is an important factor for wound healing.</w:t>
        </w:r>
      </w:ins>
      <w:ins w:id="129" w:author="Harry Cooper" w:date="2017-11-30T09:46:00Z">
        <w:r w:rsidR="003D7006">
          <w:t xml:space="preserve"> Another disadvantage </w:t>
        </w:r>
      </w:ins>
      <w:ins w:id="130" w:author="Harry Cooper" w:date="2017-11-30T09:47:00Z">
        <w:r w:rsidR="003D7006">
          <w:t>of</w:t>
        </w:r>
      </w:ins>
      <w:ins w:id="131" w:author="Harry Cooper" w:date="2017-11-30T09:46:00Z">
        <w:r w:rsidR="003D7006">
          <w:t xml:space="preserve"> CA </w:t>
        </w:r>
      </w:ins>
      <w:ins w:id="132" w:author="Harry Cooper" w:date="2017-11-30T09:47:00Z">
        <w:r w:rsidR="003D7006">
          <w:t xml:space="preserve">is that it can only model local interaction between neighbouring cells, therefore </w:t>
        </w:r>
      </w:ins>
      <w:ins w:id="133" w:author="Harry Cooper" w:date="2017-11-30T10:04:00Z">
        <w:r w:rsidR="007C03ED">
          <w:t>any change</w:t>
        </w:r>
      </w:ins>
      <w:ins w:id="134" w:author="Harry Cooper" w:date="2017-11-30T09:47:00Z">
        <w:r w:rsidR="003D7006">
          <w:t xml:space="preserve"> further away from the cell won’t be </w:t>
        </w:r>
      </w:ins>
      <w:ins w:id="135" w:author="Harry Cooper" w:date="2017-11-30T09:48:00Z">
        <w:r w:rsidR="003D7006">
          <w:t>noticed</w:t>
        </w:r>
      </w:ins>
      <w:ins w:id="136" w:author="Harry Cooper" w:date="2017-11-30T09:47:00Z">
        <w:r w:rsidR="003D7006">
          <w:t xml:space="preserve"> until it cascades down</w:t>
        </w:r>
      </w:ins>
      <w:ins w:id="137" w:author="Harry Cooper" w:date="2017-11-30T09:48:00Z">
        <w:r w:rsidR="003D7006">
          <w:t xml:space="preserve"> the subsequent neighbouring cells</w:t>
        </w:r>
      </w:ins>
      <w:ins w:id="138" w:author="Harry Cooper" w:date="2017-11-30T09:47:00Z">
        <w:r w:rsidR="003D7006">
          <w:t xml:space="preserve"> over several iterations</w:t>
        </w:r>
      </w:ins>
    </w:p>
    <w:p w14:paraId="2AE6A5E7" w14:textId="18C9FAD4" w:rsidR="007147F2" w:rsidRDefault="007147F2">
      <w:pPr>
        <w:pStyle w:val="ListParagraph"/>
        <w:rPr>
          <w:ins w:id="139" w:author="Harry Cooper" w:date="2017-11-30T10:04:00Z"/>
        </w:rPr>
        <w:pPrChange w:id="140" w:author="Harry Cooper" w:date="2017-11-29T15:51:00Z">
          <w:pPr/>
        </w:pPrChange>
      </w:pPr>
      <w:ins w:id="141" w:author="Harry Cooper" w:date="2017-11-29T15:52:00Z">
        <w:r>
          <w:t>Whereas an Agent Based Model is &lt;&gt;.</w:t>
        </w:r>
      </w:ins>
      <w:ins w:id="142" w:author="Harry Cooper" w:date="2017-11-29T15:53:00Z">
        <w:r w:rsidR="000D0F3D">
          <w:t xml:space="preserve"> </w:t>
        </w:r>
      </w:ins>
      <w:commentRangeEnd w:id="110"/>
      <w:ins w:id="143" w:author="Harry Cooper" w:date="2017-11-29T15:54:00Z">
        <w:r w:rsidR="00766C00">
          <w:rPr>
            <w:rStyle w:val="CommentReference"/>
            <w:rFonts w:ascii="Times New Roman" w:hAnsi="Times New Roman" w:cs="Times New Roman"/>
            <w:lang w:eastAsia="en-GB"/>
          </w:rPr>
          <w:commentReference w:id="110"/>
        </w:r>
      </w:ins>
      <w:ins w:id="144" w:author="Harry Cooper" w:date="2017-11-29T15:53:00Z">
        <w:r w:rsidR="000D0F3D">
          <w:t xml:space="preserve">For these </w:t>
        </w:r>
      </w:ins>
      <w:ins w:id="145" w:author="Harry Cooper" w:date="2017-11-29T15:54:00Z">
        <w:r w:rsidR="00766C00">
          <w:t>reasons,</w:t>
        </w:r>
      </w:ins>
      <w:ins w:id="146" w:author="Harry Cooper" w:date="2017-11-29T15:53:00Z">
        <w:r w:rsidR="000D0F3D">
          <w:t xml:space="preserve"> I believe it’s best to complete this project using an Agent Based Model.</w:t>
        </w:r>
      </w:ins>
    </w:p>
    <w:p w14:paraId="78539A46" w14:textId="77777777" w:rsidR="007C03ED" w:rsidRDefault="007C03ED">
      <w:pPr>
        <w:pStyle w:val="ListParagraph"/>
        <w:rPr>
          <w:ins w:id="147" w:author="Harry Cooper" w:date="2017-11-30T09:11:00Z"/>
        </w:rPr>
        <w:pPrChange w:id="148" w:author="Harry Cooper" w:date="2017-11-29T15:51:00Z">
          <w:pPr/>
        </w:pPrChange>
      </w:pPr>
    </w:p>
    <w:p w14:paraId="07A8789D" w14:textId="716AB1E3" w:rsidR="009205F0" w:rsidRDefault="009205F0">
      <w:pPr>
        <w:pStyle w:val="ListParagraph"/>
        <w:numPr>
          <w:ilvl w:val="0"/>
          <w:numId w:val="3"/>
        </w:numPr>
        <w:pPrChange w:id="149" w:author="Harry Cooper" w:date="2017-11-30T09:11:00Z">
          <w:pPr/>
        </w:pPrChange>
      </w:pPr>
      <w:ins w:id="150" w:author="Harry Cooper" w:date="2017-11-30T09:11:00Z">
        <w:r>
          <w:t>Talk about Dawns papers and how she</w:t>
        </w:r>
      </w:ins>
      <w:ins w:id="151" w:author="Harry Cooper" w:date="2017-11-30T09:12:00Z">
        <w:r>
          <w:t>’s had success with ABM</w:t>
        </w:r>
      </w:ins>
    </w:p>
    <w:p w14:paraId="12DB6F93" w14:textId="77777777" w:rsidR="00B223C5" w:rsidRDefault="00B223C5"/>
    <w:p w14:paraId="71508CAC" w14:textId="77777777" w:rsidR="00CD4455" w:rsidRDefault="00CD4455" w:rsidP="00CD4455">
      <w:pPr>
        <w:pStyle w:val="NormalWeb"/>
        <w:spacing w:before="0" w:beforeAutospacing="0" w:after="0" w:afterAutospacing="0"/>
        <w:rPr>
          <w:rFonts w:asciiTheme="minorHAnsi" w:hAnsiTheme="minorHAnsi"/>
          <w:szCs w:val="22"/>
        </w:rPr>
      </w:pPr>
      <w:commentRangeStart w:id="152"/>
      <w:r w:rsidRPr="00A55CE3">
        <w:rPr>
          <w:rFonts w:asciiTheme="minorHAnsi" w:hAnsiTheme="minorHAnsi"/>
          <w:szCs w:val="22"/>
        </w:rPr>
        <w:t>Review of Agent Based Software:</w:t>
      </w:r>
      <w:commentRangeEnd w:id="152"/>
      <w:r w:rsidR="00807C12">
        <w:rPr>
          <w:rStyle w:val="CommentReference"/>
        </w:rPr>
        <w:commentReference w:id="152"/>
      </w:r>
    </w:p>
    <w:p w14:paraId="462ADD9B" w14:textId="77777777" w:rsidR="00B60F62" w:rsidRDefault="00B60F62" w:rsidP="00CD4455">
      <w:pPr>
        <w:pStyle w:val="NormalWeb"/>
        <w:spacing w:before="0" w:beforeAutospacing="0" w:after="0" w:afterAutospacing="0"/>
        <w:rPr>
          <w:rFonts w:asciiTheme="minorHAnsi" w:hAnsiTheme="minorHAnsi"/>
          <w:szCs w:val="22"/>
        </w:rPr>
      </w:pPr>
    </w:p>
    <w:p w14:paraId="5345232A" w14:textId="3F088662" w:rsidR="00046277" w:rsidRDefault="00DD75A9"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So far, </w:t>
      </w:r>
      <w:r w:rsidR="00046277">
        <w:rPr>
          <w:rFonts w:asciiTheme="minorHAnsi" w:hAnsiTheme="minorHAnsi"/>
          <w:szCs w:val="22"/>
        </w:rPr>
        <w:t>I’ve tested two</w:t>
      </w:r>
      <w:r>
        <w:rPr>
          <w:rFonts w:asciiTheme="minorHAnsi" w:hAnsiTheme="minorHAnsi"/>
          <w:szCs w:val="22"/>
        </w:rPr>
        <w:t xml:space="preserve"> computer programs that use agent based modelling to allow </w:t>
      </w:r>
      <w:r w:rsidR="00046277">
        <w:rPr>
          <w:rFonts w:asciiTheme="minorHAnsi" w:hAnsiTheme="minorHAnsi"/>
          <w:szCs w:val="22"/>
        </w:rPr>
        <w:t>for the type of emergent</w:t>
      </w:r>
      <w:r>
        <w:rPr>
          <w:rFonts w:asciiTheme="minorHAnsi" w:hAnsiTheme="minorHAnsi"/>
          <w:szCs w:val="22"/>
        </w:rPr>
        <w:t xml:space="preserve"> biological behavi</w:t>
      </w:r>
      <w:r w:rsidR="0019153F">
        <w:rPr>
          <w:rFonts w:asciiTheme="minorHAnsi" w:hAnsiTheme="minorHAnsi"/>
          <w:szCs w:val="22"/>
        </w:rPr>
        <w:t>ours</w:t>
      </w:r>
      <w:r w:rsidR="00046277">
        <w:rPr>
          <w:rFonts w:asciiTheme="minorHAnsi" w:hAnsiTheme="minorHAnsi"/>
          <w:szCs w:val="22"/>
        </w:rPr>
        <w:t xml:space="preserve"> I’m looking for</w:t>
      </w:r>
      <w:r w:rsidR="0019153F">
        <w:rPr>
          <w:rFonts w:asciiTheme="minorHAnsi" w:hAnsiTheme="minorHAnsi"/>
          <w:szCs w:val="22"/>
        </w:rPr>
        <w:t xml:space="preserve">. </w:t>
      </w:r>
      <w:commentRangeStart w:id="153"/>
      <w:r w:rsidR="0019153F" w:rsidRPr="00F65495">
        <w:rPr>
          <w:rFonts w:asciiTheme="minorHAnsi" w:hAnsiTheme="minorHAnsi"/>
          <w:szCs w:val="22"/>
        </w:rPr>
        <w:t>The first program is SPARK</w:t>
      </w:r>
      <w:r w:rsidRPr="00F65495">
        <w:rPr>
          <w:rFonts w:asciiTheme="minorHAnsi" w:hAnsiTheme="minorHAnsi"/>
          <w:szCs w:val="22"/>
        </w:rPr>
        <w:t xml:space="preserve"> </w:t>
      </w:r>
      <w:r w:rsidR="00046277" w:rsidRPr="00F65495">
        <w:rPr>
          <w:rFonts w:asciiTheme="minorHAnsi" w:hAnsiTheme="minorHAnsi"/>
          <w:szCs w:val="22"/>
        </w:rPr>
        <w:t>which is a lightweight and efficient tool for ABM. Its programs are written in SPARK-PL which is translated into Java source code.</w:t>
      </w:r>
      <w:commentRangeEnd w:id="153"/>
      <w:r w:rsidR="00F65495" w:rsidRPr="00F65495">
        <w:rPr>
          <w:rStyle w:val="CommentReference"/>
        </w:rPr>
        <w:commentReference w:id="153"/>
      </w:r>
    </w:p>
    <w:p w14:paraId="17A0AD40" w14:textId="77777777" w:rsidR="00C1774E" w:rsidRDefault="00C1774E" w:rsidP="00C1774E">
      <w:pPr>
        <w:pStyle w:val="NormalWeb"/>
        <w:numPr>
          <w:ilvl w:val="1"/>
          <w:numId w:val="3"/>
        </w:numPr>
        <w:spacing w:before="0" w:beforeAutospacing="0" w:after="0" w:afterAutospacing="0"/>
        <w:rPr>
          <w:rFonts w:asciiTheme="minorHAnsi" w:hAnsiTheme="minorHAnsi"/>
          <w:szCs w:val="22"/>
        </w:rPr>
      </w:pPr>
      <w:r>
        <w:rPr>
          <w:rFonts w:asciiTheme="minorHAnsi" w:hAnsiTheme="minorHAnsi"/>
          <w:szCs w:val="22"/>
        </w:rPr>
        <w:t>Looking at Innate Immune Response sample, Endothelial cells are embedded into the endothelial matrix, meaning there’s no movement of cells.</w:t>
      </w:r>
    </w:p>
    <w:p w14:paraId="0A2334D0" w14:textId="77777777" w:rsidR="00C1774E" w:rsidRDefault="00C1774E" w:rsidP="00C1774E">
      <w:pPr>
        <w:pStyle w:val="NormalWeb"/>
        <w:numPr>
          <w:ilvl w:val="1"/>
          <w:numId w:val="3"/>
        </w:numPr>
        <w:spacing w:before="0" w:beforeAutospacing="0" w:after="0" w:afterAutospacing="0"/>
        <w:rPr>
          <w:rFonts w:asciiTheme="minorHAnsi" w:hAnsiTheme="minorHAnsi"/>
          <w:szCs w:val="22"/>
        </w:rPr>
      </w:pPr>
      <w:r>
        <w:rPr>
          <w:rFonts w:asciiTheme="minorHAnsi" w:hAnsiTheme="minorHAnsi"/>
          <w:szCs w:val="22"/>
        </w:rPr>
        <w:t>Much faster than Marzihas</w:t>
      </w:r>
    </w:p>
    <w:p w14:paraId="03ADCAC3" w14:textId="77777777" w:rsidR="00C1774E" w:rsidRDefault="00C1774E" w:rsidP="00C1774E">
      <w:pPr>
        <w:pStyle w:val="NormalWeb"/>
        <w:numPr>
          <w:ilvl w:val="2"/>
          <w:numId w:val="3"/>
        </w:numPr>
        <w:spacing w:before="0" w:beforeAutospacing="0" w:after="0" w:afterAutospacing="0"/>
        <w:rPr>
          <w:rFonts w:asciiTheme="minorHAnsi" w:hAnsiTheme="minorHAnsi"/>
          <w:szCs w:val="22"/>
        </w:rPr>
      </w:pPr>
      <w:r>
        <w:rPr>
          <w:rFonts w:asciiTheme="minorHAnsi" w:hAnsiTheme="minorHAnsi"/>
          <w:szCs w:val="22"/>
        </w:rPr>
        <w:t>Simulates 10201 ECs (grid size 101 x 101) in real time.</w:t>
      </w:r>
    </w:p>
    <w:p w14:paraId="3D483AFC" w14:textId="1C65C8A1" w:rsidR="00C1774E" w:rsidRDefault="00C1774E" w:rsidP="00C1774E">
      <w:pPr>
        <w:pStyle w:val="NormalWeb"/>
        <w:numPr>
          <w:ilvl w:val="2"/>
          <w:numId w:val="3"/>
        </w:numPr>
        <w:spacing w:before="0" w:beforeAutospacing="0" w:after="0" w:afterAutospacing="0"/>
        <w:rPr>
          <w:rFonts w:asciiTheme="minorHAnsi" w:hAnsiTheme="minorHAnsi"/>
          <w:szCs w:val="22"/>
        </w:rPr>
      </w:pPr>
      <w:r>
        <w:rPr>
          <w:rFonts w:asciiTheme="minorHAnsi" w:hAnsiTheme="minorHAnsi"/>
          <w:szCs w:val="22"/>
        </w:rPr>
        <w:t>CellABM contact resolution is O(n</w:t>
      </w:r>
      <w:r>
        <w:rPr>
          <w:rFonts w:asciiTheme="minorHAnsi" w:hAnsiTheme="minorHAnsi"/>
          <w:szCs w:val="22"/>
          <w:vertAlign w:val="superscript"/>
        </w:rPr>
        <w:t>2</w:t>
      </w:r>
      <w:r>
        <w:rPr>
          <w:rFonts w:asciiTheme="minorHAnsi" w:hAnsiTheme="minorHAnsi"/>
          <w:szCs w:val="22"/>
        </w:rPr>
        <w:t>).</w:t>
      </w:r>
    </w:p>
    <w:p w14:paraId="0BA036DF" w14:textId="18AFD64F" w:rsidR="00C1774E" w:rsidRDefault="00C1774E" w:rsidP="00E63FC7">
      <w:pPr>
        <w:pStyle w:val="NormalWeb"/>
        <w:numPr>
          <w:ilvl w:val="3"/>
          <w:numId w:val="3"/>
        </w:numPr>
        <w:spacing w:before="0" w:beforeAutospacing="0" w:after="0" w:afterAutospacing="0"/>
        <w:rPr>
          <w:rFonts w:asciiTheme="minorHAnsi" w:hAnsiTheme="minorHAnsi"/>
          <w:szCs w:val="22"/>
        </w:rPr>
      </w:pPr>
      <w:r>
        <w:rPr>
          <w:rFonts w:asciiTheme="minorHAnsi" w:hAnsiTheme="minorHAnsi"/>
          <w:szCs w:val="22"/>
        </w:rPr>
        <w:t>Are other methods, such as K-based trees&lt;?&gt;</w:t>
      </w:r>
    </w:p>
    <w:p w14:paraId="07CE8423" w14:textId="31DE6281" w:rsidR="00C1774E" w:rsidRDefault="00C1774E" w:rsidP="00E63FC7">
      <w:pPr>
        <w:pStyle w:val="NormalWeb"/>
        <w:numPr>
          <w:ilvl w:val="3"/>
          <w:numId w:val="3"/>
        </w:numPr>
        <w:spacing w:before="0" w:beforeAutospacing="0" w:after="0" w:afterAutospacing="0"/>
        <w:rPr>
          <w:rFonts w:asciiTheme="minorHAnsi" w:hAnsiTheme="minorHAnsi"/>
          <w:szCs w:val="22"/>
        </w:rPr>
      </w:pPr>
      <w:r>
        <w:rPr>
          <w:rFonts w:asciiTheme="minorHAnsi" w:hAnsiTheme="minorHAnsi"/>
          <w:szCs w:val="22"/>
        </w:rPr>
        <w:t>Endotheli</w:t>
      </w:r>
      <w:r w:rsidR="00FE6C83">
        <w:rPr>
          <w:rFonts w:asciiTheme="minorHAnsi" w:hAnsiTheme="minorHAnsi"/>
          <w:szCs w:val="22"/>
        </w:rPr>
        <w:t>ome runs the contact resolution as embedded C code.</w:t>
      </w:r>
    </w:p>
    <w:p w14:paraId="17A7B0DB" w14:textId="77777777" w:rsidR="00F65495" w:rsidRDefault="00F65495" w:rsidP="00046277">
      <w:pPr>
        <w:pStyle w:val="NormalWeb"/>
        <w:spacing w:before="0" w:beforeAutospacing="0" w:after="0" w:afterAutospacing="0"/>
        <w:ind w:left="720"/>
        <w:rPr>
          <w:rFonts w:asciiTheme="minorHAnsi" w:hAnsiTheme="minorHAnsi"/>
          <w:szCs w:val="22"/>
        </w:rPr>
      </w:pPr>
    </w:p>
    <w:p w14:paraId="6F365CBE" w14:textId="77777777" w:rsidR="00E63FC7" w:rsidRDefault="00DD75A9"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The other program, is </w:t>
      </w:r>
      <w:r w:rsidR="003A46F8">
        <w:rPr>
          <w:rFonts w:asciiTheme="minorHAnsi" w:hAnsiTheme="minorHAnsi"/>
          <w:szCs w:val="22"/>
        </w:rPr>
        <w:t xml:space="preserve">a </w:t>
      </w:r>
      <w:commentRangeStart w:id="154"/>
      <w:r w:rsidR="003A46F8">
        <w:rPr>
          <w:rFonts w:asciiTheme="minorHAnsi" w:hAnsiTheme="minorHAnsi"/>
          <w:szCs w:val="22"/>
        </w:rPr>
        <w:t>python based ABM</w:t>
      </w:r>
      <w:r>
        <w:rPr>
          <w:rFonts w:asciiTheme="minorHAnsi" w:hAnsiTheme="minorHAnsi"/>
          <w:szCs w:val="22"/>
        </w:rPr>
        <w:t xml:space="preserve"> by Marziha Tehrani</w:t>
      </w:r>
      <w:r w:rsidR="003A46F8">
        <w:rPr>
          <w:rFonts w:asciiTheme="minorHAnsi" w:hAnsiTheme="minorHAnsi"/>
          <w:szCs w:val="22"/>
        </w:rPr>
        <w:t xml:space="preserve"> </w:t>
      </w:r>
      <w:commentRangeEnd w:id="154"/>
      <w:r w:rsidR="00807C12">
        <w:rPr>
          <w:rStyle w:val="CommentReference"/>
        </w:rPr>
        <w:commentReference w:id="154"/>
      </w:r>
      <w:r w:rsidR="003A46F8">
        <w:rPr>
          <w:rFonts w:asciiTheme="minorHAnsi" w:hAnsiTheme="minorHAnsi"/>
          <w:szCs w:val="22"/>
        </w:rPr>
        <w:t>used to model the interactions between cancer cells and stem cells. It has several classes which allow</w:t>
      </w:r>
      <w:ins w:id="155" w:author="D.Walker" w:date="2017-11-28T16:52:00Z">
        <w:r w:rsidR="00807C12">
          <w:rPr>
            <w:rFonts w:asciiTheme="minorHAnsi" w:hAnsiTheme="minorHAnsi"/>
            <w:szCs w:val="22"/>
          </w:rPr>
          <w:t xml:space="preserve">s the </w:t>
        </w:r>
        <w:commentRangeStart w:id="156"/>
        <w:r w:rsidR="00807C12">
          <w:rPr>
            <w:rFonts w:asciiTheme="minorHAnsi" w:hAnsiTheme="minorHAnsi"/>
            <w:szCs w:val="22"/>
          </w:rPr>
          <w:t>user</w:t>
        </w:r>
        <w:commentRangeEnd w:id="156"/>
        <w:r w:rsidR="00807C12">
          <w:rPr>
            <w:rStyle w:val="CommentReference"/>
          </w:rPr>
          <w:commentReference w:id="156"/>
        </w:r>
        <w:r w:rsidR="00807C12">
          <w:rPr>
            <w:rFonts w:asciiTheme="minorHAnsi" w:hAnsiTheme="minorHAnsi"/>
            <w:szCs w:val="22"/>
          </w:rPr>
          <w:t xml:space="preserve"> </w:t>
        </w:r>
      </w:ins>
      <w:del w:id="157" w:author="D.Walker" w:date="2017-11-28T16:52:00Z">
        <w:r w:rsidR="003A46F8" w:rsidDel="00807C12">
          <w:rPr>
            <w:rFonts w:asciiTheme="minorHAnsi" w:hAnsiTheme="minorHAnsi"/>
            <w:szCs w:val="22"/>
          </w:rPr>
          <w:delText xml:space="preserve"> </w:delText>
        </w:r>
        <w:r w:rsidR="003A46F8" w:rsidDel="00807C12">
          <w:rPr>
            <w:rFonts w:asciiTheme="minorHAnsi" w:hAnsiTheme="minorHAnsi"/>
            <w:szCs w:val="22"/>
          </w:rPr>
          <w:lastRenderedPageBreak/>
          <w:delText xml:space="preserve">you </w:delText>
        </w:r>
      </w:del>
      <w:r w:rsidR="003A46F8">
        <w:rPr>
          <w:rFonts w:asciiTheme="minorHAnsi" w:hAnsiTheme="minorHAnsi"/>
          <w:szCs w:val="22"/>
        </w:rPr>
        <w:t>to easily change the rules of each phase of the cell cycle along with the initial cell parameters, such as size</w:t>
      </w:r>
      <w:r w:rsidR="00E63FC7">
        <w:rPr>
          <w:rFonts w:asciiTheme="minorHAnsi" w:hAnsiTheme="minorHAnsi"/>
          <w:szCs w:val="22"/>
        </w:rPr>
        <w:t>, direction and speed.</w:t>
      </w:r>
    </w:p>
    <w:p w14:paraId="34F69F03" w14:textId="77777777" w:rsidR="00E63FC7" w:rsidRDefault="00E63FC7" w:rsidP="00046277">
      <w:pPr>
        <w:pStyle w:val="NormalWeb"/>
        <w:spacing w:before="0" w:beforeAutospacing="0" w:after="0" w:afterAutospacing="0"/>
        <w:ind w:left="720"/>
        <w:rPr>
          <w:ins w:id="158" w:author="Harry Cooper" w:date="2017-11-29T15:15:00Z"/>
          <w:rFonts w:asciiTheme="minorHAnsi" w:hAnsiTheme="minorHAnsi"/>
          <w:szCs w:val="22"/>
        </w:rPr>
      </w:pPr>
    </w:p>
    <w:p w14:paraId="5AC7B25E" w14:textId="77777777" w:rsidR="001944B6" w:rsidRDefault="001944B6" w:rsidP="00046277">
      <w:pPr>
        <w:pStyle w:val="NormalWeb"/>
        <w:spacing w:before="0" w:beforeAutospacing="0" w:after="0" w:afterAutospacing="0"/>
        <w:ind w:left="720"/>
        <w:rPr>
          <w:rFonts w:asciiTheme="minorHAnsi" w:hAnsiTheme="minorHAnsi"/>
          <w:szCs w:val="22"/>
        </w:rPr>
      </w:pPr>
    </w:p>
    <w:tbl>
      <w:tblPr>
        <w:tblStyle w:val="TableGrid"/>
        <w:tblW w:w="0" w:type="auto"/>
        <w:tblInd w:w="720" w:type="dxa"/>
        <w:tblLook w:val="04A0" w:firstRow="1" w:lastRow="0" w:firstColumn="1" w:lastColumn="0" w:noHBand="0" w:noVBand="1"/>
      </w:tblPr>
      <w:tblGrid>
        <w:gridCol w:w="2022"/>
      </w:tblGrid>
      <w:tr w:rsidR="001944B6" w:rsidDel="001944B6" w14:paraId="612E0A74" w14:textId="1A2C9994" w:rsidTr="00E63FC7">
        <w:trPr>
          <w:trHeight w:val="260"/>
          <w:del w:id="159" w:author="Harry Cooper" w:date="2017-11-29T15:15:00Z"/>
        </w:trPr>
        <w:tc>
          <w:tcPr>
            <w:tcW w:w="2022" w:type="dxa"/>
          </w:tcPr>
          <w:p w14:paraId="6AF55796" w14:textId="48F5D657" w:rsidR="001944B6" w:rsidDel="001944B6" w:rsidRDefault="001944B6" w:rsidP="00046277">
            <w:pPr>
              <w:pStyle w:val="NormalWeb"/>
              <w:spacing w:before="0" w:beforeAutospacing="0" w:after="0" w:afterAutospacing="0"/>
              <w:rPr>
                <w:del w:id="160" w:author="Harry Cooper" w:date="2017-11-29T15:15:00Z"/>
                <w:rFonts w:asciiTheme="minorHAnsi" w:hAnsiTheme="minorHAnsi"/>
                <w:szCs w:val="22"/>
              </w:rPr>
            </w:pPr>
          </w:p>
        </w:tc>
      </w:tr>
      <w:tr w:rsidR="001944B6" w:rsidDel="001944B6" w14:paraId="43103CE0" w14:textId="493D0ADD" w:rsidTr="00E63FC7">
        <w:trPr>
          <w:trHeight w:val="260"/>
          <w:del w:id="161" w:author="Harry Cooper" w:date="2017-11-29T15:15:00Z"/>
        </w:trPr>
        <w:tc>
          <w:tcPr>
            <w:tcW w:w="2022" w:type="dxa"/>
          </w:tcPr>
          <w:p w14:paraId="319F3064" w14:textId="3C0C91AA" w:rsidR="001944B6" w:rsidDel="001944B6" w:rsidRDefault="001944B6" w:rsidP="00046277">
            <w:pPr>
              <w:pStyle w:val="NormalWeb"/>
              <w:spacing w:before="0" w:beforeAutospacing="0" w:after="0" w:afterAutospacing="0"/>
              <w:rPr>
                <w:del w:id="162" w:author="Harry Cooper" w:date="2017-11-29T15:15:00Z"/>
                <w:rFonts w:asciiTheme="minorHAnsi" w:hAnsiTheme="minorHAnsi"/>
                <w:szCs w:val="22"/>
              </w:rPr>
            </w:pPr>
          </w:p>
        </w:tc>
      </w:tr>
      <w:tr w:rsidR="001944B6" w:rsidDel="001944B6" w14:paraId="53645236" w14:textId="5300A506" w:rsidTr="00E63FC7">
        <w:trPr>
          <w:trHeight w:val="260"/>
          <w:del w:id="163" w:author="Harry Cooper" w:date="2017-11-29T15:15:00Z"/>
        </w:trPr>
        <w:tc>
          <w:tcPr>
            <w:tcW w:w="2022" w:type="dxa"/>
          </w:tcPr>
          <w:p w14:paraId="777B61D0" w14:textId="45D68D89" w:rsidR="001944B6" w:rsidDel="001944B6" w:rsidRDefault="001944B6" w:rsidP="00046277">
            <w:pPr>
              <w:pStyle w:val="NormalWeb"/>
              <w:spacing w:before="0" w:beforeAutospacing="0" w:after="0" w:afterAutospacing="0"/>
              <w:rPr>
                <w:del w:id="164" w:author="Harry Cooper" w:date="2017-11-29T15:15:00Z"/>
                <w:rFonts w:asciiTheme="minorHAnsi" w:hAnsiTheme="minorHAnsi"/>
                <w:szCs w:val="22"/>
              </w:rPr>
            </w:pPr>
          </w:p>
        </w:tc>
      </w:tr>
    </w:tbl>
    <w:p w14:paraId="743F11CD" w14:textId="76FDACD4" w:rsidR="00E63FC7" w:rsidRDefault="00E63FC7">
      <w:pPr>
        <w:pStyle w:val="NormalWeb"/>
        <w:spacing w:before="0" w:beforeAutospacing="0" w:after="0" w:afterAutospacing="0"/>
        <w:ind w:left="720"/>
        <w:jc w:val="center"/>
        <w:rPr>
          <w:rFonts w:asciiTheme="minorHAnsi" w:hAnsiTheme="minorHAnsi"/>
          <w:szCs w:val="22"/>
        </w:rPr>
        <w:pPrChange w:id="165" w:author="Harry Cooper" w:date="2017-11-29T15:15:00Z">
          <w:pPr>
            <w:pStyle w:val="NormalWeb"/>
            <w:spacing w:before="0" w:beforeAutospacing="0" w:after="0" w:afterAutospacing="0"/>
            <w:ind w:left="720"/>
          </w:pPr>
        </w:pPrChange>
      </w:pPr>
    </w:p>
    <w:tbl>
      <w:tblPr>
        <w:tblStyle w:val="TableGrid"/>
        <w:tblW w:w="0" w:type="auto"/>
        <w:tblInd w:w="720" w:type="dxa"/>
        <w:tblLook w:val="04A0" w:firstRow="1" w:lastRow="0" w:firstColumn="1" w:lastColumn="0" w:noHBand="0" w:noVBand="1"/>
      </w:tblPr>
      <w:tblGrid>
        <w:gridCol w:w="1309"/>
        <w:gridCol w:w="1427"/>
        <w:gridCol w:w="1527"/>
        <w:gridCol w:w="1315"/>
        <w:gridCol w:w="1355"/>
        <w:gridCol w:w="1357"/>
        <w:tblGridChange w:id="166">
          <w:tblGrid>
            <w:gridCol w:w="1309"/>
            <w:gridCol w:w="31"/>
            <w:gridCol w:w="1396"/>
            <w:gridCol w:w="43"/>
            <w:gridCol w:w="1412"/>
            <w:gridCol w:w="72"/>
            <w:gridCol w:w="1267"/>
            <w:gridCol w:w="48"/>
            <w:gridCol w:w="1331"/>
            <w:gridCol w:w="24"/>
            <w:gridCol w:w="1357"/>
          </w:tblGrid>
        </w:tblGridChange>
      </w:tblGrid>
      <w:tr w:rsidR="00ED50A7" w14:paraId="3B47DB16" w14:textId="77777777" w:rsidTr="009761BD">
        <w:trPr>
          <w:trHeight w:val="332"/>
          <w:ins w:id="167" w:author="Harry Cooper" w:date="2017-11-29T15:15:00Z"/>
        </w:trPr>
        <w:tc>
          <w:tcPr>
            <w:tcW w:w="1309" w:type="dxa"/>
            <w:vMerge w:val="restart"/>
          </w:tcPr>
          <w:p w14:paraId="2B9379DC" w14:textId="77777777" w:rsidR="00ED50A7" w:rsidRDefault="00ED50A7" w:rsidP="00046277">
            <w:pPr>
              <w:pStyle w:val="NormalWeb"/>
              <w:spacing w:before="0" w:beforeAutospacing="0" w:after="0" w:afterAutospacing="0"/>
              <w:rPr>
                <w:ins w:id="168" w:author="Harry Cooper" w:date="2017-11-29T15:15:00Z"/>
                <w:rFonts w:asciiTheme="minorHAnsi" w:hAnsiTheme="minorHAnsi"/>
                <w:szCs w:val="22"/>
              </w:rPr>
            </w:pPr>
          </w:p>
        </w:tc>
        <w:tc>
          <w:tcPr>
            <w:tcW w:w="6981" w:type="dxa"/>
            <w:gridSpan w:val="5"/>
          </w:tcPr>
          <w:p w14:paraId="2DA558AE" w14:textId="6EC0C580" w:rsidR="00ED50A7" w:rsidRPr="00ED50A7" w:rsidRDefault="00ED50A7">
            <w:pPr>
              <w:pStyle w:val="NormalWeb"/>
              <w:spacing w:before="0" w:beforeAutospacing="0" w:after="0" w:afterAutospacing="0"/>
              <w:jc w:val="center"/>
              <w:rPr>
                <w:ins w:id="169" w:author="Harry Cooper" w:date="2017-11-29T15:15:00Z"/>
                <w:rFonts w:asciiTheme="minorHAnsi" w:hAnsiTheme="minorHAnsi"/>
                <w:b/>
                <w:szCs w:val="22"/>
                <w:rPrChange w:id="170" w:author="Harry Cooper" w:date="2017-11-29T15:16:00Z">
                  <w:rPr>
                    <w:ins w:id="171" w:author="Harry Cooper" w:date="2017-11-29T15:15:00Z"/>
                    <w:rFonts w:asciiTheme="minorHAnsi" w:hAnsiTheme="minorHAnsi"/>
                    <w:szCs w:val="22"/>
                  </w:rPr>
                </w:rPrChange>
              </w:rPr>
              <w:pPrChange w:id="172" w:author="Harry Cooper" w:date="2017-11-29T15:16:00Z">
                <w:pPr>
                  <w:pStyle w:val="NormalWeb"/>
                  <w:spacing w:before="0" w:beforeAutospacing="0" w:after="0" w:afterAutospacing="0"/>
                </w:pPr>
              </w:pPrChange>
            </w:pPr>
            <w:ins w:id="173" w:author="Harry Cooper" w:date="2017-11-29T15:16:00Z">
              <w:r w:rsidRPr="00ED50A7">
                <w:rPr>
                  <w:rFonts w:asciiTheme="minorHAnsi" w:hAnsiTheme="minorHAnsi"/>
                  <w:b/>
                  <w:szCs w:val="22"/>
                  <w:rPrChange w:id="174" w:author="Harry Cooper" w:date="2017-11-29T15:16:00Z">
                    <w:rPr>
                      <w:rFonts w:asciiTheme="minorHAnsi" w:hAnsiTheme="minorHAnsi"/>
                      <w:szCs w:val="22"/>
                    </w:rPr>
                  </w:rPrChange>
                </w:rPr>
                <w:t>Comparison of Software</w:t>
              </w:r>
            </w:ins>
          </w:p>
        </w:tc>
      </w:tr>
      <w:tr w:rsidR="00ED50A7" w14:paraId="5E43799F" w14:textId="77777777" w:rsidTr="00ED50A7">
        <w:tblPrEx>
          <w:tblW w:w="0" w:type="auto"/>
          <w:tblInd w:w="720" w:type="dxa"/>
          <w:tblPrExChange w:id="175" w:author="Harry Cooper" w:date="2017-11-29T15:16:00Z">
            <w:tblPrEx>
              <w:tblW w:w="0" w:type="auto"/>
              <w:tblInd w:w="720" w:type="dxa"/>
            </w:tblPrEx>
          </w:tblPrExChange>
        </w:tblPrEx>
        <w:tc>
          <w:tcPr>
            <w:tcW w:w="1309" w:type="dxa"/>
            <w:vMerge/>
            <w:tcPrChange w:id="176" w:author="Harry Cooper" w:date="2017-11-29T15:16:00Z">
              <w:tcPr>
                <w:tcW w:w="1309" w:type="dxa"/>
                <w:vMerge/>
              </w:tcPr>
            </w:tcPrChange>
          </w:tcPr>
          <w:p w14:paraId="23767A57" w14:textId="77777777" w:rsidR="00ED50A7" w:rsidRDefault="00ED50A7" w:rsidP="00046277">
            <w:pPr>
              <w:pStyle w:val="NormalWeb"/>
              <w:spacing w:before="0" w:beforeAutospacing="0" w:after="0" w:afterAutospacing="0"/>
              <w:rPr>
                <w:rFonts w:asciiTheme="minorHAnsi" w:hAnsiTheme="minorHAnsi"/>
                <w:szCs w:val="22"/>
              </w:rPr>
            </w:pPr>
          </w:p>
        </w:tc>
        <w:tc>
          <w:tcPr>
            <w:tcW w:w="1427" w:type="dxa"/>
            <w:tcPrChange w:id="177" w:author="Harry Cooper" w:date="2017-11-29T15:16:00Z">
              <w:tcPr>
                <w:tcW w:w="1427" w:type="dxa"/>
                <w:gridSpan w:val="2"/>
              </w:tcPr>
            </w:tcPrChange>
          </w:tcPr>
          <w:p w14:paraId="134023C4" w14:textId="2900276C" w:rsidR="00ED50A7" w:rsidRPr="00ED50A7" w:rsidRDefault="00ED50A7" w:rsidP="00046277">
            <w:pPr>
              <w:pStyle w:val="NormalWeb"/>
              <w:spacing w:before="0" w:beforeAutospacing="0" w:after="0" w:afterAutospacing="0"/>
              <w:rPr>
                <w:rFonts w:asciiTheme="minorHAnsi" w:hAnsiTheme="minorHAnsi"/>
                <w:b/>
                <w:szCs w:val="22"/>
                <w:rPrChange w:id="178" w:author="Harry Cooper" w:date="2017-11-29T15:16:00Z">
                  <w:rPr>
                    <w:rFonts w:asciiTheme="minorHAnsi" w:hAnsiTheme="minorHAnsi"/>
                    <w:szCs w:val="22"/>
                  </w:rPr>
                </w:rPrChange>
              </w:rPr>
            </w:pPr>
            <w:r w:rsidRPr="00ED50A7">
              <w:rPr>
                <w:rFonts w:asciiTheme="minorHAnsi" w:hAnsiTheme="minorHAnsi"/>
                <w:b/>
                <w:szCs w:val="22"/>
                <w:rPrChange w:id="179" w:author="Harry Cooper" w:date="2017-11-29T15:16:00Z">
                  <w:rPr>
                    <w:rFonts w:asciiTheme="minorHAnsi" w:hAnsiTheme="minorHAnsi"/>
                    <w:szCs w:val="22"/>
                  </w:rPr>
                </w:rPrChange>
              </w:rPr>
              <w:t>Spark</w:t>
            </w:r>
          </w:p>
        </w:tc>
        <w:tc>
          <w:tcPr>
            <w:tcW w:w="1527" w:type="dxa"/>
            <w:tcPrChange w:id="180" w:author="Harry Cooper" w:date="2017-11-29T15:16:00Z">
              <w:tcPr>
                <w:tcW w:w="1527" w:type="dxa"/>
                <w:gridSpan w:val="3"/>
              </w:tcPr>
            </w:tcPrChange>
          </w:tcPr>
          <w:p w14:paraId="1EA8C69C" w14:textId="05F512F5" w:rsidR="00ED50A7" w:rsidRPr="00ED50A7" w:rsidRDefault="00ED50A7" w:rsidP="00046277">
            <w:pPr>
              <w:pStyle w:val="NormalWeb"/>
              <w:spacing w:before="0" w:beforeAutospacing="0" w:after="0" w:afterAutospacing="0"/>
              <w:rPr>
                <w:rFonts w:asciiTheme="minorHAnsi" w:hAnsiTheme="minorHAnsi"/>
                <w:b/>
                <w:szCs w:val="22"/>
                <w:rPrChange w:id="181" w:author="Harry Cooper" w:date="2017-11-29T15:16:00Z">
                  <w:rPr>
                    <w:rFonts w:asciiTheme="minorHAnsi" w:hAnsiTheme="minorHAnsi"/>
                    <w:szCs w:val="22"/>
                  </w:rPr>
                </w:rPrChange>
              </w:rPr>
            </w:pPr>
            <w:r w:rsidRPr="00ED50A7">
              <w:rPr>
                <w:rFonts w:asciiTheme="minorHAnsi" w:hAnsiTheme="minorHAnsi"/>
                <w:b/>
                <w:szCs w:val="22"/>
                <w:rPrChange w:id="182" w:author="Harry Cooper" w:date="2017-11-29T15:16:00Z">
                  <w:rPr>
                    <w:rFonts w:asciiTheme="minorHAnsi" w:hAnsiTheme="minorHAnsi"/>
                    <w:szCs w:val="22"/>
                  </w:rPr>
                </w:rPrChange>
              </w:rPr>
              <w:t>CellABM</w:t>
            </w:r>
          </w:p>
        </w:tc>
        <w:tc>
          <w:tcPr>
            <w:tcW w:w="1315" w:type="dxa"/>
            <w:tcPrChange w:id="183" w:author="Harry Cooper" w:date="2017-11-29T15:16:00Z">
              <w:tcPr>
                <w:tcW w:w="1315" w:type="dxa"/>
                <w:gridSpan w:val="2"/>
              </w:tcPr>
            </w:tcPrChange>
          </w:tcPr>
          <w:p w14:paraId="4BD80F2F" w14:textId="25E507BD" w:rsidR="00ED50A7" w:rsidRPr="00ED50A7" w:rsidRDefault="00ED50A7" w:rsidP="00046277">
            <w:pPr>
              <w:pStyle w:val="NormalWeb"/>
              <w:spacing w:before="0" w:beforeAutospacing="0" w:after="0" w:afterAutospacing="0"/>
              <w:rPr>
                <w:rFonts w:asciiTheme="minorHAnsi" w:hAnsiTheme="minorHAnsi"/>
                <w:b/>
                <w:szCs w:val="22"/>
                <w:rPrChange w:id="184" w:author="Harry Cooper" w:date="2017-11-29T15:16:00Z">
                  <w:rPr>
                    <w:rFonts w:asciiTheme="minorHAnsi" w:hAnsiTheme="minorHAnsi"/>
                    <w:szCs w:val="22"/>
                  </w:rPr>
                </w:rPrChange>
              </w:rPr>
            </w:pPr>
            <w:r w:rsidRPr="00ED50A7">
              <w:rPr>
                <w:rFonts w:asciiTheme="minorHAnsi" w:hAnsiTheme="minorHAnsi"/>
                <w:b/>
                <w:szCs w:val="22"/>
                <w:rPrChange w:id="185" w:author="Harry Cooper" w:date="2017-11-29T15:16:00Z">
                  <w:rPr>
                    <w:rFonts w:asciiTheme="minorHAnsi" w:hAnsiTheme="minorHAnsi"/>
                    <w:szCs w:val="22"/>
                  </w:rPr>
                </w:rPrChange>
              </w:rPr>
              <w:t>Net Logo</w:t>
            </w:r>
          </w:p>
        </w:tc>
        <w:tc>
          <w:tcPr>
            <w:tcW w:w="1355" w:type="dxa"/>
            <w:tcPrChange w:id="186" w:author="Harry Cooper" w:date="2017-11-29T15:16:00Z">
              <w:tcPr>
                <w:tcW w:w="1355" w:type="dxa"/>
                <w:gridSpan w:val="2"/>
              </w:tcPr>
            </w:tcPrChange>
          </w:tcPr>
          <w:p w14:paraId="3ACB66F9" w14:textId="5E66A31E" w:rsidR="00ED50A7" w:rsidRPr="00ED50A7" w:rsidRDefault="00ED50A7" w:rsidP="00046277">
            <w:pPr>
              <w:pStyle w:val="NormalWeb"/>
              <w:spacing w:before="0" w:beforeAutospacing="0" w:after="0" w:afterAutospacing="0"/>
              <w:rPr>
                <w:rFonts w:asciiTheme="minorHAnsi" w:hAnsiTheme="minorHAnsi"/>
                <w:b/>
                <w:szCs w:val="22"/>
                <w:rPrChange w:id="187" w:author="Harry Cooper" w:date="2017-11-29T15:16:00Z">
                  <w:rPr>
                    <w:rFonts w:asciiTheme="minorHAnsi" w:hAnsiTheme="minorHAnsi"/>
                    <w:szCs w:val="22"/>
                  </w:rPr>
                </w:rPrChange>
              </w:rPr>
            </w:pPr>
            <w:r w:rsidRPr="00ED50A7">
              <w:rPr>
                <w:rFonts w:asciiTheme="minorHAnsi" w:hAnsiTheme="minorHAnsi"/>
                <w:b/>
                <w:szCs w:val="22"/>
                <w:rPrChange w:id="188" w:author="Harry Cooper" w:date="2017-11-29T15:16:00Z">
                  <w:rPr>
                    <w:rFonts w:asciiTheme="minorHAnsi" w:hAnsiTheme="minorHAnsi"/>
                    <w:szCs w:val="22"/>
                  </w:rPr>
                </w:rPrChange>
              </w:rPr>
              <w:t>Mason</w:t>
            </w:r>
          </w:p>
        </w:tc>
        <w:tc>
          <w:tcPr>
            <w:tcW w:w="1357" w:type="dxa"/>
            <w:tcPrChange w:id="189" w:author="Harry Cooper" w:date="2017-11-29T15:16:00Z">
              <w:tcPr>
                <w:tcW w:w="1357" w:type="dxa"/>
              </w:tcPr>
            </w:tcPrChange>
          </w:tcPr>
          <w:p w14:paraId="283A43B0" w14:textId="228C9E5A" w:rsidR="00ED50A7" w:rsidRPr="00ED50A7" w:rsidRDefault="00ED50A7" w:rsidP="00046277">
            <w:pPr>
              <w:pStyle w:val="NormalWeb"/>
              <w:spacing w:before="0" w:beforeAutospacing="0" w:after="0" w:afterAutospacing="0"/>
              <w:rPr>
                <w:rFonts w:asciiTheme="minorHAnsi" w:hAnsiTheme="minorHAnsi"/>
                <w:b/>
                <w:szCs w:val="22"/>
                <w:rPrChange w:id="190" w:author="Harry Cooper" w:date="2017-11-29T15:16:00Z">
                  <w:rPr>
                    <w:rFonts w:asciiTheme="minorHAnsi" w:hAnsiTheme="minorHAnsi"/>
                    <w:szCs w:val="22"/>
                  </w:rPr>
                </w:rPrChange>
              </w:rPr>
            </w:pPr>
            <w:r w:rsidRPr="00ED50A7">
              <w:rPr>
                <w:rFonts w:asciiTheme="minorHAnsi" w:hAnsiTheme="minorHAnsi"/>
                <w:b/>
                <w:szCs w:val="22"/>
                <w:rPrChange w:id="191" w:author="Harry Cooper" w:date="2017-11-29T15:16:00Z">
                  <w:rPr>
                    <w:rFonts w:asciiTheme="minorHAnsi" w:hAnsiTheme="minorHAnsi"/>
                    <w:szCs w:val="22"/>
                  </w:rPr>
                </w:rPrChange>
              </w:rPr>
              <w:t>Repost</w:t>
            </w:r>
          </w:p>
        </w:tc>
      </w:tr>
      <w:tr w:rsidR="001944B6" w14:paraId="17BCBD7E" w14:textId="77777777" w:rsidTr="001944B6">
        <w:tblPrEx>
          <w:tblW w:w="0" w:type="auto"/>
          <w:tblInd w:w="720" w:type="dxa"/>
          <w:tblPrExChange w:id="192" w:author="Harry Cooper" w:date="2017-11-29T15:14:00Z">
            <w:tblPrEx>
              <w:tblW w:w="0" w:type="auto"/>
              <w:tblInd w:w="720" w:type="dxa"/>
            </w:tblPrEx>
          </w:tblPrExChange>
        </w:tblPrEx>
        <w:trPr>
          <w:trHeight w:val="971"/>
        </w:trPr>
        <w:tc>
          <w:tcPr>
            <w:tcW w:w="1309" w:type="dxa"/>
            <w:tcPrChange w:id="193" w:author="Harry Cooper" w:date="2017-11-29T15:14:00Z">
              <w:tcPr>
                <w:tcW w:w="1340" w:type="dxa"/>
                <w:gridSpan w:val="2"/>
              </w:tcPr>
            </w:tcPrChange>
          </w:tcPr>
          <w:p w14:paraId="5D9DBBED" w14:textId="07A39E1E" w:rsidR="001944B6" w:rsidRPr="00ED50A7" w:rsidRDefault="001944B6" w:rsidP="00046277">
            <w:pPr>
              <w:pStyle w:val="NormalWeb"/>
              <w:spacing w:before="0" w:beforeAutospacing="0" w:after="0" w:afterAutospacing="0"/>
              <w:rPr>
                <w:rFonts w:asciiTheme="minorHAnsi" w:hAnsiTheme="minorHAnsi"/>
                <w:b/>
                <w:szCs w:val="22"/>
                <w:rPrChange w:id="194" w:author="Harry Cooper" w:date="2017-11-29T15:16:00Z">
                  <w:rPr>
                    <w:rFonts w:asciiTheme="minorHAnsi" w:hAnsiTheme="minorHAnsi"/>
                    <w:szCs w:val="22"/>
                  </w:rPr>
                </w:rPrChange>
              </w:rPr>
            </w:pPr>
            <w:r w:rsidRPr="00ED50A7">
              <w:rPr>
                <w:rFonts w:asciiTheme="minorHAnsi" w:hAnsiTheme="minorHAnsi"/>
                <w:b/>
                <w:szCs w:val="22"/>
                <w:rPrChange w:id="195" w:author="Harry Cooper" w:date="2017-11-29T15:16:00Z">
                  <w:rPr>
                    <w:rFonts w:asciiTheme="minorHAnsi" w:hAnsiTheme="minorHAnsi"/>
                    <w:szCs w:val="22"/>
                  </w:rPr>
                </w:rPrChange>
              </w:rPr>
              <w:t>Type</w:t>
            </w:r>
          </w:p>
        </w:tc>
        <w:tc>
          <w:tcPr>
            <w:tcW w:w="1427" w:type="dxa"/>
            <w:tcPrChange w:id="196" w:author="Harry Cooper" w:date="2017-11-29T15:14:00Z">
              <w:tcPr>
                <w:tcW w:w="1439" w:type="dxa"/>
                <w:gridSpan w:val="2"/>
              </w:tcPr>
            </w:tcPrChange>
          </w:tcPr>
          <w:p w14:paraId="073F53E9" w14:textId="2AF599F3"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Cellular Automata</w:t>
            </w:r>
          </w:p>
        </w:tc>
        <w:tc>
          <w:tcPr>
            <w:tcW w:w="1527" w:type="dxa"/>
            <w:tcPrChange w:id="197" w:author="Harry Cooper" w:date="2017-11-29T15:14:00Z">
              <w:tcPr>
                <w:tcW w:w="1412" w:type="dxa"/>
              </w:tcPr>
            </w:tcPrChange>
          </w:tcPr>
          <w:p w14:paraId="2382B8D6" w14:textId="2B1FC9D5"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Agent Based Model</w:t>
            </w:r>
          </w:p>
        </w:tc>
        <w:tc>
          <w:tcPr>
            <w:tcW w:w="1315" w:type="dxa"/>
            <w:tcPrChange w:id="198" w:author="Harry Cooper" w:date="2017-11-29T15:14:00Z">
              <w:tcPr>
                <w:tcW w:w="1339" w:type="dxa"/>
                <w:gridSpan w:val="2"/>
              </w:tcPr>
            </w:tcPrChange>
          </w:tcPr>
          <w:p w14:paraId="68F99D24" w14:textId="6810C470"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Agent Based Model</w:t>
            </w:r>
          </w:p>
        </w:tc>
        <w:tc>
          <w:tcPr>
            <w:tcW w:w="1355" w:type="dxa"/>
            <w:tcPrChange w:id="199" w:author="Harry Cooper" w:date="2017-11-29T15:14:00Z">
              <w:tcPr>
                <w:tcW w:w="1379" w:type="dxa"/>
                <w:gridSpan w:val="2"/>
              </w:tcPr>
            </w:tcPrChange>
          </w:tcPr>
          <w:p w14:paraId="4B0E5F25" w14:textId="3031EE46"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Agent Based Model</w:t>
            </w:r>
          </w:p>
        </w:tc>
        <w:tc>
          <w:tcPr>
            <w:tcW w:w="1357" w:type="dxa"/>
            <w:tcPrChange w:id="200" w:author="Harry Cooper" w:date="2017-11-29T15:14:00Z">
              <w:tcPr>
                <w:tcW w:w="1381" w:type="dxa"/>
                <w:gridSpan w:val="2"/>
              </w:tcPr>
            </w:tcPrChange>
          </w:tcPr>
          <w:p w14:paraId="0164EBF5" w14:textId="0ED7ADC7"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Agent Based Model</w:t>
            </w:r>
          </w:p>
        </w:tc>
      </w:tr>
      <w:tr w:rsidR="001944B6" w14:paraId="01EF1FA0" w14:textId="77777777" w:rsidTr="001944B6">
        <w:tblPrEx>
          <w:tblW w:w="0" w:type="auto"/>
          <w:tblInd w:w="720" w:type="dxa"/>
          <w:tblPrExChange w:id="201" w:author="Harry Cooper" w:date="2017-11-29T15:14:00Z">
            <w:tblPrEx>
              <w:tblW w:w="0" w:type="auto"/>
              <w:tblInd w:w="720" w:type="dxa"/>
            </w:tblPrEx>
          </w:tblPrExChange>
        </w:tblPrEx>
        <w:trPr>
          <w:trHeight w:val="1511"/>
        </w:trPr>
        <w:tc>
          <w:tcPr>
            <w:tcW w:w="1309" w:type="dxa"/>
            <w:tcPrChange w:id="202" w:author="Harry Cooper" w:date="2017-11-29T15:14:00Z">
              <w:tcPr>
                <w:tcW w:w="1309" w:type="dxa"/>
              </w:tcPr>
            </w:tcPrChange>
          </w:tcPr>
          <w:p w14:paraId="3EBE5A0D" w14:textId="282D7FD3" w:rsidR="001944B6" w:rsidRPr="00ED50A7" w:rsidRDefault="001944B6" w:rsidP="00046277">
            <w:pPr>
              <w:pStyle w:val="NormalWeb"/>
              <w:spacing w:before="0" w:beforeAutospacing="0" w:after="0" w:afterAutospacing="0"/>
              <w:rPr>
                <w:rFonts w:asciiTheme="minorHAnsi" w:hAnsiTheme="minorHAnsi"/>
                <w:b/>
                <w:szCs w:val="22"/>
                <w:rPrChange w:id="203" w:author="Harry Cooper" w:date="2017-11-29T15:16:00Z">
                  <w:rPr>
                    <w:rFonts w:asciiTheme="minorHAnsi" w:hAnsiTheme="minorHAnsi"/>
                    <w:szCs w:val="22"/>
                  </w:rPr>
                </w:rPrChange>
              </w:rPr>
            </w:pPr>
            <w:r w:rsidRPr="00ED50A7">
              <w:rPr>
                <w:rFonts w:asciiTheme="minorHAnsi" w:hAnsiTheme="minorHAnsi"/>
                <w:b/>
                <w:szCs w:val="22"/>
                <w:rPrChange w:id="204" w:author="Harry Cooper" w:date="2017-11-29T15:16:00Z">
                  <w:rPr>
                    <w:rFonts w:asciiTheme="minorHAnsi" w:hAnsiTheme="minorHAnsi"/>
                    <w:szCs w:val="22"/>
                  </w:rPr>
                </w:rPrChange>
              </w:rPr>
              <w:t>Contact Resolution</w:t>
            </w:r>
          </w:p>
        </w:tc>
        <w:tc>
          <w:tcPr>
            <w:tcW w:w="1427" w:type="dxa"/>
            <w:tcPrChange w:id="205" w:author="Harry Cooper" w:date="2017-11-29T15:14:00Z">
              <w:tcPr>
                <w:tcW w:w="1427" w:type="dxa"/>
                <w:gridSpan w:val="2"/>
              </w:tcPr>
            </w:tcPrChange>
          </w:tcPr>
          <w:p w14:paraId="27916A72" w14:textId="502B6D9E"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None</w:t>
            </w:r>
          </w:p>
        </w:tc>
        <w:tc>
          <w:tcPr>
            <w:tcW w:w="1527" w:type="dxa"/>
            <w:tcPrChange w:id="206" w:author="Harry Cooper" w:date="2017-11-29T15:14:00Z">
              <w:tcPr>
                <w:tcW w:w="1527" w:type="dxa"/>
                <w:gridSpan w:val="3"/>
              </w:tcPr>
            </w:tcPrChange>
          </w:tcPr>
          <w:p w14:paraId="10AD5EC0" w14:textId="365D3B09"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 xml:space="preserve">Advanced implemented contact resolution, but </w:t>
            </w:r>
            <w:r>
              <w:rPr>
                <w:rFonts w:asciiTheme="minorHAnsi" w:hAnsiTheme="minorHAnsi"/>
                <w:szCs w:val="22"/>
              </w:rPr>
              <w:sym w:font="Symbol" w:char="F04F"/>
            </w:r>
            <w:r>
              <w:rPr>
                <w:rFonts w:asciiTheme="minorHAnsi" w:hAnsiTheme="minorHAnsi"/>
                <w:szCs w:val="22"/>
              </w:rPr>
              <w:t>(n</w:t>
            </w:r>
            <w:r>
              <w:rPr>
                <w:rFonts w:asciiTheme="minorHAnsi" w:hAnsiTheme="minorHAnsi"/>
                <w:szCs w:val="22"/>
                <w:vertAlign w:val="superscript"/>
              </w:rPr>
              <w:t>2</w:t>
            </w:r>
            <w:r>
              <w:rPr>
                <w:rFonts w:asciiTheme="minorHAnsi" w:hAnsiTheme="minorHAnsi"/>
                <w:szCs w:val="22"/>
              </w:rPr>
              <w:t>)</w:t>
            </w:r>
          </w:p>
        </w:tc>
        <w:tc>
          <w:tcPr>
            <w:tcW w:w="1315" w:type="dxa"/>
            <w:tcPrChange w:id="207" w:author="Harry Cooper" w:date="2017-11-29T15:14:00Z">
              <w:tcPr>
                <w:tcW w:w="1315" w:type="dxa"/>
                <w:gridSpan w:val="2"/>
              </w:tcPr>
            </w:tcPrChange>
          </w:tcPr>
          <w:p w14:paraId="66189C3A" w14:textId="77777777" w:rsidR="001944B6" w:rsidRDefault="001944B6" w:rsidP="00046277">
            <w:pPr>
              <w:pStyle w:val="NormalWeb"/>
              <w:spacing w:before="0" w:beforeAutospacing="0" w:after="0" w:afterAutospacing="0"/>
              <w:rPr>
                <w:rFonts w:asciiTheme="minorHAnsi" w:hAnsiTheme="minorHAnsi"/>
                <w:szCs w:val="22"/>
              </w:rPr>
            </w:pPr>
          </w:p>
        </w:tc>
        <w:tc>
          <w:tcPr>
            <w:tcW w:w="1355" w:type="dxa"/>
            <w:tcPrChange w:id="208" w:author="Harry Cooper" w:date="2017-11-29T15:14:00Z">
              <w:tcPr>
                <w:tcW w:w="1355" w:type="dxa"/>
                <w:gridSpan w:val="2"/>
              </w:tcPr>
            </w:tcPrChange>
          </w:tcPr>
          <w:p w14:paraId="592E4AEA" w14:textId="77777777" w:rsidR="001944B6" w:rsidRDefault="001944B6" w:rsidP="00046277">
            <w:pPr>
              <w:pStyle w:val="NormalWeb"/>
              <w:spacing w:before="0" w:beforeAutospacing="0" w:after="0" w:afterAutospacing="0"/>
              <w:rPr>
                <w:rFonts w:asciiTheme="minorHAnsi" w:hAnsiTheme="minorHAnsi"/>
                <w:szCs w:val="22"/>
              </w:rPr>
            </w:pPr>
          </w:p>
        </w:tc>
        <w:tc>
          <w:tcPr>
            <w:tcW w:w="1357" w:type="dxa"/>
            <w:tcPrChange w:id="209" w:author="Harry Cooper" w:date="2017-11-29T15:14:00Z">
              <w:tcPr>
                <w:tcW w:w="1357" w:type="dxa"/>
              </w:tcPr>
            </w:tcPrChange>
          </w:tcPr>
          <w:p w14:paraId="5FFCD7C9" w14:textId="77777777" w:rsidR="001944B6" w:rsidRDefault="001944B6" w:rsidP="00046277">
            <w:pPr>
              <w:pStyle w:val="NormalWeb"/>
              <w:spacing w:before="0" w:beforeAutospacing="0" w:after="0" w:afterAutospacing="0"/>
              <w:rPr>
                <w:rFonts w:asciiTheme="minorHAnsi" w:hAnsiTheme="minorHAnsi"/>
                <w:szCs w:val="22"/>
              </w:rPr>
            </w:pPr>
          </w:p>
        </w:tc>
      </w:tr>
      <w:tr w:rsidR="001944B6" w14:paraId="6F2D1CA9" w14:textId="77777777" w:rsidTr="001944B6">
        <w:tc>
          <w:tcPr>
            <w:tcW w:w="1309" w:type="dxa"/>
          </w:tcPr>
          <w:p w14:paraId="4D9CFC4A" w14:textId="5BFFFB1E" w:rsidR="001944B6" w:rsidRPr="00ED50A7" w:rsidRDefault="001944B6" w:rsidP="00046277">
            <w:pPr>
              <w:pStyle w:val="NormalWeb"/>
              <w:spacing w:before="0" w:beforeAutospacing="0" w:after="0" w:afterAutospacing="0"/>
              <w:rPr>
                <w:rFonts w:asciiTheme="minorHAnsi" w:hAnsiTheme="minorHAnsi"/>
                <w:b/>
                <w:szCs w:val="22"/>
                <w:rPrChange w:id="210" w:author="Harry Cooper" w:date="2017-11-29T15:16:00Z">
                  <w:rPr>
                    <w:rFonts w:asciiTheme="minorHAnsi" w:hAnsiTheme="minorHAnsi"/>
                    <w:szCs w:val="22"/>
                  </w:rPr>
                </w:rPrChange>
              </w:rPr>
            </w:pPr>
            <w:r w:rsidRPr="00ED50A7">
              <w:rPr>
                <w:rFonts w:asciiTheme="minorHAnsi" w:hAnsiTheme="minorHAnsi"/>
                <w:b/>
                <w:szCs w:val="22"/>
                <w:rPrChange w:id="211" w:author="Harry Cooper" w:date="2017-11-29T15:16:00Z">
                  <w:rPr>
                    <w:rFonts w:asciiTheme="minorHAnsi" w:hAnsiTheme="minorHAnsi"/>
                    <w:szCs w:val="22"/>
                  </w:rPr>
                </w:rPrChange>
              </w:rPr>
              <w:t>Language</w:t>
            </w:r>
          </w:p>
        </w:tc>
        <w:tc>
          <w:tcPr>
            <w:tcW w:w="1427" w:type="dxa"/>
          </w:tcPr>
          <w:p w14:paraId="1A878173" w14:textId="77777777" w:rsidR="001944B6" w:rsidRDefault="001944B6" w:rsidP="00046277">
            <w:pPr>
              <w:pStyle w:val="NormalWeb"/>
              <w:spacing w:before="0" w:beforeAutospacing="0" w:after="0" w:afterAutospacing="0"/>
              <w:rPr>
                <w:rFonts w:asciiTheme="minorHAnsi" w:hAnsiTheme="minorHAnsi"/>
                <w:szCs w:val="22"/>
              </w:rPr>
            </w:pPr>
          </w:p>
        </w:tc>
        <w:tc>
          <w:tcPr>
            <w:tcW w:w="1527" w:type="dxa"/>
          </w:tcPr>
          <w:p w14:paraId="5B7DC5BC" w14:textId="6FC76CB6" w:rsidR="001944B6" w:rsidRDefault="001944B6" w:rsidP="00046277">
            <w:pPr>
              <w:pStyle w:val="NormalWeb"/>
              <w:spacing w:before="0" w:beforeAutospacing="0" w:after="0" w:afterAutospacing="0"/>
              <w:rPr>
                <w:rFonts w:asciiTheme="minorHAnsi" w:hAnsiTheme="minorHAnsi"/>
                <w:szCs w:val="22"/>
              </w:rPr>
            </w:pPr>
            <w:r>
              <w:rPr>
                <w:rFonts w:asciiTheme="minorHAnsi" w:hAnsiTheme="minorHAnsi"/>
                <w:szCs w:val="22"/>
              </w:rPr>
              <w:t>Python</w:t>
            </w:r>
          </w:p>
        </w:tc>
        <w:tc>
          <w:tcPr>
            <w:tcW w:w="1315" w:type="dxa"/>
          </w:tcPr>
          <w:p w14:paraId="0317968A" w14:textId="77777777" w:rsidR="001944B6" w:rsidRDefault="001944B6" w:rsidP="00046277">
            <w:pPr>
              <w:pStyle w:val="NormalWeb"/>
              <w:spacing w:before="0" w:beforeAutospacing="0" w:after="0" w:afterAutospacing="0"/>
              <w:rPr>
                <w:rFonts w:asciiTheme="minorHAnsi" w:hAnsiTheme="minorHAnsi"/>
                <w:szCs w:val="22"/>
              </w:rPr>
            </w:pPr>
          </w:p>
        </w:tc>
        <w:tc>
          <w:tcPr>
            <w:tcW w:w="1355" w:type="dxa"/>
          </w:tcPr>
          <w:p w14:paraId="3AF6EC6C" w14:textId="77777777" w:rsidR="001944B6" w:rsidRDefault="001944B6" w:rsidP="00046277">
            <w:pPr>
              <w:pStyle w:val="NormalWeb"/>
              <w:spacing w:before="0" w:beforeAutospacing="0" w:after="0" w:afterAutospacing="0"/>
              <w:rPr>
                <w:rFonts w:asciiTheme="minorHAnsi" w:hAnsiTheme="minorHAnsi"/>
                <w:szCs w:val="22"/>
              </w:rPr>
            </w:pPr>
          </w:p>
        </w:tc>
        <w:tc>
          <w:tcPr>
            <w:tcW w:w="1357" w:type="dxa"/>
          </w:tcPr>
          <w:p w14:paraId="2DD8BF3C" w14:textId="77777777" w:rsidR="001944B6" w:rsidRDefault="001944B6" w:rsidP="00046277">
            <w:pPr>
              <w:pStyle w:val="NormalWeb"/>
              <w:spacing w:before="0" w:beforeAutospacing="0" w:after="0" w:afterAutospacing="0"/>
              <w:rPr>
                <w:rFonts w:asciiTheme="minorHAnsi" w:hAnsiTheme="minorHAnsi"/>
                <w:szCs w:val="22"/>
              </w:rPr>
            </w:pPr>
          </w:p>
        </w:tc>
      </w:tr>
    </w:tbl>
    <w:p w14:paraId="329ACBE7" w14:textId="77777777" w:rsidR="00E63FC7" w:rsidRDefault="00E63FC7" w:rsidP="00046277">
      <w:pPr>
        <w:pStyle w:val="NormalWeb"/>
        <w:spacing w:before="0" w:beforeAutospacing="0" w:after="0" w:afterAutospacing="0"/>
        <w:ind w:left="720"/>
        <w:rPr>
          <w:rFonts w:asciiTheme="minorHAnsi" w:hAnsiTheme="minorHAnsi"/>
          <w:szCs w:val="22"/>
        </w:rPr>
      </w:pPr>
    </w:p>
    <w:p w14:paraId="778D1C14" w14:textId="77777777" w:rsidR="00E63FC7" w:rsidRDefault="00E63FC7" w:rsidP="00046277">
      <w:pPr>
        <w:pStyle w:val="NormalWeb"/>
        <w:spacing w:before="0" w:beforeAutospacing="0" w:after="0" w:afterAutospacing="0"/>
        <w:ind w:left="720"/>
        <w:rPr>
          <w:rFonts w:asciiTheme="minorHAnsi" w:hAnsiTheme="minorHAnsi"/>
          <w:szCs w:val="22"/>
        </w:rPr>
      </w:pPr>
    </w:p>
    <w:p w14:paraId="4B96CE50" w14:textId="1390CC34" w:rsidR="00DD75A9" w:rsidRDefault="003A46F8" w:rsidP="00046277">
      <w:pPr>
        <w:pStyle w:val="NormalWeb"/>
        <w:spacing w:before="0" w:beforeAutospacing="0" w:after="0" w:afterAutospacing="0"/>
        <w:ind w:left="720"/>
        <w:rPr>
          <w:rFonts w:asciiTheme="minorHAnsi" w:hAnsiTheme="minorHAnsi"/>
          <w:szCs w:val="22"/>
        </w:rPr>
      </w:pPr>
      <w:r>
        <w:rPr>
          <w:rFonts w:asciiTheme="minorHAnsi" w:hAnsiTheme="minorHAnsi"/>
          <w:szCs w:val="22"/>
        </w:rPr>
        <w:t xml:space="preserve"> </w:t>
      </w:r>
    </w:p>
    <w:p w14:paraId="4A97C8D4" w14:textId="76CF2C2F" w:rsidR="003A46F8" w:rsidDel="00D933E4" w:rsidRDefault="003A46F8" w:rsidP="00046277">
      <w:pPr>
        <w:pStyle w:val="NormalWeb"/>
        <w:spacing w:before="0" w:beforeAutospacing="0" w:after="0" w:afterAutospacing="0"/>
        <w:ind w:left="720"/>
        <w:rPr>
          <w:del w:id="212" w:author="Harry Cooper" w:date="2017-11-29T15:19:00Z"/>
          <w:rFonts w:asciiTheme="minorHAnsi" w:hAnsiTheme="minorHAnsi"/>
          <w:szCs w:val="22"/>
        </w:rPr>
      </w:pPr>
      <w:commentRangeStart w:id="213"/>
      <w:del w:id="214" w:author="Harry Cooper" w:date="2017-11-29T15:19:00Z">
        <w:r w:rsidDel="00D933E4">
          <w:rPr>
            <w:rFonts w:asciiTheme="minorHAnsi" w:hAnsiTheme="minorHAnsi"/>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213"/>
        <w:r w:rsidR="00D20D96" w:rsidDel="00D933E4">
          <w:rPr>
            <w:rStyle w:val="CommentReference"/>
          </w:rPr>
          <w:commentReference w:id="213"/>
        </w:r>
      </w:del>
    </w:p>
    <w:p w14:paraId="610E4DF1" w14:textId="78F959A0" w:rsidR="003A46F8" w:rsidDel="00D933E4" w:rsidRDefault="003A46F8" w:rsidP="003A46F8">
      <w:pPr>
        <w:pStyle w:val="NormalWeb"/>
        <w:spacing w:before="0" w:beforeAutospacing="0" w:after="0" w:afterAutospacing="0"/>
        <w:ind w:firstLine="720"/>
        <w:rPr>
          <w:del w:id="215" w:author="Harry Cooper" w:date="2017-11-29T15:19:00Z"/>
          <w:rFonts w:asciiTheme="minorHAnsi" w:hAnsiTheme="minorHAnsi"/>
          <w:szCs w:val="22"/>
        </w:rPr>
      </w:pPr>
      <w:del w:id="216" w:author="Harry Cooper" w:date="2017-11-29T15:19:00Z">
        <w:r w:rsidDel="00D933E4">
          <w:rPr>
            <w:rFonts w:asciiTheme="minorHAnsi" w:hAnsiTheme="minorHAnsi"/>
            <w:noProof/>
            <w:szCs w:val="22"/>
            <w:rPrChange w:id="217"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Del="00D933E4" w:rsidRDefault="003A46F8" w:rsidP="003A46F8">
      <w:pPr>
        <w:pStyle w:val="NormalWeb"/>
        <w:spacing w:before="0" w:beforeAutospacing="0" w:after="0" w:afterAutospacing="0"/>
        <w:rPr>
          <w:del w:id="218" w:author="Harry Cooper" w:date="2017-11-29T15:19:00Z"/>
          <w:rFonts w:asciiTheme="minorHAnsi" w:hAnsiTheme="minorHAnsi"/>
          <w:szCs w:val="22"/>
        </w:rPr>
      </w:pPr>
      <w:commentRangeStart w:id="219"/>
      <w:del w:id="220" w:author="Harry Cooper" w:date="2017-11-29T15:19:00Z">
        <w:r w:rsidDel="00D933E4">
          <w:rPr>
            <w:rFonts w:asciiTheme="minorHAnsi" w:hAnsiTheme="minorHAnsi"/>
            <w:szCs w:val="22"/>
          </w:rPr>
          <w:delText>Figure taken from running Marziahs program with 0.1mm</w:delText>
        </w:r>
        <w:r w:rsidDel="00D933E4">
          <w:rPr>
            <w:rFonts w:asciiTheme="minorHAnsi" w:hAnsiTheme="minorHAnsi"/>
            <w:szCs w:val="22"/>
            <w:vertAlign w:val="superscript"/>
          </w:rPr>
          <w:delText>2</w:delText>
        </w:r>
        <w:r w:rsidDel="00D933E4">
          <w:rPr>
            <w:rFonts w:asciiTheme="minorHAnsi" w:hAnsiTheme="minorHAnsi"/>
            <w:szCs w:val="22"/>
          </w:rPr>
          <w:delText xml:space="preserve"> area, 100 cancer cells and 200 stem </w:delText>
        </w:r>
        <w:commentRangeStart w:id="221"/>
        <w:r w:rsidDel="00D933E4">
          <w:rPr>
            <w:rFonts w:asciiTheme="minorHAnsi" w:hAnsiTheme="minorHAnsi"/>
            <w:szCs w:val="22"/>
          </w:rPr>
          <w:delText>cells</w:delText>
        </w:r>
        <w:commentRangeEnd w:id="221"/>
        <w:r w:rsidR="00D20D96" w:rsidDel="00D933E4">
          <w:rPr>
            <w:rStyle w:val="CommentReference"/>
          </w:rPr>
          <w:commentReference w:id="221"/>
        </w:r>
        <w:r w:rsidDel="00D933E4">
          <w:rPr>
            <w:rFonts w:asciiTheme="minorHAnsi" w:hAnsiTheme="minorHAnsi"/>
            <w:szCs w:val="22"/>
          </w:rPr>
          <w:delText>.</w:delText>
        </w:r>
        <w:commentRangeEnd w:id="219"/>
        <w:r w:rsidR="00F65495" w:rsidDel="00D933E4">
          <w:rPr>
            <w:rStyle w:val="CommentReference"/>
          </w:rPr>
          <w:commentReference w:id="219"/>
        </w:r>
      </w:del>
    </w:p>
    <w:p w14:paraId="61BA3340" w14:textId="7671A816" w:rsidR="007D6F87" w:rsidDel="00D933E4" w:rsidRDefault="007D6F87" w:rsidP="003A46F8">
      <w:pPr>
        <w:pStyle w:val="NormalWeb"/>
        <w:spacing w:before="0" w:beforeAutospacing="0" w:after="0" w:afterAutospacing="0"/>
        <w:rPr>
          <w:del w:id="222" w:author="Harry Cooper" w:date="2017-11-29T15:19:00Z"/>
          <w:rFonts w:asciiTheme="minorHAnsi" w:hAnsiTheme="minorHAnsi"/>
          <w:szCs w:val="22"/>
        </w:rPr>
      </w:pPr>
      <w:del w:id="223" w:author="Harry Cooper" w:date="2017-11-29T15:19:00Z">
        <w:r w:rsidDel="00D933E4">
          <w:rPr>
            <w:rFonts w:asciiTheme="minorHAnsi" w:hAnsiTheme="minorHAnsi"/>
            <w:noProof/>
            <w:szCs w:val="22"/>
            <w:rPrChange w:id="224" w:author="Unknown">
              <w:rPr>
                <w:noProof/>
              </w:rPr>
            </w:rPrChange>
          </w:rPr>
          <w:lastRenderedPageBreak/>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Del="00D933E4">
          <w:rPr>
            <w:rFonts w:asciiTheme="minorHAnsi" w:hAnsiTheme="minorHAnsi"/>
            <w:noProof/>
            <w:szCs w:val="22"/>
            <w:rPrChange w:id="225"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Del="00D933E4">
          <w:rPr>
            <w:rFonts w:asciiTheme="minorHAnsi" w:hAnsiTheme="minorHAnsi"/>
            <w:szCs w:val="22"/>
          </w:rPr>
          <w:delText>Marzihas code also outputs a 2D and 3D image of environment each iteration, this shows the movement of the cells over time.</w:delText>
        </w:r>
        <w:r w:rsidDel="00D933E4">
          <w:rPr>
            <w:rFonts w:asciiTheme="minorHAnsi" w:hAnsiTheme="minorHAnsi"/>
            <w:noProof/>
            <w:szCs w:val="22"/>
          </w:rPr>
          <w:delText xml:space="preserve"> Which will be useful to demonstrate the emergent behaviours of wound healing with age.</w:delText>
        </w:r>
      </w:del>
    </w:p>
    <w:p w14:paraId="5C40AC87" w14:textId="014A4D75" w:rsidR="007D6F87" w:rsidDel="00D933E4" w:rsidRDefault="007D6F87" w:rsidP="003A46F8">
      <w:pPr>
        <w:pStyle w:val="NormalWeb"/>
        <w:spacing w:before="0" w:beforeAutospacing="0" w:after="0" w:afterAutospacing="0"/>
        <w:rPr>
          <w:del w:id="226" w:author="Harry Cooper" w:date="2017-11-29T15:19:00Z"/>
          <w:rFonts w:asciiTheme="minorHAnsi" w:hAnsiTheme="minorHAnsi"/>
          <w:szCs w:val="22"/>
        </w:rPr>
      </w:pPr>
    </w:p>
    <w:p w14:paraId="1B3DEED2" w14:textId="2764855E" w:rsidR="003A46F8" w:rsidRPr="00BE602D" w:rsidDel="00D933E4" w:rsidRDefault="003A46F8" w:rsidP="003A46F8">
      <w:pPr>
        <w:pStyle w:val="NormalWeb"/>
        <w:spacing w:before="0" w:beforeAutospacing="0" w:after="0" w:afterAutospacing="0"/>
        <w:rPr>
          <w:del w:id="227" w:author="Harry Cooper" w:date="2017-11-29T15:19:00Z"/>
          <w:rFonts w:asciiTheme="minorHAnsi" w:hAnsiTheme="minorHAnsi"/>
          <w:szCs w:val="22"/>
        </w:rPr>
      </w:pPr>
      <w:del w:id="228" w:author="Harry Cooper" w:date="2017-11-29T15:19:00Z">
        <w:r w:rsidDel="00D933E4">
          <w:rPr>
            <w:rFonts w:asciiTheme="minorHAnsi" w:hAnsiTheme="minorHAnsi"/>
            <w:szCs w:val="22"/>
          </w:rPr>
          <w:delText xml:space="preserve">A possible </w:delText>
        </w:r>
      </w:del>
      <w:commentRangeStart w:id="229"/>
      <w:del w:id="230" w:author="Harry Cooper" w:date="2017-11-29T15:17:00Z">
        <w:r w:rsidDel="00CA0BCF">
          <w:rPr>
            <w:rFonts w:asciiTheme="minorHAnsi" w:hAnsiTheme="minorHAnsi"/>
            <w:szCs w:val="22"/>
          </w:rPr>
          <w:delText>detriment</w:delText>
        </w:r>
        <w:commentRangeEnd w:id="229"/>
        <w:r w:rsidR="00D20D96" w:rsidDel="00CA0BCF">
          <w:rPr>
            <w:rStyle w:val="CommentReference"/>
          </w:rPr>
          <w:commentReference w:id="229"/>
        </w:r>
        <w:r w:rsidDel="00CA0BCF">
          <w:rPr>
            <w:rFonts w:asciiTheme="minorHAnsi" w:hAnsiTheme="minorHAnsi"/>
            <w:szCs w:val="22"/>
          </w:rPr>
          <w:delText xml:space="preserve"> </w:delText>
        </w:r>
      </w:del>
      <w:del w:id="231" w:author="Harry Cooper" w:date="2017-11-29T15:19:00Z">
        <w:r w:rsidDel="00D933E4">
          <w:rPr>
            <w:rFonts w:asciiTheme="minorHAnsi" w:hAnsiTheme="minorHAnsi"/>
            <w:szCs w:val="22"/>
          </w:rPr>
          <w:delText xml:space="preserve">to Marzihas code currently is the computational power required. Running the above simulation on my machine (Mac Book Pro 2.8Ghz i7) </w:delText>
        </w:r>
        <w:r w:rsidR="007D6F87" w:rsidDel="00D933E4">
          <w:rPr>
            <w:rFonts w:asciiTheme="minorHAnsi" w:hAnsiTheme="minorHAnsi"/>
            <w:szCs w:val="22"/>
          </w:rPr>
          <w:delText>took 22 minutes and 44 seconds to compute 50 iterations. Scaling this up to 1mm</w:delText>
        </w:r>
        <w:r w:rsidR="007D6F87" w:rsidDel="00D933E4">
          <w:rPr>
            <w:rFonts w:asciiTheme="minorHAnsi" w:hAnsiTheme="minorHAnsi"/>
            <w:szCs w:val="22"/>
            <w:vertAlign w:val="superscript"/>
          </w:rPr>
          <w:delText>2</w:delText>
        </w:r>
        <w:r w:rsidR="007D6F87" w:rsidDel="00D933E4">
          <w:rPr>
            <w:rFonts w:asciiTheme="minorHAnsi" w:hAnsiTheme="minorHAnsi"/>
            <w:szCs w:val="22"/>
          </w:rPr>
          <w:delText xml:space="preserve"> would therefore take a significant amount of time longer. </w:delText>
        </w:r>
      </w:del>
      <w:del w:id="232" w:author="Harry Cooper" w:date="2017-11-29T15:17:00Z">
        <w:r w:rsidR="007D6F87" w:rsidDel="00CA0BCF">
          <w:rPr>
            <w:rFonts w:asciiTheme="minorHAnsi" w:hAnsiTheme="minorHAnsi"/>
            <w:szCs w:val="22"/>
          </w:rPr>
          <w:delText xml:space="preserve">This may be a code inefficiency or Marzihas rules being too complex. </w:delText>
        </w:r>
      </w:del>
    </w:p>
    <w:p w14:paraId="2C4E7D1B" w14:textId="0B811D27" w:rsidR="00C67C57" w:rsidDel="00D933E4" w:rsidRDefault="007D6F87" w:rsidP="001F2C85">
      <w:pPr>
        <w:pStyle w:val="NormalWeb"/>
        <w:spacing w:before="0" w:beforeAutospacing="0" w:after="0" w:afterAutospacing="0"/>
        <w:rPr>
          <w:del w:id="233" w:author="Harry Cooper" w:date="2017-11-29T15:19:00Z"/>
          <w:rFonts w:asciiTheme="minorHAnsi" w:hAnsiTheme="minorHAnsi"/>
          <w:szCs w:val="22"/>
        </w:rPr>
      </w:pPr>
      <w:del w:id="234" w:author="Harry Cooper" w:date="2017-11-29T15:19:00Z">
        <w:r w:rsidDel="00D933E4">
          <w:rPr>
            <w:rFonts w:asciiTheme="minorHAnsi" w:hAnsiTheme="minorHAnsi"/>
            <w:szCs w:val="22"/>
          </w:rPr>
          <w:delText xml:space="preserve">Another downside is that Marzihas code doesn’t implement any cell growth, and each cell is the same diameter as every other cell for the whole simulation. </w:delText>
        </w:r>
        <w:commentRangeStart w:id="235"/>
        <w:r w:rsidDel="00D933E4">
          <w:rPr>
            <w:rFonts w:asciiTheme="minorHAnsi" w:hAnsiTheme="minorHAnsi"/>
            <w:szCs w:val="22"/>
          </w:rPr>
          <w:delText>This is a simplification which I’ll endeavour to update with my implementation.</w:delText>
        </w:r>
        <w:commentRangeEnd w:id="235"/>
        <w:r w:rsidR="00D20D96" w:rsidDel="00D933E4">
          <w:rPr>
            <w:rStyle w:val="CommentReference"/>
          </w:rPr>
          <w:commentReference w:id="235"/>
        </w:r>
      </w:del>
    </w:p>
    <w:p w14:paraId="33A9A06E" w14:textId="1AC3F469" w:rsidR="0049568A" w:rsidRDefault="0049568A" w:rsidP="00BE672F">
      <w:pPr>
        <w:pStyle w:val="NormalWeb"/>
        <w:spacing w:before="0" w:beforeAutospacing="0" w:after="0" w:afterAutospacing="0"/>
        <w:rPr>
          <w:rFonts w:ascii="Calibri" w:hAnsi="Calibri"/>
          <w:sz w:val="22"/>
          <w:szCs w:val="22"/>
        </w:rPr>
      </w:pPr>
      <w:r>
        <w:rPr>
          <w:rFonts w:ascii="Calibri" w:hAnsi="Calibri"/>
          <w:sz w:val="22"/>
          <w:szCs w:val="22"/>
        </w:rPr>
        <w:t> </w:t>
      </w:r>
    </w:p>
    <w:p w14:paraId="1E986557" w14:textId="16B7F651" w:rsidR="0049568A" w:rsidRPr="00A77FC7" w:rsidRDefault="0049568A" w:rsidP="00BE672F">
      <w:pPr>
        <w:rPr>
          <w:b/>
        </w:rPr>
      </w:pPr>
      <w:commentRangeStart w:id="236"/>
      <w:r w:rsidRPr="00A77FC7">
        <w:rPr>
          <w:b/>
        </w:rPr>
        <w:t>Requirements and Analysis</w:t>
      </w:r>
      <w:r w:rsidR="0069541B">
        <w:rPr>
          <w:b/>
        </w:rPr>
        <w:t xml:space="preserve"> (Aim: </w:t>
      </w:r>
      <w:r w:rsidR="00C22150">
        <w:rPr>
          <w:b/>
        </w:rPr>
        <w:t>40</w:t>
      </w:r>
      <w:ins w:id="237" w:author="Harry Cooper" w:date="2017-11-30T10:06:00Z">
        <w:r w:rsidR="00640792">
          <w:rPr>
            <w:b/>
          </w:rPr>
          <w:t>6</w:t>
        </w:r>
      </w:ins>
      <w:r w:rsidR="00F03639">
        <w:rPr>
          <w:b/>
        </w:rPr>
        <w:t>/1000)</w:t>
      </w:r>
      <w:commentRangeEnd w:id="236"/>
      <w:r w:rsidR="00673E7C">
        <w:rPr>
          <w:rStyle w:val="CommentReference"/>
        </w:rPr>
        <w:commentReference w:id="236"/>
      </w:r>
    </w:p>
    <w:p w14:paraId="0D7C7115" w14:textId="77777777" w:rsidR="0049568A" w:rsidRDefault="0049568A" w:rsidP="00BE672F"/>
    <w:p w14:paraId="7385A608" w14:textId="77777777" w:rsidR="0049568A" w:rsidRPr="0049568A" w:rsidRDefault="0049568A" w:rsidP="00BE672F">
      <w:pPr>
        <w:rPr>
          <w:rFonts w:ascii="Calibri" w:hAnsi="Calibri"/>
          <w:sz w:val="22"/>
          <w:szCs w:val="22"/>
        </w:rPr>
      </w:pPr>
      <w:r w:rsidRPr="0049568A">
        <w:rPr>
          <w:rFonts w:ascii="Calibri" w:hAnsi="Calibri"/>
          <w:sz w:val="22"/>
          <w:szCs w:val="22"/>
        </w:rPr>
        <w:t>Aims and Objectives</w:t>
      </w:r>
    </w:p>
    <w:p w14:paraId="693F74D1" w14:textId="77777777" w:rsidR="0049568A" w:rsidRDefault="0049568A" w:rsidP="00BE672F">
      <w:pPr>
        <w:rPr>
          <w:ins w:id="238" w:author="Harry Cooper" w:date="2017-11-29T15:22:00Z"/>
          <w:rFonts w:ascii="Calibri" w:hAnsi="Calibri"/>
          <w:sz w:val="22"/>
          <w:szCs w:val="22"/>
        </w:rPr>
      </w:pPr>
      <w:r w:rsidRPr="0049568A">
        <w:rPr>
          <w:rFonts w:ascii="Calibri" w:hAnsi="Calibri"/>
          <w:sz w:val="22"/>
          <w:szCs w:val="22"/>
        </w:rPr>
        <w:t> </w:t>
      </w:r>
    </w:p>
    <w:p w14:paraId="483D6A51" w14:textId="77777777" w:rsidR="00A94849" w:rsidRDefault="00A94849" w:rsidP="00A94849">
      <w:pPr>
        <w:pStyle w:val="ListParagraph"/>
        <w:numPr>
          <w:ilvl w:val="0"/>
          <w:numId w:val="3"/>
        </w:numPr>
        <w:rPr>
          <w:ins w:id="239" w:author="Harry Cooper" w:date="2017-11-29T15:22:00Z"/>
          <w:rFonts w:ascii="Calibri" w:hAnsi="Calibri"/>
          <w:sz w:val="22"/>
          <w:szCs w:val="22"/>
        </w:rPr>
      </w:pPr>
      <w:ins w:id="240" w:author="Harry Cooper" w:date="2017-11-29T15:22:00Z">
        <w:r>
          <w:rPr>
            <w:rFonts w:ascii="Calibri" w:hAnsi="Calibri"/>
            <w:sz w:val="22"/>
            <w:szCs w:val="22"/>
          </w:rPr>
          <w:t>Code:</w:t>
        </w:r>
      </w:ins>
    </w:p>
    <w:p w14:paraId="77247452" w14:textId="77777777" w:rsidR="00A94849" w:rsidRDefault="00A94849" w:rsidP="00A94849">
      <w:pPr>
        <w:pStyle w:val="ListParagraph"/>
        <w:numPr>
          <w:ilvl w:val="1"/>
          <w:numId w:val="3"/>
        </w:numPr>
        <w:rPr>
          <w:ins w:id="241" w:author="Harry Cooper" w:date="2017-11-29T15:22:00Z"/>
          <w:rFonts w:ascii="Calibri" w:hAnsi="Calibri"/>
          <w:sz w:val="22"/>
          <w:szCs w:val="22"/>
        </w:rPr>
      </w:pPr>
      <w:ins w:id="242" w:author="Harry Cooper" w:date="2017-11-29T15:22:00Z">
        <w:r>
          <w:rPr>
            <w:rFonts w:ascii="Calibri" w:hAnsi="Calibri"/>
            <w:sz w:val="22"/>
            <w:szCs w:val="22"/>
          </w:rPr>
          <w:t>Implement basic EC class which instantiates each cell with a random size (within a range), a direction and speed</w:t>
        </w:r>
      </w:ins>
    </w:p>
    <w:p w14:paraId="4C8F7842" w14:textId="77777777" w:rsidR="00A94849" w:rsidRDefault="00A94849" w:rsidP="00A94849">
      <w:pPr>
        <w:pStyle w:val="ListParagraph"/>
        <w:numPr>
          <w:ilvl w:val="1"/>
          <w:numId w:val="3"/>
        </w:numPr>
        <w:rPr>
          <w:ins w:id="243" w:author="Harry Cooper" w:date="2017-11-29T15:22:00Z"/>
          <w:rFonts w:ascii="Calibri" w:hAnsi="Calibri"/>
          <w:sz w:val="22"/>
          <w:szCs w:val="22"/>
        </w:rPr>
      </w:pPr>
      <w:ins w:id="244" w:author="Harry Cooper" w:date="2017-11-29T15:22:00Z">
        <w:r>
          <w:rPr>
            <w:rFonts w:ascii="Calibri" w:hAnsi="Calibri"/>
            <w:sz w:val="22"/>
            <w:szCs w:val="22"/>
          </w:rPr>
          <w:t>Implement a Quiescent and Senescent state for the EC class</w:t>
        </w:r>
      </w:ins>
    </w:p>
    <w:p w14:paraId="12491F57" w14:textId="788AF99D" w:rsidR="00A94849" w:rsidRDefault="00A94849" w:rsidP="00BE602D">
      <w:pPr>
        <w:pStyle w:val="ListParagraph"/>
        <w:numPr>
          <w:ilvl w:val="2"/>
          <w:numId w:val="3"/>
        </w:numPr>
        <w:rPr>
          <w:ins w:id="245" w:author="Harry Cooper" w:date="2017-11-29T15:22:00Z"/>
          <w:rFonts w:ascii="Calibri" w:hAnsi="Calibri"/>
          <w:sz w:val="22"/>
          <w:szCs w:val="22"/>
        </w:rPr>
      </w:pPr>
      <w:ins w:id="246" w:author="Harry Cooper" w:date="2017-11-29T15:22:00Z">
        <w:r>
          <w:rPr>
            <w:rFonts w:ascii="Calibri" w:hAnsi="Calibri"/>
            <w:sz w:val="22"/>
            <w:szCs w:val="22"/>
          </w:rPr>
          <w:t>Moore neighbourhood for senescent slow down</w:t>
        </w:r>
        <w:r w:rsidR="00F32812">
          <w:rPr>
            <w:rFonts w:ascii="Calibri" w:hAnsi="Calibri"/>
            <w:sz w:val="22"/>
            <w:szCs w:val="22"/>
          </w:rPr>
          <w:t xml:space="preserve"> &lt;ABM version?&gt;</w:t>
        </w:r>
        <w:r>
          <w:rPr>
            <w:rFonts w:ascii="Calibri" w:hAnsi="Calibri"/>
            <w:sz w:val="22"/>
            <w:szCs w:val="22"/>
          </w:rPr>
          <w:t xml:space="preserve"> </w:t>
        </w:r>
      </w:ins>
    </w:p>
    <w:p w14:paraId="1A43FB4A" w14:textId="77777777" w:rsidR="00A94849" w:rsidRDefault="00A94849" w:rsidP="00A94849">
      <w:pPr>
        <w:pStyle w:val="ListParagraph"/>
        <w:numPr>
          <w:ilvl w:val="1"/>
          <w:numId w:val="3"/>
        </w:numPr>
        <w:rPr>
          <w:ins w:id="247" w:author="Harry Cooper" w:date="2017-11-29T15:22:00Z"/>
          <w:rFonts w:ascii="Calibri" w:hAnsi="Calibri"/>
          <w:sz w:val="22"/>
          <w:szCs w:val="22"/>
        </w:rPr>
      </w:pPr>
      <w:ins w:id="248" w:author="Harry Cooper" w:date="2017-11-29T15:22:00Z">
        <w:r>
          <w:rPr>
            <w:rFonts w:ascii="Calibri" w:hAnsi="Calibri"/>
            <w:sz w:val="22"/>
            <w:szCs w:val="22"/>
          </w:rPr>
          <w:t>Implement logic to stop simulation when confluence has occurred</w:t>
        </w:r>
      </w:ins>
    </w:p>
    <w:p w14:paraId="3D0BFF94" w14:textId="77777777" w:rsidR="00A94849" w:rsidRDefault="00A94849" w:rsidP="00A94849">
      <w:pPr>
        <w:pStyle w:val="ListParagraph"/>
        <w:numPr>
          <w:ilvl w:val="2"/>
          <w:numId w:val="3"/>
        </w:numPr>
        <w:rPr>
          <w:ins w:id="249" w:author="Harry Cooper" w:date="2017-11-29T15:22:00Z"/>
          <w:rFonts w:ascii="Calibri" w:hAnsi="Calibri"/>
          <w:sz w:val="22"/>
          <w:szCs w:val="22"/>
        </w:rPr>
      </w:pPr>
      <w:ins w:id="250" w:author="Harry Cooper" w:date="2017-11-29T15:22:00Z">
        <w:r>
          <w:rPr>
            <w:rFonts w:ascii="Calibri" w:hAnsi="Calibri"/>
            <w:sz w:val="22"/>
            <w:szCs w:val="22"/>
          </w:rPr>
          <w:t>Once achieved, logic to strip a set segment of the cells out</w:t>
        </w:r>
      </w:ins>
    </w:p>
    <w:p w14:paraId="1058A55D" w14:textId="77777777" w:rsidR="00A94849" w:rsidRPr="00D11993" w:rsidRDefault="00A94849" w:rsidP="00A94849">
      <w:pPr>
        <w:pStyle w:val="ListParagraph"/>
        <w:numPr>
          <w:ilvl w:val="3"/>
          <w:numId w:val="3"/>
        </w:numPr>
        <w:rPr>
          <w:ins w:id="251" w:author="Harry Cooper" w:date="2017-11-29T15:22:00Z"/>
          <w:rFonts w:ascii="Calibri" w:hAnsi="Calibri"/>
          <w:sz w:val="22"/>
          <w:szCs w:val="22"/>
        </w:rPr>
      </w:pPr>
      <w:ins w:id="252" w:author="Harry Cooper" w:date="2017-11-29T15:22:00Z">
        <w:r>
          <w:rPr>
            <w:rFonts w:ascii="Calibri" w:hAnsi="Calibri"/>
            <w:sz w:val="22"/>
            <w:szCs w:val="22"/>
          </w:rPr>
          <w:t>Cell states stored in numpy array, set all to 0?</w:t>
        </w:r>
      </w:ins>
    </w:p>
    <w:p w14:paraId="71488644" w14:textId="77777777" w:rsidR="00A94849" w:rsidRDefault="00A94849" w:rsidP="00BE672F">
      <w:pPr>
        <w:rPr>
          <w:ins w:id="253" w:author="Harry Cooper" w:date="2017-11-29T15:22:00Z"/>
          <w:rFonts w:ascii="Calibri" w:hAnsi="Calibri"/>
          <w:sz w:val="22"/>
          <w:szCs w:val="22"/>
        </w:rPr>
      </w:pPr>
    </w:p>
    <w:p w14:paraId="7A1B1D1E" w14:textId="77777777" w:rsidR="00F40B40" w:rsidRDefault="00BD74DE">
      <w:pPr>
        <w:pStyle w:val="ListParagraph"/>
        <w:numPr>
          <w:ilvl w:val="0"/>
          <w:numId w:val="3"/>
        </w:numPr>
        <w:rPr>
          <w:ins w:id="254" w:author="Harry Cooper" w:date="2017-11-29T15:35:00Z"/>
          <w:rFonts w:ascii="Calibri" w:hAnsi="Calibri"/>
          <w:sz w:val="22"/>
          <w:szCs w:val="22"/>
        </w:rPr>
        <w:pPrChange w:id="255" w:author="Harry Cooper" w:date="2017-11-29T15:34:00Z">
          <w:pPr/>
        </w:pPrChange>
      </w:pPr>
      <w:ins w:id="256" w:author="Harry Cooper" w:date="2017-11-29T15:34:00Z">
        <w:r>
          <w:rPr>
            <w:rFonts w:ascii="Calibri" w:hAnsi="Calibri"/>
            <w:sz w:val="22"/>
            <w:szCs w:val="22"/>
          </w:rPr>
          <w:t>Parameters:</w:t>
        </w:r>
      </w:ins>
    </w:p>
    <w:p w14:paraId="0D0A6106" w14:textId="77777777" w:rsidR="00F40B40" w:rsidRDefault="00F40B40">
      <w:pPr>
        <w:pStyle w:val="ListParagraph"/>
        <w:numPr>
          <w:ilvl w:val="1"/>
          <w:numId w:val="3"/>
        </w:numPr>
        <w:rPr>
          <w:ins w:id="257" w:author="Harry Cooper" w:date="2017-11-29T15:35:00Z"/>
          <w:rFonts w:ascii="Calibri" w:hAnsi="Calibri"/>
          <w:sz w:val="22"/>
          <w:szCs w:val="22"/>
        </w:rPr>
        <w:pPrChange w:id="258" w:author="Harry Cooper" w:date="2017-11-29T15:35:00Z">
          <w:pPr/>
        </w:pPrChange>
      </w:pPr>
      <w:ins w:id="259" w:author="Harry Cooper" w:date="2017-11-29T15:35:00Z">
        <w:r>
          <w:rPr>
            <w:rFonts w:ascii="Calibri" w:hAnsi="Calibri"/>
            <w:sz w:val="22"/>
            <w:szCs w:val="22"/>
          </w:rPr>
          <w:t>Size of ECs</w:t>
        </w:r>
      </w:ins>
    </w:p>
    <w:p w14:paraId="3BCEA2D7" w14:textId="77777777" w:rsidR="00F40B40" w:rsidRDefault="00F40B40">
      <w:pPr>
        <w:pStyle w:val="ListParagraph"/>
        <w:numPr>
          <w:ilvl w:val="1"/>
          <w:numId w:val="3"/>
        </w:numPr>
        <w:rPr>
          <w:ins w:id="260" w:author="Harry Cooper" w:date="2017-11-29T15:35:00Z"/>
          <w:rFonts w:ascii="Calibri" w:hAnsi="Calibri"/>
          <w:sz w:val="22"/>
          <w:szCs w:val="22"/>
        </w:rPr>
        <w:pPrChange w:id="261" w:author="Harry Cooper" w:date="2017-11-29T15:35:00Z">
          <w:pPr/>
        </w:pPrChange>
      </w:pPr>
      <w:ins w:id="262" w:author="Harry Cooper" w:date="2017-11-29T15:35:00Z">
        <w:r>
          <w:rPr>
            <w:rFonts w:ascii="Calibri" w:hAnsi="Calibri"/>
            <w:sz w:val="22"/>
            <w:szCs w:val="22"/>
          </w:rPr>
          <w:t>Size of senescent cells</w:t>
        </w:r>
      </w:ins>
    </w:p>
    <w:p w14:paraId="09135570" w14:textId="77777777" w:rsidR="00F40B40" w:rsidRDefault="00F40B40">
      <w:pPr>
        <w:pStyle w:val="ListParagraph"/>
        <w:numPr>
          <w:ilvl w:val="2"/>
          <w:numId w:val="3"/>
        </w:numPr>
        <w:rPr>
          <w:ins w:id="263" w:author="Harry Cooper" w:date="2017-11-29T15:35:00Z"/>
          <w:rFonts w:ascii="Calibri" w:hAnsi="Calibri"/>
          <w:sz w:val="22"/>
          <w:szCs w:val="22"/>
        </w:rPr>
        <w:pPrChange w:id="264" w:author="Harry Cooper" w:date="2017-11-29T15:35:00Z">
          <w:pPr/>
        </w:pPrChange>
      </w:pPr>
      <w:ins w:id="265" w:author="Harry Cooper" w:date="2017-11-29T15:35:00Z">
        <w:r>
          <w:rPr>
            <w:rFonts w:ascii="Calibri" w:hAnsi="Calibri"/>
            <w:sz w:val="22"/>
            <w:szCs w:val="22"/>
          </w:rPr>
          <w:t>From lit review above</w:t>
        </w:r>
      </w:ins>
    </w:p>
    <w:p w14:paraId="27B25F54" w14:textId="77777777" w:rsidR="00F40B40" w:rsidRDefault="00F40B40">
      <w:pPr>
        <w:pStyle w:val="ListParagraph"/>
        <w:numPr>
          <w:ilvl w:val="1"/>
          <w:numId w:val="3"/>
        </w:numPr>
        <w:rPr>
          <w:ins w:id="266" w:author="Harry Cooper" w:date="2017-11-29T15:35:00Z"/>
          <w:rFonts w:ascii="Calibri" w:hAnsi="Calibri"/>
          <w:sz w:val="22"/>
          <w:szCs w:val="22"/>
        </w:rPr>
        <w:pPrChange w:id="267" w:author="Harry Cooper" w:date="2017-11-29T15:35:00Z">
          <w:pPr/>
        </w:pPrChange>
      </w:pPr>
      <w:ins w:id="268" w:author="Harry Cooper" w:date="2017-11-29T15:35:00Z">
        <w:r>
          <w:rPr>
            <w:rFonts w:ascii="Calibri" w:hAnsi="Calibri"/>
            <w:sz w:val="22"/>
            <w:szCs w:val="22"/>
          </w:rPr>
          <w:t>Speed of ECs</w:t>
        </w:r>
      </w:ins>
    </w:p>
    <w:p w14:paraId="5DA835E6" w14:textId="77777777" w:rsidR="006E25AA" w:rsidRDefault="00F40B40">
      <w:pPr>
        <w:pStyle w:val="ListParagraph"/>
        <w:numPr>
          <w:ilvl w:val="1"/>
          <w:numId w:val="3"/>
        </w:numPr>
        <w:rPr>
          <w:ins w:id="269" w:author="Harry Cooper" w:date="2017-11-30T09:14:00Z"/>
          <w:rFonts w:ascii="Calibri" w:hAnsi="Calibri"/>
          <w:sz w:val="22"/>
          <w:szCs w:val="22"/>
        </w:rPr>
        <w:pPrChange w:id="270" w:author="Harry Cooper" w:date="2017-11-29T15:35:00Z">
          <w:pPr/>
        </w:pPrChange>
      </w:pPr>
      <w:ins w:id="271" w:author="Harry Cooper" w:date="2017-11-29T15:35:00Z">
        <w:r>
          <w:rPr>
            <w:rFonts w:ascii="Calibri" w:hAnsi="Calibri"/>
            <w:sz w:val="22"/>
            <w:szCs w:val="22"/>
          </w:rPr>
          <w:t>Direction of ECs</w:t>
        </w:r>
      </w:ins>
    </w:p>
    <w:p w14:paraId="2ADF5BD3" w14:textId="77777777" w:rsidR="00F4716D" w:rsidRDefault="006E25AA">
      <w:pPr>
        <w:pStyle w:val="ListParagraph"/>
        <w:numPr>
          <w:ilvl w:val="1"/>
          <w:numId w:val="3"/>
        </w:numPr>
        <w:rPr>
          <w:ins w:id="272" w:author="Harry Cooper" w:date="2017-11-30T19:37:00Z"/>
          <w:rFonts w:ascii="Calibri" w:hAnsi="Calibri"/>
          <w:sz w:val="22"/>
          <w:szCs w:val="22"/>
        </w:rPr>
        <w:pPrChange w:id="273" w:author="Harry Cooper" w:date="2017-11-30T09:14:00Z">
          <w:pPr/>
        </w:pPrChange>
      </w:pPr>
      <w:ins w:id="274" w:author="Harry Cooper" w:date="2017-11-30T09:14:00Z">
        <w:r>
          <w:rPr>
            <w:rFonts w:ascii="Calibri" w:hAnsi="Calibri"/>
            <w:sz w:val="22"/>
            <w:szCs w:val="22"/>
          </w:rPr>
          <w:t>EC growth factor</w:t>
        </w:r>
      </w:ins>
    </w:p>
    <w:p w14:paraId="1FDEFDAE" w14:textId="2B294D90" w:rsidR="00E01738" w:rsidRDefault="00E01738">
      <w:pPr>
        <w:pStyle w:val="ListParagraph"/>
        <w:numPr>
          <w:ilvl w:val="1"/>
          <w:numId w:val="3"/>
        </w:numPr>
        <w:rPr>
          <w:ins w:id="275" w:author="Harry Cooper" w:date="2017-11-30T19:37:00Z"/>
          <w:rFonts w:ascii="Calibri" w:hAnsi="Calibri"/>
          <w:sz w:val="22"/>
          <w:szCs w:val="22"/>
        </w:rPr>
        <w:pPrChange w:id="276" w:author="Harry Cooper" w:date="2017-11-30T09:14:00Z">
          <w:pPr/>
        </w:pPrChange>
      </w:pPr>
      <w:ins w:id="277" w:author="Harry Cooper" w:date="2017-11-30T19:37:00Z">
        <w:r>
          <w:rPr>
            <w:rFonts w:ascii="Calibri" w:hAnsi="Calibri"/>
            <w:sz w:val="22"/>
            <w:szCs w:val="22"/>
          </w:rPr>
          <w:t>Cell turnover</w:t>
        </w:r>
      </w:ins>
    </w:p>
    <w:p w14:paraId="71A99F39" w14:textId="21CBBB59" w:rsidR="00E01738" w:rsidRDefault="00E01738">
      <w:pPr>
        <w:pStyle w:val="ListParagraph"/>
        <w:numPr>
          <w:ilvl w:val="1"/>
          <w:numId w:val="3"/>
        </w:numPr>
        <w:rPr>
          <w:ins w:id="278" w:author="Harry Cooper" w:date="2017-11-30T19:37:00Z"/>
          <w:rFonts w:ascii="Calibri" w:hAnsi="Calibri"/>
          <w:sz w:val="22"/>
          <w:szCs w:val="22"/>
        </w:rPr>
        <w:pPrChange w:id="279" w:author="Harry Cooper" w:date="2017-11-30T09:14:00Z">
          <w:pPr/>
        </w:pPrChange>
      </w:pPr>
      <w:ins w:id="280" w:author="Harry Cooper" w:date="2017-11-30T19:37:00Z">
        <w:r>
          <w:rPr>
            <w:rFonts w:ascii="Calibri" w:hAnsi="Calibri"/>
            <w:sz w:val="22"/>
            <w:szCs w:val="22"/>
          </w:rPr>
          <w:t>Flow Turbulence</w:t>
        </w:r>
      </w:ins>
    </w:p>
    <w:p w14:paraId="2C0AD024" w14:textId="3C692854" w:rsidR="00BD74DE" w:rsidRPr="006E25AA" w:rsidRDefault="00E01738" w:rsidP="00E01738">
      <w:pPr>
        <w:pStyle w:val="ListParagraph"/>
        <w:numPr>
          <w:ilvl w:val="2"/>
          <w:numId w:val="3"/>
        </w:numPr>
        <w:rPr>
          <w:ins w:id="281" w:author="Harry Cooper" w:date="2017-11-29T15:34:00Z"/>
          <w:rFonts w:ascii="Calibri" w:hAnsi="Calibri"/>
          <w:sz w:val="22"/>
          <w:szCs w:val="22"/>
          <w:rPrChange w:id="282" w:author="Harry Cooper" w:date="2017-11-30T09:14:00Z">
            <w:rPr>
              <w:ins w:id="283" w:author="Harry Cooper" w:date="2017-11-29T15:34:00Z"/>
            </w:rPr>
          </w:rPrChange>
        </w:rPr>
        <w:pPrChange w:id="284" w:author="Harry Cooper" w:date="2017-11-30T19:37:00Z">
          <w:pPr/>
        </w:pPrChange>
      </w:pPr>
      <w:ins w:id="285" w:author="Harry Cooper" w:date="2017-11-30T19:37:00Z">
        <w:r>
          <w:rPr>
            <w:rFonts w:ascii="Calibri" w:hAnsi="Calibri"/>
            <w:sz w:val="22"/>
            <w:szCs w:val="22"/>
          </w:rPr>
          <w:t>Increases cell turnover</w:t>
        </w:r>
      </w:ins>
      <w:ins w:id="286" w:author="Harry Cooper" w:date="2017-11-29T15:34:00Z">
        <w:r w:rsidR="00BD74DE" w:rsidRPr="006E25AA">
          <w:rPr>
            <w:rFonts w:ascii="Calibri" w:hAnsi="Calibri"/>
            <w:sz w:val="22"/>
            <w:szCs w:val="22"/>
            <w:rPrChange w:id="287" w:author="Harry Cooper" w:date="2017-11-30T09:14:00Z">
              <w:rPr/>
            </w:rPrChange>
          </w:rPr>
          <w:br/>
        </w:r>
      </w:ins>
    </w:p>
    <w:p w14:paraId="26FE5692" w14:textId="28618666" w:rsidR="00BD74DE" w:rsidRDefault="00BD74DE">
      <w:pPr>
        <w:pStyle w:val="ListParagraph"/>
        <w:numPr>
          <w:ilvl w:val="0"/>
          <w:numId w:val="3"/>
        </w:numPr>
        <w:rPr>
          <w:ins w:id="288" w:author="Harry Cooper" w:date="2017-11-29T15:35:00Z"/>
          <w:rFonts w:ascii="Calibri" w:hAnsi="Calibri"/>
          <w:sz w:val="22"/>
          <w:szCs w:val="22"/>
        </w:rPr>
        <w:pPrChange w:id="289" w:author="Harry Cooper" w:date="2017-11-29T15:34:00Z">
          <w:pPr/>
        </w:pPrChange>
      </w:pPr>
      <w:ins w:id="290" w:author="Harry Cooper" w:date="2017-11-29T15:34:00Z">
        <w:r>
          <w:rPr>
            <w:rFonts w:ascii="Calibri" w:hAnsi="Calibri"/>
            <w:sz w:val="22"/>
            <w:szCs w:val="22"/>
          </w:rPr>
          <w:t>Rules:</w:t>
        </w:r>
      </w:ins>
    </w:p>
    <w:p w14:paraId="68215575" w14:textId="413D5166" w:rsidR="00637D37" w:rsidRDefault="00637D37">
      <w:pPr>
        <w:pStyle w:val="ListParagraph"/>
        <w:numPr>
          <w:ilvl w:val="1"/>
          <w:numId w:val="3"/>
        </w:numPr>
        <w:rPr>
          <w:ins w:id="291" w:author="Harry Cooper" w:date="2017-11-30T09:16:00Z"/>
          <w:rFonts w:ascii="Calibri" w:hAnsi="Calibri"/>
          <w:sz w:val="22"/>
          <w:szCs w:val="22"/>
        </w:rPr>
        <w:pPrChange w:id="292" w:author="Harry Cooper" w:date="2017-11-29T15:35:00Z">
          <w:pPr/>
        </w:pPrChange>
      </w:pPr>
      <w:ins w:id="293" w:author="Harry Cooper" w:date="2017-11-30T09:15:00Z">
        <w:r>
          <w:rPr>
            <w:rFonts w:ascii="Calibri" w:hAnsi="Calibri"/>
            <w:sz w:val="22"/>
            <w:szCs w:val="22"/>
          </w:rPr>
          <w:t>Mitosis</w:t>
        </w:r>
      </w:ins>
    </w:p>
    <w:p w14:paraId="6E45D0AD" w14:textId="0E355ECD" w:rsidR="00BE602D" w:rsidRDefault="00BE602D">
      <w:pPr>
        <w:pStyle w:val="ListParagraph"/>
        <w:numPr>
          <w:ilvl w:val="2"/>
          <w:numId w:val="3"/>
        </w:numPr>
        <w:rPr>
          <w:ins w:id="294" w:author="Harry Cooper" w:date="2017-11-30T09:15:00Z"/>
          <w:rFonts w:ascii="Calibri" w:hAnsi="Calibri"/>
          <w:sz w:val="22"/>
          <w:szCs w:val="22"/>
        </w:rPr>
        <w:pPrChange w:id="295" w:author="Harry Cooper" w:date="2017-11-30T09:16:00Z">
          <w:pPr/>
        </w:pPrChange>
      </w:pPr>
      <w:ins w:id="296" w:author="Harry Cooper" w:date="2017-11-30T09:16:00Z">
        <w:r>
          <w:rPr>
            <w:rFonts w:ascii="Calibri" w:hAnsi="Calibri"/>
            <w:sz w:val="22"/>
            <w:szCs w:val="22"/>
          </w:rPr>
          <w:t>Doubling size over S and G2, then splits into 2</w:t>
        </w:r>
      </w:ins>
      <w:ins w:id="297" w:author="Harry Cooper" w:date="2017-11-30T19:39:00Z">
        <w:r w:rsidR="00F843D5">
          <w:rPr>
            <w:rFonts w:ascii="Calibri" w:hAnsi="Calibri"/>
            <w:sz w:val="22"/>
            <w:szCs w:val="22"/>
          </w:rPr>
          <w:t>,</w:t>
        </w:r>
      </w:ins>
      <w:ins w:id="298" w:author="Harry Cooper" w:date="2017-11-30T09:16:00Z">
        <w:r>
          <w:rPr>
            <w:rFonts w:ascii="Calibri" w:hAnsi="Calibri"/>
            <w:sz w:val="22"/>
            <w:szCs w:val="22"/>
          </w:rPr>
          <w:t xml:space="preserve"> half sized daughter cells</w:t>
        </w:r>
      </w:ins>
    </w:p>
    <w:p w14:paraId="61D8478A" w14:textId="4F2ACE34" w:rsidR="00637D37" w:rsidRDefault="00637D37">
      <w:pPr>
        <w:pStyle w:val="ListParagraph"/>
        <w:numPr>
          <w:ilvl w:val="1"/>
          <w:numId w:val="3"/>
        </w:numPr>
        <w:rPr>
          <w:ins w:id="299" w:author="Harry Cooper" w:date="2017-11-30T09:16:00Z"/>
          <w:rFonts w:ascii="Calibri" w:hAnsi="Calibri"/>
          <w:sz w:val="22"/>
          <w:szCs w:val="22"/>
        </w:rPr>
        <w:pPrChange w:id="300" w:author="Harry Cooper" w:date="2017-11-29T15:35:00Z">
          <w:pPr/>
        </w:pPrChange>
      </w:pPr>
      <w:ins w:id="301" w:author="Harry Cooper" w:date="2017-11-30T09:15:00Z">
        <w:r>
          <w:rPr>
            <w:rFonts w:ascii="Calibri" w:hAnsi="Calibri"/>
            <w:sz w:val="22"/>
            <w:szCs w:val="22"/>
          </w:rPr>
          <w:t>Apoptosis</w:t>
        </w:r>
      </w:ins>
    </w:p>
    <w:p w14:paraId="68E2DA04" w14:textId="75846710" w:rsidR="00BE602D" w:rsidRPr="00BE602D" w:rsidRDefault="00BE602D">
      <w:pPr>
        <w:pStyle w:val="ListParagraph"/>
        <w:numPr>
          <w:ilvl w:val="2"/>
          <w:numId w:val="3"/>
        </w:numPr>
        <w:rPr>
          <w:ins w:id="302" w:author="Harry Cooper" w:date="2017-11-30T09:16:00Z"/>
          <w:rFonts w:ascii="Calibri" w:hAnsi="Calibri"/>
          <w:sz w:val="22"/>
          <w:szCs w:val="22"/>
          <w:rPrChange w:id="303" w:author="Harry Cooper" w:date="2017-11-30T09:17:00Z">
            <w:rPr>
              <w:ins w:id="304" w:author="Harry Cooper" w:date="2017-11-30T09:16:00Z"/>
            </w:rPr>
          </w:rPrChange>
        </w:rPr>
        <w:pPrChange w:id="305" w:author="Harry Cooper" w:date="2017-11-30T09:17:00Z">
          <w:pPr/>
        </w:pPrChange>
      </w:pPr>
      <w:ins w:id="306" w:author="Harry Cooper" w:date="2017-11-30T09:16:00Z">
        <w:r>
          <w:rPr>
            <w:rFonts w:ascii="Calibri" w:hAnsi="Calibri"/>
            <w:sz w:val="22"/>
            <w:szCs w:val="22"/>
          </w:rPr>
          <w:t>When cell radius &lt; threshold</w:t>
        </w:r>
      </w:ins>
    </w:p>
    <w:p w14:paraId="17F35037" w14:textId="31146A54" w:rsidR="00BE602D" w:rsidRDefault="00BE602D">
      <w:pPr>
        <w:pStyle w:val="ListParagraph"/>
        <w:numPr>
          <w:ilvl w:val="2"/>
          <w:numId w:val="3"/>
        </w:numPr>
        <w:rPr>
          <w:ins w:id="307" w:author="Harry Cooper" w:date="2017-11-30T09:17:00Z"/>
          <w:rFonts w:ascii="Calibri" w:hAnsi="Calibri"/>
          <w:sz w:val="22"/>
          <w:szCs w:val="22"/>
        </w:rPr>
        <w:pPrChange w:id="308" w:author="Harry Cooper" w:date="2017-11-30T09:16:00Z">
          <w:pPr/>
        </w:pPrChange>
      </w:pPr>
      <w:ins w:id="309" w:author="Harry Cooper" w:date="2017-11-30T09:17:00Z">
        <w:r>
          <w:rPr>
            <w:rFonts w:ascii="Calibri" w:hAnsi="Calibri"/>
            <w:sz w:val="22"/>
            <w:szCs w:val="22"/>
          </w:rPr>
          <w:t>What are the rules for senescent apoptosis?</w:t>
        </w:r>
      </w:ins>
    </w:p>
    <w:p w14:paraId="1F20316A" w14:textId="773FE28B" w:rsidR="00BE602D" w:rsidRDefault="00BE602D">
      <w:pPr>
        <w:pStyle w:val="ListParagraph"/>
        <w:numPr>
          <w:ilvl w:val="2"/>
          <w:numId w:val="3"/>
        </w:numPr>
        <w:rPr>
          <w:ins w:id="310" w:author="Harry Cooper" w:date="2017-11-30T09:15:00Z"/>
          <w:rFonts w:ascii="Calibri" w:hAnsi="Calibri"/>
          <w:sz w:val="22"/>
          <w:szCs w:val="22"/>
        </w:rPr>
        <w:pPrChange w:id="311" w:author="Harry Cooper" w:date="2017-11-30T09:16:00Z">
          <w:pPr/>
        </w:pPrChange>
      </w:pPr>
      <w:ins w:id="312" w:author="Harry Cooper" w:date="2017-11-30T09:17:00Z">
        <w:r>
          <w:rPr>
            <w:rFonts w:ascii="Calibri" w:hAnsi="Calibri"/>
            <w:sz w:val="22"/>
            <w:szCs w:val="22"/>
          </w:rPr>
          <w:t>What are other general apoptosis rules?</w:t>
        </w:r>
      </w:ins>
    </w:p>
    <w:p w14:paraId="2D908006" w14:textId="377B309F" w:rsidR="00F40B40" w:rsidRDefault="00F40B40">
      <w:pPr>
        <w:pStyle w:val="ListParagraph"/>
        <w:numPr>
          <w:ilvl w:val="1"/>
          <w:numId w:val="3"/>
        </w:numPr>
        <w:rPr>
          <w:ins w:id="313" w:author="Harry Cooper" w:date="2017-11-29T15:35:00Z"/>
          <w:rFonts w:ascii="Calibri" w:hAnsi="Calibri"/>
          <w:sz w:val="22"/>
          <w:szCs w:val="22"/>
        </w:rPr>
        <w:pPrChange w:id="314" w:author="Harry Cooper" w:date="2017-11-29T15:35:00Z">
          <w:pPr/>
        </w:pPrChange>
      </w:pPr>
      <w:ins w:id="315" w:author="Harry Cooper" w:date="2017-11-29T15:35:00Z">
        <w:r>
          <w:rPr>
            <w:rFonts w:ascii="Calibri" w:hAnsi="Calibri"/>
            <w:sz w:val="22"/>
            <w:szCs w:val="22"/>
          </w:rPr>
          <w:t>Into quiescent</w:t>
        </w:r>
      </w:ins>
    </w:p>
    <w:p w14:paraId="595BF2B7" w14:textId="621C7E03" w:rsidR="00F40B40" w:rsidRDefault="00F40B40">
      <w:pPr>
        <w:pStyle w:val="ListParagraph"/>
        <w:numPr>
          <w:ilvl w:val="1"/>
          <w:numId w:val="3"/>
        </w:numPr>
        <w:rPr>
          <w:ins w:id="316" w:author="Harry Cooper" w:date="2017-11-30T09:17:00Z"/>
          <w:rFonts w:ascii="Calibri" w:hAnsi="Calibri"/>
          <w:sz w:val="22"/>
          <w:szCs w:val="22"/>
        </w:rPr>
        <w:pPrChange w:id="317" w:author="Harry Cooper" w:date="2017-11-29T15:35:00Z">
          <w:pPr/>
        </w:pPrChange>
      </w:pPr>
      <w:ins w:id="318" w:author="Harry Cooper" w:date="2017-11-29T15:35:00Z">
        <w:r>
          <w:rPr>
            <w:rFonts w:ascii="Calibri" w:hAnsi="Calibri"/>
            <w:sz w:val="22"/>
            <w:szCs w:val="22"/>
          </w:rPr>
          <w:t>Into senescent</w:t>
        </w:r>
      </w:ins>
    </w:p>
    <w:p w14:paraId="7372C732" w14:textId="32982B79" w:rsidR="00BE602D" w:rsidRDefault="00BE602D">
      <w:pPr>
        <w:pStyle w:val="ListParagraph"/>
        <w:numPr>
          <w:ilvl w:val="2"/>
          <w:numId w:val="3"/>
        </w:numPr>
        <w:rPr>
          <w:ins w:id="319" w:author="Harry Cooper" w:date="2017-11-30T09:17:00Z"/>
          <w:rFonts w:ascii="Calibri" w:hAnsi="Calibri"/>
          <w:sz w:val="22"/>
          <w:szCs w:val="22"/>
        </w:rPr>
        <w:pPrChange w:id="320" w:author="Harry Cooper" w:date="2017-11-30T09:17:00Z">
          <w:pPr/>
        </w:pPrChange>
      </w:pPr>
      <w:ins w:id="321" w:author="Harry Cooper" w:date="2017-11-30T09:17:00Z">
        <w:r>
          <w:rPr>
            <w:rFonts w:ascii="Calibri" w:hAnsi="Calibri"/>
            <w:sz w:val="22"/>
            <w:szCs w:val="22"/>
          </w:rPr>
          <w:t xml:space="preserve">Telomere </w:t>
        </w:r>
      </w:ins>
      <w:ins w:id="322" w:author="Harry Cooper" w:date="2017-11-30T09:18:00Z">
        <w:r>
          <w:rPr>
            <w:rFonts w:ascii="Calibri" w:hAnsi="Calibri"/>
            <w:sz w:val="22"/>
            <w:szCs w:val="22"/>
          </w:rPr>
          <w:t>shortening</w:t>
        </w:r>
      </w:ins>
    </w:p>
    <w:p w14:paraId="10F845FD" w14:textId="463C54B7" w:rsidR="00BE602D" w:rsidRDefault="00BE602D">
      <w:pPr>
        <w:pStyle w:val="ListParagraph"/>
        <w:numPr>
          <w:ilvl w:val="2"/>
          <w:numId w:val="3"/>
        </w:numPr>
        <w:rPr>
          <w:ins w:id="323" w:author="Harry Cooper" w:date="2017-11-30T09:13:00Z"/>
          <w:rFonts w:ascii="Calibri" w:hAnsi="Calibri"/>
          <w:sz w:val="22"/>
          <w:szCs w:val="22"/>
        </w:rPr>
        <w:pPrChange w:id="324" w:author="Harry Cooper" w:date="2017-11-30T09:17:00Z">
          <w:pPr/>
        </w:pPrChange>
      </w:pPr>
      <w:ins w:id="325" w:author="Harry Cooper" w:date="2017-11-30T09:18:00Z">
        <w:r>
          <w:rPr>
            <w:rFonts w:ascii="Calibri" w:hAnsi="Calibri"/>
            <w:sz w:val="22"/>
            <w:szCs w:val="22"/>
          </w:rPr>
          <w:t>CRD limit hit</w:t>
        </w:r>
      </w:ins>
    </w:p>
    <w:p w14:paraId="733C583D" w14:textId="1908AFF0" w:rsidR="006E25AA" w:rsidRDefault="006E25AA">
      <w:pPr>
        <w:pStyle w:val="ListParagraph"/>
        <w:numPr>
          <w:ilvl w:val="1"/>
          <w:numId w:val="3"/>
        </w:numPr>
        <w:rPr>
          <w:ins w:id="326" w:author="Harry Cooper" w:date="2017-11-30T09:13:00Z"/>
          <w:rFonts w:ascii="Calibri" w:hAnsi="Calibri"/>
          <w:sz w:val="22"/>
          <w:szCs w:val="22"/>
        </w:rPr>
        <w:pPrChange w:id="327" w:author="Harry Cooper" w:date="2017-11-29T15:35:00Z">
          <w:pPr/>
        </w:pPrChange>
      </w:pPr>
      <w:ins w:id="328" w:author="Harry Cooper" w:date="2017-11-30T09:13:00Z">
        <w:r>
          <w:rPr>
            <w:rFonts w:ascii="Calibri" w:hAnsi="Calibri"/>
            <w:sz w:val="22"/>
            <w:szCs w:val="22"/>
          </w:rPr>
          <w:t>Collision correction</w:t>
        </w:r>
      </w:ins>
    </w:p>
    <w:p w14:paraId="42718BB0" w14:textId="591CBD05" w:rsidR="006E25AA" w:rsidRDefault="006E25AA">
      <w:pPr>
        <w:pStyle w:val="ListParagraph"/>
        <w:numPr>
          <w:ilvl w:val="1"/>
          <w:numId w:val="3"/>
        </w:numPr>
        <w:rPr>
          <w:ins w:id="329" w:author="Harry Cooper" w:date="2017-11-30T09:14:00Z"/>
          <w:rFonts w:ascii="Calibri" w:hAnsi="Calibri"/>
          <w:sz w:val="22"/>
          <w:szCs w:val="22"/>
        </w:rPr>
        <w:pPrChange w:id="330" w:author="Harry Cooper" w:date="2017-11-29T15:35:00Z">
          <w:pPr/>
        </w:pPrChange>
      </w:pPr>
      <w:ins w:id="331" w:author="Harry Cooper" w:date="2017-11-30T09:14:00Z">
        <w:r>
          <w:rPr>
            <w:rFonts w:ascii="Calibri" w:hAnsi="Calibri"/>
            <w:sz w:val="22"/>
            <w:szCs w:val="22"/>
          </w:rPr>
          <w:t>Senescence slow down %</w:t>
        </w:r>
      </w:ins>
    </w:p>
    <w:p w14:paraId="7E8E0B5D" w14:textId="2A56F8A8" w:rsidR="006E25AA" w:rsidRDefault="006E25AA">
      <w:pPr>
        <w:pStyle w:val="ListParagraph"/>
        <w:numPr>
          <w:ilvl w:val="1"/>
          <w:numId w:val="3"/>
        </w:numPr>
        <w:rPr>
          <w:ins w:id="332" w:author="Harry Cooper" w:date="2017-11-30T09:14:00Z"/>
          <w:rFonts w:ascii="Calibri" w:hAnsi="Calibri"/>
          <w:sz w:val="22"/>
          <w:szCs w:val="22"/>
        </w:rPr>
        <w:pPrChange w:id="333" w:author="Harry Cooper" w:date="2017-11-29T15:35:00Z">
          <w:pPr/>
        </w:pPrChange>
      </w:pPr>
      <w:ins w:id="334" w:author="Harry Cooper" w:date="2017-11-30T09:14:00Z">
        <w:r>
          <w:rPr>
            <w:rFonts w:ascii="Calibri" w:hAnsi="Calibri"/>
            <w:sz w:val="22"/>
            <w:szCs w:val="22"/>
          </w:rPr>
          <w:t>Senescence growth</w:t>
        </w:r>
      </w:ins>
    </w:p>
    <w:p w14:paraId="7AD5F092" w14:textId="77777777" w:rsidR="00BD74DE" w:rsidRDefault="00BD74DE" w:rsidP="00BE672F">
      <w:pPr>
        <w:rPr>
          <w:ins w:id="335" w:author="Harry Cooper" w:date="2017-11-29T15:34:00Z"/>
          <w:rFonts w:ascii="Calibri" w:hAnsi="Calibri"/>
          <w:sz w:val="22"/>
          <w:szCs w:val="22"/>
        </w:rPr>
      </w:pPr>
    </w:p>
    <w:p w14:paraId="7C7B08D9" w14:textId="77777777" w:rsidR="00BD74DE" w:rsidRPr="0049568A" w:rsidRDefault="00BD74DE" w:rsidP="00BE672F">
      <w:pPr>
        <w:rPr>
          <w:rFonts w:ascii="Calibri" w:hAnsi="Calibri"/>
          <w:sz w:val="22"/>
          <w:szCs w:val="22"/>
        </w:rPr>
      </w:pPr>
    </w:p>
    <w:p w14:paraId="42717621" w14:textId="77777777" w:rsidR="0049568A" w:rsidRDefault="0049568A" w:rsidP="00BE672F">
      <w:pPr>
        <w:rPr>
          <w:rFonts w:ascii="Calibri" w:hAnsi="Calibri"/>
          <w:sz w:val="22"/>
          <w:szCs w:val="22"/>
        </w:rPr>
      </w:pPr>
      <w:r w:rsidRPr="0049568A">
        <w:rPr>
          <w:rFonts w:ascii="Calibri" w:hAnsi="Calibri"/>
          <w:sz w:val="22"/>
          <w:szCs w:val="22"/>
        </w:rPr>
        <w:t>Areas not Covered</w:t>
      </w:r>
    </w:p>
    <w:p w14:paraId="27DDCB1A" w14:textId="77777777" w:rsidR="001F449B" w:rsidRDefault="001F449B" w:rsidP="00BE672F">
      <w:pPr>
        <w:rPr>
          <w:rFonts w:ascii="Calibri" w:hAnsi="Calibri"/>
          <w:sz w:val="22"/>
          <w:szCs w:val="22"/>
        </w:rPr>
      </w:pPr>
    </w:p>
    <w:p w14:paraId="4982ECDE" w14:textId="3C793201" w:rsidR="00870325" w:rsidRDefault="001F449B" w:rsidP="00BE602D">
      <w:pPr>
        <w:pStyle w:val="ListParagraph"/>
        <w:numPr>
          <w:ilvl w:val="0"/>
          <w:numId w:val="3"/>
        </w:numPr>
        <w:rPr>
          <w:ins w:id="336" w:author="Harry Cooper" w:date="2017-11-29T15:22:00Z"/>
          <w:rFonts w:ascii="Calibri" w:hAnsi="Calibri" w:cs="Times New Roman"/>
          <w:sz w:val="22"/>
          <w:szCs w:val="22"/>
          <w:lang w:eastAsia="en-GB"/>
        </w:rPr>
      </w:pPr>
      <w:r>
        <w:rPr>
          <w:rFonts w:ascii="Calibri" w:hAnsi="Calibri" w:cs="Times New Roman"/>
          <w:sz w:val="22"/>
          <w:szCs w:val="22"/>
          <w:lang w:eastAsia="en-GB"/>
        </w:rPr>
        <w:t xml:space="preserve">All rules included for becoming senescent. </w:t>
      </w:r>
      <w:commentRangeStart w:id="337"/>
      <w:r>
        <w:rPr>
          <w:rFonts w:ascii="Calibri" w:hAnsi="Calibri" w:cs="Times New Roman"/>
          <w:sz w:val="22"/>
          <w:szCs w:val="22"/>
          <w:lang w:eastAsia="en-GB"/>
        </w:rPr>
        <w:t>Warboys points out they used immunostaining and gene silencing to show other factors such as hypercholesterolemia</w:t>
      </w:r>
      <w:commentRangeEnd w:id="337"/>
      <w:r w:rsidR="00D1685E">
        <w:rPr>
          <w:rStyle w:val="CommentReference"/>
          <w:rFonts w:ascii="Times New Roman" w:hAnsi="Times New Roman" w:cs="Times New Roman"/>
          <w:lang w:eastAsia="en-GB"/>
        </w:rPr>
        <w:commentReference w:id="337"/>
      </w:r>
    </w:p>
    <w:p w14:paraId="3EC5DC36" w14:textId="77777777" w:rsidR="00870325" w:rsidRDefault="00870325" w:rsidP="00870325">
      <w:pPr>
        <w:pStyle w:val="ListParagraph"/>
        <w:numPr>
          <w:ilvl w:val="0"/>
          <w:numId w:val="3"/>
        </w:numPr>
        <w:rPr>
          <w:ins w:id="338" w:author="Harry Cooper" w:date="2017-11-29T15:22:00Z"/>
          <w:rFonts w:ascii="Calibri" w:hAnsi="Calibri" w:cs="Times New Roman"/>
          <w:sz w:val="22"/>
          <w:szCs w:val="22"/>
          <w:lang w:eastAsia="en-GB"/>
        </w:rPr>
      </w:pPr>
      <w:ins w:id="339" w:author="Harry Cooper" w:date="2017-11-29T15:22:00Z">
        <w:r>
          <w:rPr>
            <w:rFonts w:ascii="Calibri" w:hAnsi="Calibri" w:cs="Times New Roman"/>
            <w:sz w:val="22"/>
            <w:szCs w:val="22"/>
            <w:lang w:eastAsia="en-GB"/>
          </w:rPr>
          <w:t>Multiple ways the endothelial monolayer gap can be filled. We’re only looking at spreading of adjacent endothelial cells.</w:t>
        </w:r>
      </w:ins>
    </w:p>
    <w:p w14:paraId="479DDC1B" w14:textId="77777777" w:rsidR="00870325" w:rsidRDefault="00870325" w:rsidP="00870325">
      <w:pPr>
        <w:pStyle w:val="ListParagraph"/>
        <w:numPr>
          <w:ilvl w:val="1"/>
          <w:numId w:val="3"/>
        </w:numPr>
        <w:rPr>
          <w:ins w:id="340" w:author="Harry Cooper" w:date="2017-11-29T15:22:00Z"/>
          <w:rFonts w:ascii="Calibri" w:hAnsi="Calibri" w:cs="Times New Roman"/>
          <w:sz w:val="22"/>
          <w:szCs w:val="22"/>
          <w:lang w:eastAsia="en-GB"/>
        </w:rPr>
      </w:pPr>
      <w:ins w:id="341" w:author="Harry Cooper" w:date="2017-11-29T15:22:00Z">
        <w:r>
          <w:rPr>
            <w:rFonts w:ascii="Calibri" w:hAnsi="Calibri" w:cs="Times New Roman"/>
            <w:sz w:val="22"/>
            <w:szCs w:val="22"/>
            <w:lang w:eastAsia="en-GB"/>
          </w:rPr>
          <w:t>Ignore hyperplasia of existing endothelial cells [</w:t>
        </w:r>
        <w:r>
          <w:rPr>
            <w:rFonts w:ascii="Calibri" w:hAnsi="Calibri" w:cs="Times New Roman"/>
            <w:sz w:val="22"/>
            <w:szCs w:val="22"/>
            <w:lang w:eastAsia="en-GB"/>
          </w:rPr>
          <w:fldChar w:fldCharType="begin"/>
        </w:r>
        <w:r>
          <w:rPr>
            <w:rFonts w:ascii="Calibri" w:hAnsi="Calibri" w:cs="Times New Roman"/>
            <w:sz w:val="22"/>
            <w:szCs w:val="22"/>
            <w:lang w:eastAsia="en-GB"/>
          </w:rPr>
          <w:instrText xml:space="preserve"> HYPERLINK "https://academic.oup.com/cardiovascres/article/66/2/286/270307" </w:instrText>
        </w:r>
        <w:r>
          <w:rPr>
            <w:rFonts w:ascii="Calibri" w:hAnsi="Calibri" w:cs="Times New Roman"/>
            <w:sz w:val="22"/>
            <w:szCs w:val="22"/>
            <w:lang w:eastAsia="en-GB"/>
          </w:rPr>
          <w:fldChar w:fldCharType="separate"/>
        </w:r>
        <w:r w:rsidRPr="000F2257">
          <w:rPr>
            <w:rStyle w:val="Hyperlink"/>
            <w:rFonts w:ascii="Calibri" w:hAnsi="Calibri" w:cs="Times New Roman"/>
            <w:sz w:val="22"/>
            <w:szCs w:val="22"/>
            <w:lang w:eastAsia="en-GB"/>
          </w:rPr>
          <w:t>paper</w:t>
        </w:r>
        <w:r>
          <w:rPr>
            <w:rFonts w:ascii="Calibri" w:hAnsi="Calibri" w:cs="Times New Roman"/>
            <w:sz w:val="22"/>
            <w:szCs w:val="22"/>
            <w:lang w:eastAsia="en-GB"/>
          </w:rPr>
          <w:fldChar w:fldCharType="end"/>
        </w:r>
        <w:r>
          <w:rPr>
            <w:rFonts w:ascii="Calibri" w:hAnsi="Calibri" w:cs="Times New Roman"/>
            <w:sz w:val="22"/>
            <w:szCs w:val="22"/>
            <w:lang w:eastAsia="en-GB"/>
          </w:rPr>
          <w:t>]</w:t>
        </w:r>
      </w:ins>
    </w:p>
    <w:p w14:paraId="0E11E582" w14:textId="77777777" w:rsidR="00870325" w:rsidRDefault="00870325" w:rsidP="00870325">
      <w:pPr>
        <w:pStyle w:val="ListParagraph"/>
        <w:numPr>
          <w:ilvl w:val="1"/>
          <w:numId w:val="3"/>
        </w:numPr>
        <w:rPr>
          <w:ins w:id="342" w:author="Harry Cooper" w:date="2017-11-29T15:22:00Z"/>
          <w:rFonts w:ascii="Calibri" w:hAnsi="Calibri" w:cs="Times New Roman"/>
          <w:sz w:val="22"/>
          <w:szCs w:val="22"/>
          <w:lang w:eastAsia="en-GB"/>
        </w:rPr>
      </w:pPr>
      <w:ins w:id="343" w:author="Harry Cooper" w:date="2017-11-29T15:22:00Z">
        <w:r>
          <w:rPr>
            <w:rFonts w:ascii="Calibri" w:hAnsi="Calibri" w:cs="Times New Roman"/>
            <w:sz w:val="22"/>
            <w:szCs w:val="22"/>
            <w:lang w:eastAsia="en-GB"/>
          </w:rPr>
          <w:t>Ignore engraftment of circulating endothelial progenitor cells [</w:t>
        </w:r>
        <w:r>
          <w:rPr>
            <w:rFonts w:ascii="Calibri" w:hAnsi="Calibri" w:cs="Times New Roman"/>
            <w:sz w:val="22"/>
            <w:szCs w:val="22"/>
            <w:lang w:eastAsia="en-GB"/>
          </w:rPr>
          <w:fldChar w:fldCharType="begin"/>
        </w:r>
        <w:r>
          <w:rPr>
            <w:rFonts w:ascii="Calibri" w:hAnsi="Calibri" w:cs="Times New Roman"/>
            <w:sz w:val="22"/>
            <w:szCs w:val="22"/>
            <w:lang w:eastAsia="en-GB"/>
          </w:rPr>
          <w:instrText xml:space="preserve"> HYPERLINK "https://academic.oup.com/cardiovascres/article/66/2/286/270307" </w:instrText>
        </w:r>
        <w:r>
          <w:rPr>
            <w:rFonts w:ascii="Calibri" w:hAnsi="Calibri" w:cs="Times New Roman"/>
            <w:sz w:val="22"/>
            <w:szCs w:val="22"/>
            <w:lang w:eastAsia="en-GB"/>
          </w:rPr>
          <w:fldChar w:fldCharType="separate"/>
        </w:r>
        <w:r w:rsidRPr="000F2257">
          <w:rPr>
            <w:rStyle w:val="Hyperlink"/>
            <w:rFonts w:ascii="Calibri" w:hAnsi="Calibri" w:cs="Times New Roman"/>
            <w:sz w:val="22"/>
            <w:szCs w:val="22"/>
            <w:lang w:eastAsia="en-GB"/>
          </w:rPr>
          <w:t>paper</w:t>
        </w:r>
        <w:r>
          <w:rPr>
            <w:rFonts w:ascii="Calibri" w:hAnsi="Calibri" w:cs="Times New Roman"/>
            <w:sz w:val="22"/>
            <w:szCs w:val="22"/>
            <w:lang w:eastAsia="en-GB"/>
          </w:rPr>
          <w:fldChar w:fldCharType="end"/>
        </w:r>
        <w:r>
          <w:rPr>
            <w:rFonts w:ascii="Calibri" w:hAnsi="Calibri" w:cs="Times New Roman"/>
            <w:sz w:val="22"/>
            <w:szCs w:val="22"/>
            <w:lang w:eastAsia="en-GB"/>
          </w:rPr>
          <w:t>]</w:t>
        </w:r>
      </w:ins>
    </w:p>
    <w:p w14:paraId="5F9E5CB4" w14:textId="77777777" w:rsidR="00870325" w:rsidRDefault="00870325" w:rsidP="00870325">
      <w:pPr>
        <w:pStyle w:val="ListParagraph"/>
        <w:numPr>
          <w:ilvl w:val="0"/>
          <w:numId w:val="3"/>
        </w:numPr>
        <w:rPr>
          <w:ins w:id="344" w:author="Harry Cooper" w:date="2017-11-30T09:12:00Z"/>
          <w:rFonts w:ascii="Calibri" w:hAnsi="Calibri" w:cs="Times New Roman"/>
          <w:sz w:val="22"/>
          <w:szCs w:val="22"/>
          <w:lang w:eastAsia="en-GB"/>
        </w:rPr>
      </w:pPr>
      <w:ins w:id="345" w:author="Harry Cooper" w:date="2017-11-29T15:22:00Z">
        <w:r>
          <w:rPr>
            <w:rFonts w:ascii="Calibri" w:hAnsi="Calibri" w:cs="Times New Roman"/>
            <w:sz w:val="22"/>
            <w:szCs w:val="22"/>
            <w:lang w:eastAsia="en-GB"/>
          </w:rPr>
          <w:t>Assuming a normal human with Hayflick limit of 50 [</w:t>
        </w:r>
        <w:r>
          <w:rPr>
            <w:rFonts w:ascii="Calibri" w:hAnsi="Calibri" w:cs="Times New Roman"/>
            <w:sz w:val="22"/>
            <w:szCs w:val="22"/>
            <w:lang w:eastAsia="en-GB"/>
          </w:rPr>
          <w:fldChar w:fldCharType="begin"/>
        </w:r>
        <w:r>
          <w:rPr>
            <w:rFonts w:ascii="Calibri" w:hAnsi="Calibri" w:cs="Times New Roman"/>
            <w:sz w:val="22"/>
            <w:szCs w:val="22"/>
            <w:lang w:eastAsia="en-GB"/>
          </w:rPr>
          <w:instrText xml:space="preserve"> HYPERLINK "http://www.senescence.info/cell_aging.html" </w:instrText>
        </w:r>
        <w:r>
          <w:rPr>
            <w:rFonts w:ascii="Calibri" w:hAnsi="Calibri" w:cs="Times New Roman"/>
            <w:sz w:val="22"/>
            <w:szCs w:val="22"/>
            <w:lang w:eastAsia="en-GB"/>
          </w:rPr>
          <w:fldChar w:fldCharType="separate"/>
        </w:r>
        <w:r w:rsidRPr="001B5401">
          <w:rPr>
            <w:rStyle w:val="Hyperlink"/>
            <w:rFonts w:ascii="Calibri" w:hAnsi="Calibri" w:cs="Times New Roman"/>
            <w:sz w:val="22"/>
            <w:szCs w:val="22"/>
            <w:lang w:eastAsia="en-GB"/>
          </w:rPr>
          <w:t>website</w:t>
        </w:r>
        <w:r>
          <w:rPr>
            <w:rFonts w:ascii="Calibri" w:hAnsi="Calibri" w:cs="Times New Roman"/>
            <w:sz w:val="22"/>
            <w:szCs w:val="22"/>
            <w:lang w:eastAsia="en-GB"/>
          </w:rPr>
          <w:fldChar w:fldCharType="end"/>
        </w:r>
        <w:r>
          <w:rPr>
            <w:rFonts w:ascii="Calibri" w:hAnsi="Calibri" w:cs="Times New Roman"/>
            <w:sz w:val="22"/>
            <w:szCs w:val="22"/>
            <w:lang w:eastAsia="en-GB"/>
          </w:rPr>
          <w:t>], ignoring deficiencies such as Werner syndrome which causes individuals to have a population growth of 53% and total replicative life span of 27% compared to normal cells [</w:t>
        </w:r>
        <w:r>
          <w:rPr>
            <w:rFonts w:ascii="Calibri" w:hAnsi="Calibri" w:cs="Times New Roman"/>
            <w:sz w:val="22"/>
            <w:szCs w:val="22"/>
            <w:lang w:eastAsia="en-GB"/>
          </w:rPr>
          <w:fldChar w:fldCharType="begin"/>
        </w:r>
        <w:r>
          <w:rPr>
            <w:rFonts w:ascii="Calibri" w:hAnsi="Calibri" w:cs="Times New Roman"/>
            <w:sz w:val="22"/>
            <w:szCs w:val="22"/>
            <w:lang w:eastAsia="en-GB"/>
          </w:rPr>
          <w:instrText xml:space="preserve"> HYPERLINK "https://www.ncbi.nlm.nih.gov/pubmed/7327553" </w:instrText>
        </w:r>
        <w:r>
          <w:rPr>
            <w:rFonts w:ascii="Calibri" w:hAnsi="Calibri" w:cs="Times New Roman"/>
            <w:sz w:val="22"/>
            <w:szCs w:val="22"/>
            <w:lang w:eastAsia="en-GB"/>
          </w:rPr>
          <w:fldChar w:fldCharType="separate"/>
        </w:r>
        <w:r w:rsidRPr="001B5401">
          <w:rPr>
            <w:rStyle w:val="Hyperlink"/>
            <w:rFonts w:ascii="Calibri" w:hAnsi="Calibri" w:cs="Times New Roman"/>
            <w:sz w:val="22"/>
            <w:szCs w:val="22"/>
            <w:lang w:eastAsia="en-GB"/>
          </w:rPr>
          <w:t>paper</w:t>
        </w:r>
        <w:r>
          <w:rPr>
            <w:rFonts w:ascii="Calibri" w:hAnsi="Calibri" w:cs="Times New Roman"/>
            <w:sz w:val="22"/>
            <w:szCs w:val="22"/>
            <w:lang w:eastAsia="en-GB"/>
          </w:rPr>
          <w:fldChar w:fldCharType="end"/>
        </w:r>
        <w:r>
          <w:rPr>
            <w:rFonts w:ascii="Calibri" w:hAnsi="Calibri" w:cs="Times New Roman"/>
            <w:sz w:val="22"/>
            <w:szCs w:val="22"/>
            <w:lang w:eastAsia="en-GB"/>
          </w:rPr>
          <w:t>].</w:t>
        </w:r>
      </w:ins>
    </w:p>
    <w:p w14:paraId="5A76D4D1" w14:textId="41D415FF" w:rsidR="00290B1F" w:rsidRDefault="006E25AA" w:rsidP="00870325">
      <w:pPr>
        <w:pStyle w:val="ListParagraph"/>
        <w:numPr>
          <w:ilvl w:val="0"/>
          <w:numId w:val="3"/>
        </w:numPr>
        <w:rPr>
          <w:ins w:id="346" w:author="Harry Cooper" w:date="2017-11-30T09:12:00Z"/>
          <w:rFonts w:ascii="Calibri" w:hAnsi="Calibri" w:cs="Times New Roman"/>
          <w:sz w:val="22"/>
          <w:szCs w:val="22"/>
          <w:lang w:eastAsia="en-GB"/>
        </w:rPr>
      </w:pPr>
      <w:ins w:id="347" w:author="Harry Cooper" w:date="2017-11-30T09:12:00Z">
        <w:r>
          <w:rPr>
            <w:rFonts w:ascii="Calibri" w:hAnsi="Calibri" w:cs="Times New Roman"/>
            <w:sz w:val="22"/>
            <w:szCs w:val="22"/>
            <w:lang w:eastAsia="en-GB"/>
          </w:rPr>
          <w:t>No GUI to change parameters on the fly, all from command line</w:t>
        </w:r>
      </w:ins>
    </w:p>
    <w:p w14:paraId="34BFEC2C" w14:textId="77777777" w:rsidR="006E25AA" w:rsidRPr="001F449B" w:rsidRDefault="006E25AA" w:rsidP="00870325">
      <w:pPr>
        <w:pStyle w:val="ListParagraph"/>
        <w:numPr>
          <w:ilvl w:val="0"/>
          <w:numId w:val="3"/>
        </w:numPr>
        <w:rPr>
          <w:ins w:id="348" w:author="Harry Cooper" w:date="2017-11-29T15:22:00Z"/>
          <w:rFonts w:ascii="Calibri" w:hAnsi="Calibri" w:cs="Times New Roman"/>
          <w:sz w:val="22"/>
          <w:szCs w:val="22"/>
          <w:lang w:eastAsia="en-GB"/>
        </w:rPr>
      </w:pPr>
    </w:p>
    <w:p w14:paraId="1C7C9099" w14:textId="77777777" w:rsidR="00870325" w:rsidRDefault="00870325">
      <w:pPr>
        <w:pStyle w:val="ListParagraph"/>
        <w:rPr>
          <w:ins w:id="349" w:author="Harry Cooper" w:date="2017-11-29T15:26:00Z"/>
          <w:rFonts w:ascii="Calibri" w:hAnsi="Calibri" w:cs="Times New Roman"/>
          <w:sz w:val="22"/>
          <w:szCs w:val="22"/>
          <w:lang w:eastAsia="en-GB"/>
        </w:rPr>
        <w:pPrChange w:id="350" w:author="Harry Cooper" w:date="2017-11-29T15:26:00Z">
          <w:pPr>
            <w:pStyle w:val="ListParagraph"/>
            <w:numPr>
              <w:numId w:val="3"/>
            </w:numPr>
            <w:ind w:hanging="360"/>
          </w:pPr>
        </w:pPrChange>
      </w:pPr>
    </w:p>
    <w:p w14:paraId="68B8F416" w14:textId="77777777" w:rsidR="00135A10" w:rsidRDefault="00135A10" w:rsidP="00135A10">
      <w:pPr>
        <w:rPr>
          <w:ins w:id="351" w:author="Harry Cooper" w:date="2017-11-30T09:49:00Z"/>
        </w:rPr>
      </w:pPr>
      <w:ins w:id="352" w:author="Harry Cooper" w:date="2017-11-30T09:49:00Z">
        <w:r>
          <w:t>Risk Analysis:</w:t>
        </w:r>
      </w:ins>
    </w:p>
    <w:p w14:paraId="1A78EB8D" w14:textId="77777777" w:rsidR="00135A10" w:rsidRDefault="00135A10" w:rsidP="00135A10">
      <w:pPr>
        <w:rPr>
          <w:ins w:id="353" w:author="Harry Cooper" w:date="2017-11-30T09:50:00Z"/>
        </w:rPr>
      </w:pPr>
    </w:p>
    <w:p w14:paraId="1A005CA5" w14:textId="0E0D2993" w:rsidR="00135A10" w:rsidRDefault="00135A10">
      <w:pPr>
        <w:ind w:left="720"/>
        <w:rPr>
          <w:ins w:id="354" w:author="Harry Cooper" w:date="2017-11-30T09:49:00Z"/>
        </w:rPr>
        <w:pPrChange w:id="355" w:author="Harry Cooper" w:date="2017-11-30T09:52:00Z">
          <w:pPr/>
        </w:pPrChange>
      </w:pPr>
      <w:ins w:id="356" w:author="Harry Cooper" w:date="2017-11-30T09:50:00Z">
        <w:r>
          <w:t xml:space="preserve">I’ve included all the risks I believe are associated with my project below. I outline the nature of the risk, then give it a likelihood and </w:t>
        </w:r>
      </w:ins>
      <w:ins w:id="357" w:author="Harry Cooper" w:date="2017-11-30T09:51:00Z">
        <w:r>
          <w:t xml:space="preserve">impact score from 1 – 4, 1 being unlikely / negligible and 4 being very likely / project </w:t>
        </w:r>
      </w:ins>
      <w:ins w:id="358" w:author="Harry Cooper" w:date="2017-11-30T09:52:00Z">
        <w:r>
          <w:t>threatening</w:t>
        </w:r>
      </w:ins>
      <w:ins w:id="359" w:author="Harry Cooper" w:date="2017-11-30T09:51:00Z">
        <w:r>
          <w:t>.</w:t>
        </w:r>
      </w:ins>
    </w:p>
    <w:p w14:paraId="2BF147DB" w14:textId="77777777" w:rsidR="00135A10" w:rsidRDefault="00135A10" w:rsidP="00135A10">
      <w:pPr>
        <w:pStyle w:val="ListParagraph"/>
        <w:numPr>
          <w:ilvl w:val="0"/>
          <w:numId w:val="2"/>
        </w:numPr>
        <w:rPr>
          <w:ins w:id="360" w:author="Harry Cooper" w:date="2017-11-30T09:49:00Z"/>
        </w:rPr>
      </w:pPr>
      <w:ins w:id="361" w:author="Harry Cooper" w:date="2017-11-30T09:49:00Z">
        <w:r>
          <w:t>Generic Risks</w:t>
        </w:r>
      </w:ins>
    </w:p>
    <w:p w14:paraId="625E68E9" w14:textId="745B93E8" w:rsidR="00135A10" w:rsidRDefault="00135A10" w:rsidP="00135A10">
      <w:pPr>
        <w:pStyle w:val="ListParagraph"/>
        <w:numPr>
          <w:ilvl w:val="1"/>
          <w:numId w:val="2"/>
        </w:numPr>
        <w:rPr>
          <w:ins w:id="362" w:author="Harry Cooper" w:date="2017-11-30T09:52:00Z"/>
        </w:rPr>
      </w:pPr>
      <w:ins w:id="363" w:author="Harry Cooper" w:date="2017-11-30T09:52:00Z">
        <w:r>
          <w:t>Lost work</w:t>
        </w:r>
      </w:ins>
    </w:p>
    <w:p w14:paraId="2A009B89" w14:textId="0865557F" w:rsidR="00135A10" w:rsidRDefault="00135A10" w:rsidP="00135A10">
      <w:pPr>
        <w:pStyle w:val="ListParagraph"/>
        <w:numPr>
          <w:ilvl w:val="1"/>
          <w:numId w:val="2"/>
        </w:numPr>
        <w:rPr>
          <w:ins w:id="364" w:author="Harry Cooper" w:date="2017-11-30T09:52:00Z"/>
        </w:rPr>
      </w:pPr>
      <w:ins w:id="365" w:author="Harry Cooper" w:date="2017-11-30T09:52:00Z">
        <w:r>
          <w:t>Personal event prevents progression</w:t>
        </w:r>
      </w:ins>
    </w:p>
    <w:p w14:paraId="2F5C70EF" w14:textId="7F33B3E4" w:rsidR="00135A10" w:rsidRDefault="00135A10" w:rsidP="00135A10">
      <w:pPr>
        <w:pStyle w:val="ListParagraph"/>
        <w:numPr>
          <w:ilvl w:val="1"/>
          <w:numId w:val="2"/>
        </w:numPr>
        <w:rPr>
          <w:ins w:id="366" w:author="Harry Cooper" w:date="2017-11-30T09:52:00Z"/>
        </w:rPr>
      </w:pPr>
      <w:ins w:id="367" w:author="Harry Cooper" w:date="2017-11-30T09:52:00Z">
        <w:r>
          <w:t>Optimistic schedule</w:t>
        </w:r>
      </w:ins>
    </w:p>
    <w:p w14:paraId="328DA65B" w14:textId="1373AD1B" w:rsidR="00135A10" w:rsidRDefault="00135A10" w:rsidP="00135A10">
      <w:pPr>
        <w:pStyle w:val="ListParagraph"/>
        <w:numPr>
          <w:ilvl w:val="1"/>
          <w:numId w:val="2"/>
        </w:numPr>
        <w:rPr>
          <w:ins w:id="368" w:author="Harry Cooper" w:date="2017-11-30T09:53:00Z"/>
        </w:rPr>
      </w:pPr>
      <w:ins w:id="369" w:author="Harry Cooper" w:date="2017-11-30T09:53:00Z">
        <w:r>
          <w:t>Completion of dissertation inhibits project implementation</w:t>
        </w:r>
      </w:ins>
    </w:p>
    <w:p w14:paraId="7D8932ED" w14:textId="6AD12E1B" w:rsidR="00135A10" w:rsidRDefault="00135A10">
      <w:pPr>
        <w:pStyle w:val="ListParagraph"/>
        <w:numPr>
          <w:ilvl w:val="2"/>
          <w:numId w:val="2"/>
        </w:numPr>
        <w:rPr>
          <w:ins w:id="370" w:author="Harry Cooper" w:date="2017-11-30T09:49:00Z"/>
        </w:rPr>
        <w:pPrChange w:id="371" w:author="Harry Cooper" w:date="2017-11-30T09:53:00Z">
          <w:pPr>
            <w:pStyle w:val="ListParagraph"/>
            <w:numPr>
              <w:ilvl w:val="1"/>
              <w:numId w:val="2"/>
            </w:numPr>
            <w:ind w:left="1440" w:hanging="360"/>
          </w:pPr>
        </w:pPrChange>
      </w:pPr>
      <w:ins w:id="372" w:author="Harry Cooper" w:date="2017-11-30T09:53:00Z">
        <w:r>
          <w:t>Plan dedicated time to complete dissertation after implementation</w:t>
        </w:r>
      </w:ins>
    </w:p>
    <w:p w14:paraId="5AEB9001" w14:textId="77777777" w:rsidR="00135A10" w:rsidRDefault="00135A10" w:rsidP="00135A10">
      <w:pPr>
        <w:pStyle w:val="ListParagraph"/>
        <w:numPr>
          <w:ilvl w:val="0"/>
          <w:numId w:val="2"/>
        </w:numPr>
        <w:rPr>
          <w:ins w:id="373" w:author="Harry Cooper" w:date="2017-11-30T09:53:00Z"/>
        </w:rPr>
      </w:pPr>
      <w:ins w:id="374" w:author="Harry Cooper" w:date="2017-11-30T09:49:00Z">
        <w:r>
          <w:t>Specific Risks</w:t>
        </w:r>
      </w:ins>
    </w:p>
    <w:p w14:paraId="75E2AB01" w14:textId="5EE71BDE" w:rsidR="00135A10" w:rsidRDefault="00135A10">
      <w:pPr>
        <w:pStyle w:val="ListParagraph"/>
        <w:numPr>
          <w:ilvl w:val="1"/>
          <w:numId w:val="2"/>
        </w:numPr>
        <w:rPr>
          <w:ins w:id="375" w:author="Harry Cooper" w:date="2017-11-30T09:53:00Z"/>
        </w:rPr>
        <w:pPrChange w:id="376" w:author="Harry Cooper" w:date="2017-11-30T09:53:00Z">
          <w:pPr>
            <w:pStyle w:val="ListParagraph"/>
            <w:numPr>
              <w:numId w:val="2"/>
            </w:numPr>
            <w:ind w:hanging="360"/>
          </w:pPr>
        </w:pPrChange>
      </w:pPr>
      <w:ins w:id="377" w:author="Harry Cooper" w:date="2017-11-30T09:53:00Z">
        <w:r>
          <w:t>Classes not working together</w:t>
        </w:r>
      </w:ins>
    </w:p>
    <w:p w14:paraId="13C74678" w14:textId="615EDFFA" w:rsidR="00135A10" w:rsidRDefault="00135A10">
      <w:pPr>
        <w:pStyle w:val="ListParagraph"/>
        <w:numPr>
          <w:ilvl w:val="2"/>
          <w:numId w:val="2"/>
        </w:numPr>
        <w:rPr>
          <w:ins w:id="378" w:author="Harry Cooper" w:date="2017-11-30T09:54:00Z"/>
        </w:rPr>
        <w:pPrChange w:id="379" w:author="Harry Cooper" w:date="2017-11-30T09:54:00Z">
          <w:pPr>
            <w:pStyle w:val="ListParagraph"/>
            <w:numPr>
              <w:numId w:val="2"/>
            </w:numPr>
            <w:ind w:hanging="360"/>
          </w:pPr>
        </w:pPrChange>
      </w:pPr>
      <w:ins w:id="380" w:author="Harry Cooper" w:date="2017-11-30T09:54:00Z">
        <w:r>
          <w:t>Design UML diagram of full system before coding.</w:t>
        </w:r>
      </w:ins>
    </w:p>
    <w:p w14:paraId="2EE34F1D" w14:textId="77777777" w:rsidR="00135A10" w:rsidRDefault="00135A10">
      <w:pPr>
        <w:pStyle w:val="ListParagraph"/>
        <w:numPr>
          <w:ilvl w:val="1"/>
          <w:numId w:val="2"/>
        </w:numPr>
        <w:rPr>
          <w:ins w:id="381" w:author="Harry Cooper" w:date="2017-11-30T09:49:00Z"/>
        </w:rPr>
        <w:pPrChange w:id="382" w:author="Harry Cooper" w:date="2017-11-30T09:54:00Z">
          <w:pPr>
            <w:pStyle w:val="ListParagraph"/>
            <w:numPr>
              <w:numId w:val="2"/>
            </w:numPr>
            <w:ind w:hanging="360"/>
          </w:pPr>
        </w:pPrChange>
      </w:pPr>
    </w:p>
    <w:p w14:paraId="126B6480" w14:textId="0E0672A6" w:rsidR="0017567E" w:rsidRPr="001F449B" w:rsidDel="0017567E" w:rsidRDefault="0017567E">
      <w:pPr>
        <w:pStyle w:val="ListParagraph"/>
        <w:numPr>
          <w:ilvl w:val="1"/>
          <w:numId w:val="3"/>
        </w:numPr>
        <w:rPr>
          <w:del w:id="383" w:author="Harry Cooper" w:date="2017-11-29T15:26:00Z"/>
          <w:rFonts w:ascii="Calibri" w:hAnsi="Calibri" w:cs="Times New Roman"/>
          <w:sz w:val="22"/>
          <w:szCs w:val="22"/>
          <w:lang w:eastAsia="en-GB"/>
        </w:rPr>
        <w:pPrChange w:id="384" w:author="Harry Cooper" w:date="2017-11-29T15:26:00Z">
          <w:pPr>
            <w:pStyle w:val="ListParagraph"/>
            <w:numPr>
              <w:numId w:val="3"/>
            </w:numPr>
            <w:ind w:hanging="360"/>
          </w:pPr>
        </w:pPrChange>
      </w:pPr>
    </w:p>
    <w:p w14:paraId="15CDA1AA" w14:textId="0BEBB91A" w:rsidR="0049568A" w:rsidRDefault="0049568A" w:rsidP="00BE672F">
      <w:pPr>
        <w:rPr>
          <w:ins w:id="385" w:author="Harry Cooper" w:date="2017-11-30T09:49:00Z"/>
          <w:rFonts w:ascii="Calibri" w:hAnsi="Calibri"/>
          <w:sz w:val="22"/>
          <w:szCs w:val="22"/>
        </w:rPr>
      </w:pPr>
      <w:r w:rsidRPr="0049568A">
        <w:rPr>
          <w:rFonts w:ascii="Calibri" w:hAnsi="Calibri"/>
          <w:sz w:val="22"/>
          <w:szCs w:val="22"/>
        </w:rPr>
        <w:t> </w:t>
      </w:r>
    </w:p>
    <w:p w14:paraId="6EE9AE98" w14:textId="77777777" w:rsidR="00135A10" w:rsidRPr="0049568A" w:rsidRDefault="00135A10" w:rsidP="00BE672F">
      <w:pPr>
        <w:rPr>
          <w:rFonts w:ascii="Calibri" w:hAnsi="Calibri"/>
          <w:sz w:val="22"/>
          <w:szCs w:val="22"/>
        </w:rPr>
      </w:pPr>
    </w:p>
    <w:p w14:paraId="0CBFA9CA" w14:textId="3BF2FBC6" w:rsidR="0049568A" w:rsidRPr="0049568A" w:rsidRDefault="0049568A" w:rsidP="00BE672F">
      <w:pPr>
        <w:rPr>
          <w:rFonts w:ascii="Calibri" w:hAnsi="Calibri"/>
          <w:sz w:val="22"/>
          <w:szCs w:val="22"/>
        </w:rPr>
      </w:pPr>
      <w:r w:rsidRPr="0049568A">
        <w:rPr>
          <w:rFonts w:ascii="Calibri" w:hAnsi="Calibri"/>
          <w:sz w:val="22"/>
          <w:szCs w:val="22"/>
        </w:rPr>
        <w:t>Evaluation of Current Work</w:t>
      </w:r>
    </w:p>
    <w:p w14:paraId="32F09681" w14:textId="77777777" w:rsidR="00D933E4" w:rsidRDefault="00D933E4" w:rsidP="00D933E4">
      <w:pPr>
        <w:numPr>
          <w:ilvl w:val="0"/>
          <w:numId w:val="1"/>
        </w:numPr>
        <w:ind w:left="540"/>
        <w:textAlignment w:val="center"/>
        <w:rPr>
          <w:rFonts w:ascii="Calibri" w:eastAsia="Times New Roman" w:hAnsi="Calibri"/>
          <w:sz w:val="22"/>
          <w:szCs w:val="22"/>
        </w:rPr>
      </w:pPr>
      <w:r w:rsidRPr="0049568A">
        <w:rPr>
          <w:rFonts w:ascii="Calibri" w:eastAsia="Times New Roman" w:hAnsi="Calibri"/>
          <w:sz w:val="22"/>
          <w:szCs w:val="22"/>
        </w:rPr>
        <w:t>Test1 - vary age</w:t>
      </w:r>
      <w:r>
        <w:rPr>
          <w:rFonts w:ascii="Calibri" w:eastAsia="Times New Roman" w:hAnsi="Calibri"/>
          <w:sz w:val="22"/>
          <w:szCs w:val="22"/>
        </w:rPr>
        <w:t>:</w:t>
      </w:r>
    </w:p>
    <w:p w14:paraId="52CA9A45" w14:textId="77777777" w:rsidR="00D933E4" w:rsidRDefault="00D933E4" w:rsidP="00D933E4">
      <w:pPr>
        <w:numPr>
          <w:ilvl w:val="1"/>
          <w:numId w:val="1"/>
        </w:numPr>
        <w:textAlignment w:val="center"/>
        <w:rPr>
          <w:rFonts w:ascii="Calibri" w:eastAsia="Times New Roman" w:hAnsi="Calibri"/>
          <w:sz w:val="22"/>
          <w:szCs w:val="22"/>
        </w:rPr>
      </w:pPr>
      <w:r>
        <w:rPr>
          <w:rFonts w:ascii="Calibri" w:eastAsia="Times New Roman" w:hAnsi="Calibri"/>
          <w:sz w:val="22"/>
          <w:szCs w:val="22"/>
        </w:rPr>
        <w:t>Increase the number of starting senescent cells and observe behaviour</w:t>
      </w:r>
    </w:p>
    <w:p w14:paraId="418D26E0" w14:textId="77777777" w:rsidR="00D933E4" w:rsidRDefault="00D933E4" w:rsidP="00D933E4">
      <w:pPr>
        <w:numPr>
          <w:ilvl w:val="0"/>
          <w:numId w:val="1"/>
        </w:numPr>
        <w:textAlignment w:val="center"/>
        <w:rPr>
          <w:rFonts w:ascii="Calibri" w:eastAsia="Times New Roman" w:hAnsi="Calibri"/>
          <w:sz w:val="22"/>
          <w:szCs w:val="22"/>
        </w:rPr>
      </w:pPr>
      <w:r>
        <w:rPr>
          <w:rFonts w:ascii="Calibri" w:eastAsia="Times New Roman" w:hAnsi="Calibri"/>
          <w:sz w:val="22"/>
          <w:szCs w:val="22"/>
        </w:rPr>
        <w:t>Test2 – vary wound size:</w:t>
      </w:r>
      <w:r>
        <w:rPr>
          <w:rFonts w:ascii="Calibri" w:eastAsia="Times New Roman" w:hAnsi="Calibri"/>
          <w:sz w:val="22"/>
          <w:szCs w:val="22"/>
        </w:rPr>
        <w:tab/>
      </w:r>
    </w:p>
    <w:p w14:paraId="5F194919" w14:textId="77777777" w:rsidR="00D933E4" w:rsidRPr="0049568A" w:rsidRDefault="00D933E4" w:rsidP="00D933E4">
      <w:pPr>
        <w:numPr>
          <w:ilvl w:val="1"/>
          <w:numId w:val="1"/>
        </w:numPr>
        <w:textAlignment w:val="center"/>
        <w:rPr>
          <w:rFonts w:ascii="Calibri" w:eastAsia="Times New Roman" w:hAnsi="Calibri"/>
          <w:sz w:val="22"/>
          <w:szCs w:val="22"/>
        </w:rPr>
      </w:pPr>
    </w:p>
    <w:p w14:paraId="2FE1523F" w14:textId="14CA60CF" w:rsidR="0049568A" w:rsidRPr="0049568A" w:rsidDel="00D933E4" w:rsidRDefault="0049568A" w:rsidP="00BE672F">
      <w:pPr>
        <w:numPr>
          <w:ilvl w:val="0"/>
          <w:numId w:val="1"/>
        </w:numPr>
        <w:ind w:left="540"/>
        <w:textAlignment w:val="center"/>
        <w:rPr>
          <w:del w:id="386" w:author="Harry Cooper" w:date="2017-11-29T15:21:00Z"/>
          <w:rFonts w:ascii="Calibri" w:eastAsia="Times New Roman" w:hAnsi="Calibri"/>
          <w:sz w:val="22"/>
          <w:szCs w:val="22"/>
        </w:rPr>
      </w:pPr>
      <w:del w:id="387" w:author="Harry Cooper" w:date="2017-11-29T15:21:00Z">
        <w:r w:rsidRPr="0049568A" w:rsidDel="00D933E4">
          <w:rPr>
            <w:rFonts w:ascii="Calibri" w:eastAsia="Times New Roman" w:hAnsi="Calibri"/>
            <w:sz w:val="22"/>
            <w:szCs w:val="22"/>
          </w:rPr>
          <w:delText>Test1 - vary age</w:delText>
        </w:r>
      </w:del>
    </w:p>
    <w:p w14:paraId="112454B9" w14:textId="77777777" w:rsidR="0049568A" w:rsidRDefault="0049568A" w:rsidP="00BE672F"/>
    <w:p w14:paraId="721D06A3" w14:textId="77777777" w:rsidR="0049568A" w:rsidRDefault="0049568A"/>
    <w:p w14:paraId="5E948D8E" w14:textId="7EF6FF88" w:rsidR="0049568A" w:rsidRPr="00A77FC7" w:rsidRDefault="0049568A">
      <w:pPr>
        <w:rPr>
          <w:b/>
        </w:rPr>
      </w:pPr>
      <w:commentRangeStart w:id="388"/>
      <w:r w:rsidRPr="00A77FC7">
        <w:rPr>
          <w:b/>
        </w:rPr>
        <w:t>Conclusion, Progress, and Project Plan</w:t>
      </w:r>
      <w:r w:rsidR="00647638">
        <w:rPr>
          <w:b/>
        </w:rPr>
        <w:t xml:space="preserve"> (Aim: </w:t>
      </w:r>
      <w:del w:id="389" w:author="Harry Cooper" w:date="2017-11-30T10:06:00Z">
        <w:r w:rsidR="00647638" w:rsidDel="00976AD7">
          <w:rPr>
            <w:b/>
          </w:rPr>
          <w:delText>136</w:delText>
        </w:r>
      </w:del>
      <w:ins w:id="390" w:author="Harry Cooper" w:date="2017-11-30T10:06:00Z">
        <w:r w:rsidR="00976AD7">
          <w:rPr>
            <w:b/>
          </w:rPr>
          <w:t>347</w:t>
        </w:r>
      </w:ins>
      <w:r w:rsidR="00F03639">
        <w:rPr>
          <w:b/>
        </w:rPr>
        <w:t>/600</w:t>
      </w:r>
      <w:r w:rsidR="009B21C4">
        <w:rPr>
          <w:b/>
        </w:rPr>
        <w:t>)</w:t>
      </w:r>
      <w:commentRangeEnd w:id="388"/>
      <w:r w:rsidR="00673E7C">
        <w:rPr>
          <w:rStyle w:val="CommentReference"/>
        </w:rPr>
        <w:commentReference w:id="388"/>
      </w:r>
    </w:p>
    <w:p w14:paraId="2A38CCDB" w14:textId="77777777" w:rsidR="0049568A" w:rsidRDefault="0049568A"/>
    <w:p w14:paraId="096C3B33" w14:textId="4801CEEF" w:rsidR="0049568A" w:rsidRPr="004D13A3" w:rsidRDefault="0049568A">
      <w:r w:rsidRPr="004D13A3">
        <w:t>Conclusion</w:t>
      </w:r>
    </w:p>
    <w:p w14:paraId="1827C01D" w14:textId="77777777" w:rsidR="0049568A" w:rsidRPr="004D13A3" w:rsidRDefault="0049568A"/>
    <w:p w14:paraId="1CB33307" w14:textId="543D1404" w:rsidR="008B13DB" w:rsidRPr="004D13A3" w:rsidRDefault="008B13DB" w:rsidP="00B123C1">
      <w:pPr>
        <w:pStyle w:val="NormalWeb"/>
        <w:spacing w:before="0" w:beforeAutospacing="0" w:after="0" w:afterAutospacing="0"/>
        <w:ind w:left="720"/>
        <w:rPr>
          <w:rFonts w:asciiTheme="minorHAnsi" w:hAnsiTheme="minorHAnsi"/>
        </w:rPr>
      </w:pPr>
      <w:r w:rsidRPr="004D13A3">
        <w:rPr>
          <w:rFonts w:asciiTheme="minorHAnsi" w:hAnsiTheme="minorHAnsi"/>
        </w:rPr>
        <w:lastRenderedPageBreak/>
        <w:t>Overall, I’ve decided to use Marzihas programme as it already has solved the mathematics behind the complex and possible recursive overlapping interactions between cells once they divide by mitosis or move around.</w:t>
      </w:r>
    </w:p>
    <w:p w14:paraId="4635C0E2" w14:textId="77777777" w:rsidR="00B123C1" w:rsidRPr="004D13A3" w:rsidRDefault="00B123C1" w:rsidP="00B123C1">
      <w:pPr>
        <w:pStyle w:val="NormalWeb"/>
        <w:spacing w:before="0" w:beforeAutospacing="0" w:after="0" w:afterAutospacing="0"/>
        <w:ind w:left="720"/>
        <w:rPr>
          <w:rFonts w:asciiTheme="minorHAnsi" w:hAnsiTheme="minorHAnsi"/>
        </w:rPr>
      </w:pPr>
    </w:p>
    <w:p w14:paraId="086C7BB9" w14:textId="44D313F7" w:rsidR="0049568A" w:rsidRPr="004D13A3" w:rsidRDefault="0049568A">
      <w:commentRangeStart w:id="391"/>
      <w:r w:rsidRPr="004D13A3">
        <w:t>Progress</w:t>
      </w:r>
      <w:commentRangeEnd w:id="391"/>
      <w:r w:rsidR="00673E7C">
        <w:rPr>
          <w:rStyle w:val="CommentReference"/>
        </w:rPr>
        <w:commentReference w:id="391"/>
      </w:r>
    </w:p>
    <w:p w14:paraId="70B1C790" w14:textId="25F580A8" w:rsidR="0049568A" w:rsidRPr="004D13A3" w:rsidRDefault="0049568A" w:rsidP="0049568A">
      <w:pPr>
        <w:pStyle w:val="ListParagraph"/>
        <w:numPr>
          <w:ilvl w:val="0"/>
          <w:numId w:val="2"/>
        </w:numPr>
      </w:pPr>
      <w:r w:rsidRPr="004D13A3">
        <w:t>Achieved to date</w:t>
      </w:r>
    </w:p>
    <w:p w14:paraId="30711A1D" w14:textId="6D19C9F8" w:rsidR="000E61C0" w:rsidRDefault="00FC36B6" w:rsidP="000E61C0">
      <w:pPr>
        <w:ind w:left="360"/>
        <w:rPr>
          <w:ins w:id="392" w:author="Harry Cooper" w:date="2017-11-29T15:20:00Z"/>
        </w:rPr>
      </w:pPr>
      <w:r w:rsidRPr="004D13A3">
        <w:t xml:space="preserve">So far to date, I’ve managed to </w:t>
      </w:r>
      <w:r w:rsidR="001E2C76" w:rsidRPr="004D13A3">
        <w:t>convert</w:t>
      </w:r>
      <w:r w:rsidRPr="004D13A3">
        <w:t xml:space="preserve"> Marzieh’s co</w:t>
      </w:r>
      <w:r w:rsidR="000E61C0" w:rsidRPr="004D13A3">
        <w:t>de from python 2 in to python 3</w:t>
      </w:r>
      <w:del w:id="393" w:author="Harry Cooper" w:date="2017-11-29T15:36:00Z">
        <w:r w:rsidR="000E61C0" w:rsidRPr="004D13A3" w:rsidDel="00480D06">
          <w:delText>. I’ve</w:delText>
        </w:r>
      </w:del>
      <w:ins w:id="394" w:author="Harry Cooper" w:date="2017-11-29T15:36:00Z">
        <w:r w:rsidR="00480D06">
          <w:t>,</w:t>
        </w:r>
      </w:ins>
      <w:r w:rsidR="000E61C0" w:rsidRPr="004D13A3">
        <w:t xml:space="preserve"> </w:t>
      </w:r>
      <w:del w:id="395" w:author="Harry Cooper" w:date="2017-11-29T15:36:00Z">
        <w:r w:rsidR="000E61C0" w:rsidRPr="004D13A3" w:rsidDel="00480D06">
          <w:delText xml:space="preserve">also </w:delText>
        </w:r>
      </w:del>
      <w:r w:rsidR="000E61C0" w:rsidRPr="004D13A3">
        <w:t>refactored it</w:t>
      </w:r>
      <w:r w:rsidRPr="004D13A3">
        <w:t xml:space="preserve"> to </w:t>
      </w:r>
      <w:r w:rsidR="000E61C0" w:rsidRPr="004D13A3">
        <w:t>the industry standard of PEP</w:t>
      </w:r>
      <w:r w:rsidRPr="004D13A3">
        <w:t>8</w:t>
      </w:r>
      <w:ins w:id="396" w:author="Harry Cooper" w:date="2017-11-29T15:37:00Z">
        <w:r w:rsidR="00480D06">
          <w:t xml:space="preserve"> (for standardisation and easy of reading)</w:t>
        </w:r>
      </w:ins>
      <w:r w:rsidR="000E61C0" w:rsidRPr="004D13A3">
        <w:t xml:space="preserve"> and added basic comments to functions with the expectation of full documentation once I’ve implemented all parts. </w:t>
      </w:r>
      <w:del w:id="397" w:author="Harry Cooper" w:date="2017-11-29T15:37:00Z">
        <w:r w:rsidR="000E61C0" w:rsidRPr="004D13A3" w:rsidDel="00480D06">
          <w:delText>I’ver</w:delText>
        </w:r>
      </w:del>
      <w:ins w:id="398" w:author="Harry Cooper" w:date="2017-11-29T15:37:00Z">
        <w:r w:rsidR="00480D06" w:rsidRPr="004D13A3">
          <w:t>I’ve</w:t>
        </w:r>
      </w:ins>
      <w:r w:rsidR="000E61C0" w:rsidRPr="004D13A3">
        <w:t xml:space="preserve"> run several simulations of </w:t>
      </w:r>
      <w:r w:rsidR="005A5C87" w:rsidRPr="004D13A3">
        <w:t>Marzihas</w:t>
      </w:r>
      <w:r w:rsidR="005A5C87">
        <w:t>’</w:t>
      </w:r>
      <w:r w:rsidR="000E61C0" w:rsidRPr="004D13A3">
        <w:t xml:space="preserve"> code as shown below. For the sake of time, I’ve limited it to 0.1mm</w:t>
      </w:r>
      <w:r w:rsidR="000E61C0" w:rsidRPr="004D13A3">
        <w:rPr>
          <w:vertAlign w:val="superscript"/>
        </w:rPr>
        <w:t xml:space="preserve">2 </w:t>
      </w:r>
      <w:r w:rsidR="000E61C0" w:rsidRPr="004D13A3">
        <w:t xml:space="preserve">with </w:t>
      </w:r>
    </w:p>
    <w:p w14:paraId="30E4FD40" w14:textId="77777777" w:rsidR="00D933E4" w:rsidRDefault="00D933E4">
      <w:pPr>
        <w:rPr>
          <w:ins w:id="399" w:author="Harry Cooper" w:date="2017-11-29T15:20:00Z"/>
        </w:rPr>
        <w:pPrChange w:id="400" w:author="Harry Cooper" w:date="2017-11-29T15:23:00Z">
          <w:pPr>
            <w:ind w:left="360"/>
          </w:pPr>
        </w:pPrChange>
      </w:pPr>
    </w:p>
    <w:p w14:paraId="5D28344F" w14:textId="6CBEBFFD" w:rsidR="00B77936" w:rsidRDefault="00D933E4">
      <w:pPr>
        <w:pStyle w:val="NormalWeb"/>
        <w:spacing w:before="0" w:beforeAutospacing="0" w:after="0" w:afterAutospacing="0"/>
        <w:ind w:left="360"/>
        <w:rPr>
          <w:ins w:id="401" w:author="Harry Cooper" w:date="2017-11-29T15:20:00Z"/>
          <w:rFonts w:asciiTheme="minorHAnsi" w:hAnsiTheme="minorHAnsi"/>
          <w:szCs w:val="22"/>
        </w:rPr>
        <w:pPrChange w:id="402" w:author="Harry Cooper" w:date="2017-11-29T15:37:00Z">
          <w:pPr>
            <w:pStyle w:val="NormalWeb"/>
            <w:spacing w:before="0" w:beforeAutospacing="0" w:after="0" w:afterAutospacing="0"/>
            <w:ind w:left="720"/>
          </w:pPr>
        </w:pPrChange>
      </w:pPr>
      <w:commentRangeStart w:id="403"/>
      <w:ins w:id="404" w:author="Harry Cooper" w:date="2017-11-29T15:20:00Z">
        <w:r>
          <w:rPr>
            <w:rFonts w:asciiTheme="minorHAnsi" w:hAnsiTheme="minorHAnsi"/>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403"/>
        <w:r>
          <w:rPr>
            <w:rStyle w:val="CommentReference"/>
          </w:rPr>
          <w:commentReference w:id="403"/>
        </w:r>
      </w:ins>
    </w:p>
    <w:p w14:paraId="6EFBBFC3" w14:textId="77777777" w:rsidR="00D933E4" w:rsidRDefault="00D933E4" w:rsidP="00D933E4">
      <w:pPr>
        <w:pStyle w:val="NormalWeb"/>
        <w:spacing w:before="0" w:beforeAutospacing="0" w:after="0" w:afterAutospacing="0"/>
        <w:ind w:firstLine="720"/>
        <w:rPr>
          <w:ins w:id="405" w:author="Harry Cooper" w:date="2017-11-29T15:20:00Z"/>
          <w:rFonts w:asciiTheme="minorHAnsi" w:hAnsiTheme="minorHAnsi"/>
          <w:szCs w:val="22"/>
        </w:rPr>
      </w:pPr>
      <w:ins w:id="406" w:author="Harry Cooper" w:date="2017-11-29T15:20:00Z">
        <w:r>
          <w:rPr>
            <w:rFonts w:asciiTheme="minorHAnsi" w:hAnsiTheme="minorHAnsi"/>
            <w:noProof/>
            <w:szCs w:val="22"/>
            <w:rPrChange w:id="407" w:author="Unknown">
              <w:rPr>
                <w:noProof/>
              </w:rPr>
            </w:rPrChange>
          </w:rPr>
          <w:drawing>
            <wp:inline distT="0" distB="0" distL="0" distR="0" wp14:anchorId="779E48F5" wp14:editId="0E61C98E">
              <wp:extent cx="5486400" cy="3657600"/>
              <wp:effectExtent l="0" t="0" r="0" b="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p>
    <w:p w14:paraId="4AF883FD" w14:textId="77777777" w:rsidR="00D933E4" w:rsidRDefault="00D933E4" w:rsidP="00D933E4">
      <w:pPr>
        <w:pStyle w:val="NormalWeb"/>
        <w:spacing w:before="0" w:beforeAutospacing="0" w:after="0" w:afterAutospacing="0"/>
        <w:rPr>
          <w:ins w:id="408" w:author="Harry Cooper" w:date="2017-11-29T15:20:00Z"/>
          <w:rFonts w:asciiTheme="minorHAnsi" w:hAnsiTheme="minorHAnsi"/>
          <w:szCs w:val="22"/>
        </w:rPr>
      </w:pPr>
      <w:commentRangeStart w:id="409"/>
      <w:ins w:id="410" w:author="Harry Cooper" w:date="2017-11-29T15:20:00Z">
        <w:r>
          <w:rPr>
            <w:rFonts w:asciiTheme="minorHAnsi" w:hAnsiTheme="minorHAnsi"/>
            <w:szCs w:val="22"/>
          </w:rPr>
          <w:t>Figure taken from running Marziahs program with 0.1mm</w:t>
        </w:r>
        <w:r>
          <w:rPr>
            <w:rFonts w:asciiTheme="minorHAnsi" w:hAnsiTheme="minorHAnsi"/>
            <w:szCs w:val="22"/>
            <w:vertAlign w:val="superscript"/>
          </w:rPr>
          <w:t>2</w:t>
        </w:r>
        <w:r>
          <w:rPr>
            <w:rFonts w:asciiTheme="minorHAnsi" w:hAnsiTheme="minorHAnsi"/>
            <w:szCs w:val="22"/>
          </w:rPr>
          <w:t xml:space="preserve"> area, 100 cancer cells and 200 stem </w:t>
        </w:r>
        <w:commentRangeStart w:id="411"/>
        <w:r>
          <w:rPr>
            <w:rFonts w:asciiTheme="minorHAnsi" w:hAnsiTheme="minorHAnsi"/>
            <w:szCs w:val="22"/>
          </w:rPr>
          <w:t>cells</w:t>
        </w:r>
        <w:commentRangeEnd w:id="411"/>
        <w:r>
          <w:rPr>
            <w:rStyle w:val="CommentReference"/>
          </w:rPr>
          <w:commentReference w:id="411"/>
        </w:r>
        <w:r>
          <w:rPr>
            <w:rFonts w:asciiTheme="minorHAnsi" w:hAnsiTheme="minorHAnsi"/>
            <w:szCs w:val="22"/>
          </w:rPr>
          <w:t>.</w:t>
        </w:r>
        <w:commentRangeEnd w:id="409"/>
        <w:r>
          <w:rPr>
            <w:rStyle w:val="CommentReference"/>
          </w:rPr>
          <w:commentReference w:id="409"/>
        </w:r>
      </w:ins>
    </w:p>
    <w:p w14:paraId="3AEC6D55" w14:textId="77777777" w:rsidR="00D933E4" w:rsidRDefault="00D933E4" w:rsidP="00D933E4">
      <w:pPr>
        <w:pStyle w:val="NormalWeb"/>
        <w:spacing w:before="0" w:beforeAutospacing="0" w:after="0" w:afterAutospacing="0"/>
        <w:rPr>
          <w:ins w:id="412" w:author="Harry Cooper" w:date="2017-11-29T15:20:00Z"/>
          <w:rFonts w:asciiTheme="minorHAnsi" w:hAnsiTheme="minorHAnsi"/>
          <w:szCs w:val="22"/>
        </w:rPr>
      </w:pPr>
      <w:ins w:id="413" w:author="Harry Cooper" w:date="2017-11-29T15:20:00Z">
        <w:r>
          <w:rPr>
            <w:rFonts w:asciiTheme="minorHAnsi" w:hAnsiTheme="minorHAnsi"/>
            <w:noProof/>
            <w:szCs w:val="22"/>
            <w:rPrChange w:id="414" w:author="Unknown">
              <w:rPr>
                <w:noProof/>
              </w:rPr>
            </w:rPrChange>
          </w:rPr>
          <w:drawing>
            <wp:anchor distT="0" distB="0" distL="114300" distR="114300" simplePos="0" relativeHeight="251663360" behindDoc="0" locked="0" layoutInCell="1" allowOverlap="1" wp14:anchorId="587E0B73" wp14:editId="768A23D3">
              <wp:simplePos x="0" y="0"/>
              <wp:positionH relativeFrom="column">
                <wp:posOffset>2679700</wp:posOffset>
              </wp:positionH>
              <wp:positionV relativeFrom="paragraph">
                <wp:posOffset>658495</wp:posOffset>
              </wp:positionV>
              <wp:extent cx="3596640" cy="2397760"/>
              <wp:effectExtent l="0" t="0" r="1016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szCs w:val="22"/>
            <w:rPrChange w:id="415" w:author="Unknown">
              <w:rPr>
                <w:noProof/>
              </w:rPr>
            </w:rPrChange>
          </w:rPr>
          <w:drawing>
            <wp:anchor distT="0" distB="0" distL="114300" distR="114300" simplePos="0" relativeHeight="251662336" behindDoc="0" locked="0" layoutInCell="1" allowOverlap="1" wp14:anchorId="2C8D48D2" wp14:editId="432F5ACF">
              <wp:simplePos x="0" y="0"/>
              <wp:positionH relativeFrom="column">
                <wp:posOffset>-635000</wp:posOffset>
              </wp:positionH>
              <wp:positionV relativeFrom="paragraph">
                <wp:posOffset>659130</wp:posOffset>
              </wp:positionV>
              <wp:extent cx="3524250" cy="2349500"/>
              <wp:effectExtent l="0" t="0" r="6350" b="12700"/>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szCs w:val="22"/>
          </w:rPr>
          <w:t>Marzihas code also outputs a 2D and 3D image of environment each iteration, this shows the movement of the cells over time.</w:t>
        </w:r>
        <w:r>
          <w:rPr>
            <w:rFonts w:asciiTheme="minorHAnsi" w:hAnsiTheme="minorHAnsi"/>
            <w:noProof/>
            <w:szCs w:val="22"/>
          </w:rPr>
          <w:t xml:space="preserve"> Which will be useful to demonstrate the emergent behaviours of wound healing with age.</w:t>
        </w:r>
      </w:ins>
    </w:p>
    <w:p w14:paraId="1B2B295A" w14:textId="77777777" w:rsidR="00D933E4" w:rsidRDefault="00D933E4" w:rsidP="00D933E4">
      <w:pPr>
        <w:pStyle w:val="NormalWeb"/>
        <w:spacing w:before="0" w:beforeAutospacing="0" w:after="0" w:afterAutospacing="0"/>
        <w:rPr>
          <w:ins w:id="416" w:author="Harry Cooper" w:date="2017-11-29T15:20:00Z"/>
          <w:rFonts w:asciiTheme="minorHAnsi" w:hAnsiTheme="minorHAnsi"/>
          <w:szCs w:val="22"/>
        </w:rPr>
      </w:pPr>
    </w:p>
    <w:p w14:paraId="61DE2282" w14:textId="77777777" w:rsidR="00D933E4" w:rsidRPr="005A2808" w:rsidRDefault="00D933E4" w:rsidP="00D933E4">
      <w:pPr>
        <w:pStyle w:val="NormalWeb"/>
        <w:spacing w:before="0" w:beforeAutospacing="0" w:after="0" w:afterAutospacing="0"/>
        <w:rPr>
          <w:ins w:id="417" w:author="Harry Cooper" w:date="2017-11-29T15:20:00Z"/>
          <w:rFonts w:asciiTheme="minorHAnsi" w:hAnsiTheme="minorHAnsi"/>
          <w:szCs w:val="22"/>
        </w:rPr>
      </w:pPr>
      <w:ins w:id="418" w:author="Harry Cooper" w:date="2017-11-29T15:20:00Z">
        <w:r>
          <w:rPr>
            <w:rFonts w:asciiTheme="minorHAnsi" w:hAnsiTheme="minorHAnsi"/>
            <w:szCs w:val="22"/>
          </w:rPr>
          <w:t>A possible drawback to Marzihas code currently is the computational power required. Running the above simulation on my machine (Mac Book Pro 2.8Ghz i7) took 22 minutes and 44 seconds to compute 50 iterations. Scaling this up to 1mm</w:t>
        </w:r>
        <w:r>
          <w:rPr>
            <w:rFonts w:asciiTheme="minorHAnsi" w:hAnsiTheme="minorHAnsi"/>
            <w:szCs w:val="22"/>
            <w:vertAlign w:val="superscript"/>
          </w:rPr>
          <w:t>2</w:t>
        </w:r>
        <w:r>
          <w:rPr>
            <w:rFonts w:asciiTheme="minorHAnsi" w:hAnsiTheme="minorHAnsi"/>
            <w:szCs w:val="22"/>
          </w:rPr>
          <w:t xml:space="preserve"> would therefore take a significant amount of time longer. This is down to the runtime analysis of the overlap.py class. The nested for loops mean time taken is </w:t>
        </w:r>
        <w:r>
          <w:rPr>
            <w:rFonts w:asciiTheme="minorHAnsi" w:hAnsiTheme="minorHAnsi"/>
            <w:szCs w:val="22"/>
          </w:rPr>
          <w:sym w:font="Symbol" w:char="F04F"/>
        </w:r>
        <w:r>
          <w:rPr>
            <w:rFonts w:asciiTheme="minorHAnsi" w:hAnsiTheme="minorHAnsi"/>
            <w:szCs w:val="22"/>
          </w:rPr>
          <w:t>(n</w:t>
        </w:r>
        <w:r>
          <w:rPr>
            <w:rFonts w:asciiTheme="minorHAnsi" w:hAnsiTheme="minorHAnsi"/>
            <w:szCs w:val="22"/>
            <w:vertAlign w:val="superscript"/>
          </w:rPr>
          <w:t>2</w:t>
        </w:r>
        <w:r>
          <w:rPr>
            <w:rFonts w:asciiTheme="minorHAnsi" w:hAnsiTheme="minorHAnsi"/>
            <w:szCs w:val="22"/>
          </w:rPr>
          <w:t>), therefore introducing a scalability issue.</w:t>
        </w:r>
      </w:ins>
    </w:p>
    <w:p w14:paraId="21DEB3A3" w14:textId="77777777" w:rsidR="00D933E4" w:rsidRDefault="00D933E4" w:rsidP="00D933E4">
      <w:pPr>
        <w:pStyle w:val="NormalWeb"/>
        <w:spacing w:before="0" w:beforeAutospacing="0" w:after="0" w:afterAutospacing="0"/>
        <w:rPr>
          <w:ins w:id="419" w:author="Harry Cooper" w:date="2017-11-29T15:20:00Z"/>
          <w:rFonts w:asciiTheme="minorHAnsi" w:hAnsiTheme="minorHAnsi"/>
          <w:szCs w:val="22"/>
        </w:rPr>
      </w:pPr>
      <w:ins w:id="420" w:author="Harry Cooper" w:date="2017-11-29T15:20:00Z">
        <w:r>
          <w:rPr>
            <w:rFonts w:asciiTheme="minorHAnsi" w:hAnsiTheme="minorHAnsi"/>
            <w:szCs w:val="22"/>
          </w:rPr>
          <w:t xml:space="preserve">Another downside is that Marzihas code doesn’t implement any cell growth, and each cell is the same diameter as every other cell for the whole simulation. </w:t>
        </w:r>
        <w:commentRangeStart w:id="421"/>
        <w:r>
          <w:rPr>
            <w:rFonts w:asciiTheme="minorHAnsi" w:hAnsiTheme="minorHAnsi"/>
            <w:szCs w:val="22"/>
          </w:rPr>
          <w:t>This is a simplification which I’ll endeavour to update with my implementation.</w:t>
        </w:r>
        <w:commentRangeEnd w:id="421"/>
        <w:r>
          <w:rPr>
            <w:rStyle w:val="CommentReference"/>
          </w:rPr>
          <w:commentReference w:id="421"/>
        </w:r>
      </w:ins>
    </w:p>
    <w:p w14:paraId="79E19229" w14:textId="77777777" w:rsidR="00D933E4" w:rsidRPr="004D13A3" w:rsidRDefault="00D933E4">
      <w:pPr>
        <w:pPrChange w:id="422" w:author="Harry Cooper" w:date="2017-11-29T15:20:00Z">
          <w:pPr>
            <w:ind w:left="360"/>
          </w:pPr>
        </w:pPrChange>
      </w:pPr>
    </w:p>
    <w:p w14:paraId="20B5930F" w14:textId="7E039F47" w:rsidR="003C2C4B" w:rsidRPr="004D13A3" w:rsidRDefault="000E61C0" w:rsidP="000E61C0">
      <w:pPr>
        <w:ind w:left="360"/>
      </w:pPr>
      <w:r w:rsidRPr="004D13A3">
        <w:t xml:space="preserve"> </w:t>
      </w:r>
      <w:r w:rsidR="003C2C4B" w:rsidRPr="004D13A3">
        <w:t>Anticipate changes to the code.</w:t>
      </w:r>
    </w:p>
    <w:p w14:paraId="5421B3C3" w14:textId="28614102" w:rsidR="003C2C4B" w:rsidRPr="004D13A3" w:rsidRDefault="003C2C4B" w:rsidP="003C2C4B">
      <w:pPr>
        <w:pStyle w:val="ListParagraph"/>
        <w:numPr>
          <w:ilvl w:val="1"/>
          <w:numId w:val="2"/>
        </w:numPr>
      </w:pPr>
      <w:commentRangeStart w:id="423"/>
      <w:r w:rsidRPr="004D13A3">
        <w:t>Random number of proliferating cells</w:t>
      </w:r>
    </w:p>
    <w:p w14:paraId="38AEAC3B" w14:textId="631FE0C2" w:rsidR="003C2C4B" w:rsidRPr="004D13A3" w:rsidRDefault="003C2C4B" w:rsidP="003C2C4B">
      <w:pPr>
        <w:pStyle w:val="ListParagraph"/>
        <w:numPr>
          <w:ilvl w:val="1"/>
          <w:numId w:val="2"/>
        </w:numPr>
      </w:pPr>
      <w:r w:rsidRPr="004D13A3">
        <w:t>In confluence</w:t>
      </w:r>
    </w:p>
    <w:p w14:paraId="3607C511" w14:textId="3396997D" w:rsidR="003C2C4B" w:rsidRPr="004D13A3" w:rsidRDefault="003C2C4B" w:rsidP="003C2C4B">
      <w:pPr>
        <w:pStyle w:val="ListParagraph"/>
        <w:numPr>
          <w:ilvl w:val="1"/>
          <w:numId w:val="2"/>
        </w:numPr>
      </w:pPr>
      <w:r w:rsidRPr="004D13A3">
        <w:t>Then remove a strip</w:t>
      </w:r>
    </w:p>
    <w:p w14:paraId="58FE6C89" w14:textId="338B2275" w:rsidR="003C2C4B" w:rsidRPr="004D13A3" w:rsidRDefault="003C2C4B" w:rsidP="003C2C4B">
      <w:pPr>
        <w:pStyle w:val="ListParagraph"/>
        <w:numPr>
          <w:ilvl w:val="1"/>
          <w:numId w:val="2"/>
        </w:numPr>
      </w:pPr>
      <w:r w:rsidRPr="004D13A3">
        <w:t>Plot number of cells / time?</w:t>
      </w:r>
    </w:p>
    <w:commentRangeEnd w:id="423"/>
    <w:p w14:paraId="1D10BB7E" w14:textId="77777777" w:rsidR="0049568A" w:rsidRDefault="00C636DF" w:rsidP="0049568A">
      <w:pPr>
        <w:rPr>
          <w:ins w:id="424" w:author="Harry Cooper" w:date="2017-11-30T09:23:00Z"/>
        </w:rPr>
      </w:pPr>
      <w:r>
        <w:rPr>
          <w:rStyle w:val="CommentReference"/>
        </w:rPr>
        <w:commentReference w:id="423"/>
      </w:r>
    </w:p>
    <w:p w14:paraId="0806C909" w14:textId="77777777" w:rsidR="00D158C3" w:rsidRDefault="00D158C3" w:rsidP="0049568A">
      <w:pPr>
        <w:rPr>
          <w:ins w:id="425" w:author="Harry Cooper" w:date="2017-11-30T09:23:00Z"/>
        </w:rPr>
      </w:pPr>
    </w:p>
    <w:p w14:paraId="16959897" w14:textId="77777777" w:rsidR="00D158C3" w:rsidRDefault="00D158C3" w:rsidP="0049568A">
      <w:pPr>
        <w:rPr>
          <w:ins w:id="426" w:author="Harry Cooper" w:date="2017-11-30T09:23:00Z"/>
        </w:rPr>
      </w:pPr>
    </w:p>
    <w:p w14:paraId="474EED6A" w14:textId="77777777" w:rsidR="00D158C3" w:rsidRDefault="00D158C3" w:rsidP="0049568A">
      <w:pPr>
        <w:rPr>
          <w:ins w:id="427" w:author="Harry Cooper" w:date="2017-11-30T09:23:00Z"/>
        </w:rPr>
      </w:pPr>
    </w:p>
    <w:p w14:paraId="39F6C503" w14:textId="77777777" w:rsidR="00D158C3" w:rsidRPr="004D13A3" w:rsidRDefault="00D158C3" w:rsidP="0049568A"/>
    <w:p w14:paraId="7D9CEB14" w14:textId="07F35A5A" w:rsidR="0049568A" w:rsidRPr="004D13A3" w:rsidRDefault="0049568A" w:rsidP="0049568A">
      <w:commentRangeStart w:id="428"/>
      <w:r w:rsidRPr="004D13A3">
        <w:t>Project Plan</w:t>
      </w:r>
      <w:commentRangeEnd w:id="428"/>
      <w:r w:rsidR="00673E7C">
        <w:rPr>
          <w:rStyle w:val="CommentReference"/>
        </w:rPr>
        <w:commentReference w:id="428"/>
      </w:r>
    </w:p>
    <w:p w14:paraId="3E8B9AAD" w14:textId="77777777" w:rsidR="00813350" w:rsidRDefault="00813350" w:rsidP="0049568A">
      <w:pPr>
        <w:rPr>
          <w:sz w:val="22"/>
        </w:rPr>
      </w:pPr>
    </w:p>
    <w:p w14:paraId="0CB9B638" w14:textId="77777777" w:rsidR="00813350" w:rsidRDefault="00813350" w:rsidP="0049568A">
      <w:pPr>
        <w:rPr>
          <w:sz w:val="22"/>
        </w:rPr>
      </w:pPr>
    </w:p>
    <w:p w14:paraId="4B902DE0" w14:textId="77777777" w:rsidR="00813350" w:rsidRDefault="00813350" w:rsidP="0049568A">
      <w:pPr>
        <w:rPr>
          <w:sz w:val="22"/>
        </w:rPr>
      </w:pPr>
    </w:p>
    <w:sectPr w:rsidR="00813350" w:rsidSect="00C32C43">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Walker" w:date="2017-11-28T16:20:00Z" w:initials="D">
    <w:p w14:paraId="35DF328C" w14:textId="5DF67E46" w:rsidR="006D3960" w:rsidRDefault="006D3960">
      <w:pPr>
        <w:pStyle w:val="CommentText"/>
      </w:pPr>
      <w:r>
        <w:rPr>
          <w:rStyle w:val="CommentReference"/>
        </w:rPr>
        <w:annotationRef/>
      </w:r>
      <w:r>
        <w:t>Too technical a word to use without definition in the Introduction.</w:t>
      </w:r>
    </w:p>
  </w:comment>
  <w:comment w:id="10" w:author="D.Walker" w:date="2017-11-28T16:21:00Z" w:initials="D">
    <w:p w14:paraId="2D66D2EF" w14:textId="025EB8A6" w:rsidR="006D3960" w:rsidRDefault="006D3960">
      <w:pPr>
        <w:pStyle w:val="CommentText"/>
      </w:pPr>
      <w:r>
        <w:rPr>
          <w:rStyle w:val="CommentReference"/>
        </w:rPr>
        <w:annotationRef/>
      </w:r>
      <w:r>
        <w:t>Same problem again</w:t>
      </w:r>
    </w:p>
  </w:comment>
  <w:comment w:id="11" w:author="D.Walker" w:date="2017-11-28T16:23:00Z" w:initials="D">
    <w:p w14:paraId="57D868C7" w14:textId="4D49F486" w:rsidR="00B24297" w:rsidRDefault="00B24297">
      <w:pPr>
        <w:pStyle w:val="CommentText"/>
      </w:pPr>
      <w:r>
        <w:rPr>
          <w:rStyle w:val="CommentReference"/>
        </w:rPr>
        <w:annotationRef/>
      </w:r>
      <w:r>
        <w:t>Better to say e.g. assess or estimate?</w:t>
      </w:r>
    </w:p>
  </w:comment>
  <w:comment w:id="16" w:author="D.Walker" w:date="2017-11-28T16:23:00Z" w:initials="D">
    <w:p w14:paraId="06471E3D" w14:textId="11D43BFD" w:rsidR="00B24297" w:rsidRDefault="00B24297">
      <w:pPr>
        <w:pStyle w:val="CommentText"/>
      </w:pPr>
      <w:r>
        <w:rPr>
          <w:rStyle w:val="CommentReference"/>
        </w:rPr>
        <w:annotationRef/>
      </w:r>
      <w:r>
        <w:t>Note that by changing parameters in the model, you can make it relevant to patients of different ages.</w:t>
      </w:r>
    </w:p>
  </w:comment>
  <w:comment w:id="17" w:author="D.Walker" w:date="2017-11-28T16:24:00Z" w:initials="D">
    <w:p w14:paraId="24BBF0BB" w14:textId="6E229C14" w:rsidR="00B24297" w:rsidRDefault="00B24297">
      <w:pPr>
        <w:pStyle w:val="CommentText"/>
      </w:pPr>
      <w:r>
        <w:rPr>
          <w:rStyle w:val="CommentReference"/>
        </w:rPr>
        <w:annotationRef/>
      </w:r>
      <w:r>
        <w:t>State that she is a PhD student and that the code is in Python</w:t>
      </w:r>
    </w:p>
  </w:comment>
  <w:comment w:id="24" w:author="D.Walker" w:date="2017-11-28T16:25:00Z" w:initials="D">
    <w:p w14:paraId="27FD72C7" w14:textId="1BF95D53" w:rsidR="00B24297" w:rsidRDefault="00B24297">
      <w:pPr>
        <w:pStyle w:val="CommentText"/>
      </w:pPr>
      <w:r>
        <w:rPr>
          <w:rStyle w:val="CommentReference"/>
        </w:rPr>
        <w:annotationRef/>
      </w:r>
      <w:r>
        <w:t>And modelling more realistic vessel shapes?</w:t>
      </w:r>
    </w:p>
  </w:comment>
  <w:comment w:id="32" w:author="D.Walker" w:date="2017-11-28T16:26:00Z" w:initials="D">
    <w:p w14:paraId="6DD863E1" w14:textId="5BEFC482" w:rsidR="00B24297" w:rsidRDefault="00B24297">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33" w:author="D.Walker" w:date="2017-11-28T16:25:00Z" w:initials="D">
    <w:p w14:paraId="487DF8EB" w14:textId="58FC9B23" w:rsidR="00B24297" w:rsidRDefault="00B24297">
      <w:pPr>
        <w:pStyle w:val="CommentText"/>
      </w:pPr>
      <w:r>
        <w:rPr>
          <w:rStyle w:val="CommentReference"/>
        </w:rPr>
        <w:annotationRef/>
      </w:r>
      <w:r>
        <w:t>Sounds overly negative! Remove “unfortunately”.</w:t>
      </w:r>
    </w:p>
  </w:comment>
  <w:comment w:id="34" w:author="D.Walker" w:date="2017-11-28T16:27:00Z" w:initials="D">
    <w:p w14:paraId="18529B93" w14:textId="50B4F1A3" w:rsidR="00B24297" w:rsidRDefault="00B24297">
      <w:pPr>
        <w:pStyle w:val="CommentText"/>
      </w:pPr>
      <w:r>
        <w:rPr>
          <w:rStyle w:val="CommentReference"/>
        </w:rPr>
        <w:annotationRef/>
      </w:r>
      <w:r>
        <w:t>Describe? Summarise?</w:t>
      </w:r>
    </w:p>
  </w:comment>
  <w:comment w:id="37" w:author="D.Walker" w:date="2017-11-28T16:28:00Z" w:initials="D">
    <w:p w14:paraId="48A6E849" w14:textId="304BB807" w:rsidR="00B24297" w:rsidRDefault="00B24297">
      <w:pPr>
        <w:pStyle w:val="CommentText"/>
      </w:pPr>
      <w:r>
        <w:rPr>
          <w:rStyle w:val="CommentReference"/>
        </w:rPr>
        <w:annotationRef/>
      </w:r>
      <w:r>
        <w:t>Refer to here as e.g. pre-existing Python code.</w:t>
      </w:r>
    </w:p>
  </w:comment>
  <w:comment w:id="36" w:author="Harry Cooper" w:date="2017-11-29T15:29:00Z" w:initials="HC">
    <w:p w14:paraId="666E5E64" w14:textId="23298AF4" w:rsidR="00A344EB" w:rsidRDefault="00A344EB">
      <w:pPr>
        <w:pStyle w:val="CommentText"/>
      </w:pPr>
      <w:r>
        <w:rPr>
          <w:rStyle w:val="CommentReference"/>
        </w:rPr>
        <w:annotationRef/>
      </w:r>
      <w:r>
        <w:t>Incorrect – Go through various software’s that could be used with pros and cons of each. Adjustments come later, in Requirements and Analysis</w:t>
      </w:r>
    </w:p>
  </w:comment>
  <w:comment w:id="40" w:author="D.Walker" w:date="2017-11-28T16:38:00Z" w:initials="D">
    <w:p w14:paraId="73F3608E" w14:textId="49B0068A" w:rsidR="00361FDC" w:rsidRDefault="00361FDC">
      <w:pPr>
        <w:pStyle w:val="CommentText"/>
      </w:pPr>
      <w:r>
        <w:rPr>
          <w:rStyle w:val="CommentReference"/>
        </w:rPr>
        <w:annotationRef/>
      </w:r>
      <w:r>
        <w:t xml:space="preserve">Better to give an overview of the topics that you will cover – e.g. biology of the endothelium, core cell behaviour (e.g. cell cycle), then move on to </w:t>
      </w:r>
      <w:proofErr w:type="gramStart"/>
      <w:r>
        <w:t>modelling  -</w:t>
      </w:r>
      <w:proofErr w:type="gramEnd"/>
      <w:r>
        <w:t xml:space="preserve"> introduce the ABM method, then discuss relevant papers.</w:t>
      </w:r>
    </w:p>
  </w:comment>
  <w:comment w:id="41" w:author="D.Walker" w:date="2017-11-28T16:28:00Z" w:initials="D">
    <w:p w14:paraId="68CF4586" w14:textId="75B547B3" w:rsidR="00F9034A" w:rsidRDefault="00F9034A">
      <w:pPr>
        <w:pStyle w:val="CommentText"/>
      </w:pPr>
      <w:r>
        <w:rPr>
          <w:rStyle w:val="CommentReference"/>
        </w:rPr>
        <w:annotationRef/>
      </w:r>
      <w:r>
        <w:t>And, of course, age!</w:t>
      </w:r>
    </w:p>
  </w:comment>
  <w:comment w:id="42" w:author="D.Walker" w:date="2017-11-28T16:37:00Z" w:initials="D">
    <w:p w14:paraId="7F8D9C0B" w14:textId="4CFF4D24" w:rsidR="00F9034A" w:rsidRDefault="00F9034A">
      <w:pPr>
        <w:pStyle w:val="CommentText"/>
      </w:pPr>
      <w:r>
        <w:rPr>
          <w:rStyle w:val="CommentReference"/>
        </w:rPr>
        <w:annotationRef/>
      </w:r>
      <w:r>
        <w:t>I’m not sure if this is your intended final referencing style or not, but go for either numbered only e.g. [8] or [Author, date] but don’t mix them!</w:t>
      </w:r>
    </w:p>
  </w:comment>
  <w:comment w:id="43" w:author="D.Walker" w:date="2017-11-28T16:29:00Z" w:initials="D">
    <w:p w14:paraId="468C8C8C" w14:textId="6A41F62A" w:rsidR="00F9034A" w:rsidRDefault="00F9034A">
      <w:pPr>
        <w:pStyle w:val="CommentText"/>
      </w:pPr>
      <w:r>
        <w:rPr>
          <w:rStyle w:val="CommentReference"/>
        </w:rPr>
        <w:annotationRef/>
      </w:r>
      <w:r>
        <w:t>Again, you still haven’t defined what this term means!</w:t>
      </w:r>
    </w:p>
  </w:comment>
  <w:comment w:id="44" w:author="D.Walker" w:date="2017-11-28T16:44:00Z" w:initials="D">
    <w:p w14:paraId="39737A8B" w14:textId="6C72DFA8" w:rsidR="00057517" w:rsidRDefault="00057517">
      <w:pPr>
        <w:pStyle w:val="CommentText"/>
      </w:pPr>
      <w:r>
        <w:rPr>
          <w:rStyle w:val="CommentReference"/>
        </w:rPr>
        <w:annotationRef/>
      </w:r>
      <w:r>
        <w:t>If you’re struggling for space you can reduce some of this detail.</w:t>
      </w:r>
    </w:p>
  </w:comment>
  <w:comment w:id="45" w:author="D.Walker" w:date="2017-11-28T16:44:00Z" w:initials="D">
    <w:p w14:paraId="0DFB18C9" w14:textId="465CC301" w:rsidR="00057517" w:rsidRDefault="00057517">
      <w:pPr>
        <w:pStyle w:val="CommentText"/>
      </w:pPr>
      <w:r>
        <w:rPr>
          <w:rStyle w:val="CommentReference"/>
        </w:rPr>
        <w:annotationRef/>
      </w:r>
      <w:r>
        <w:t>And other eukaryotic cells!</w:t>
      </w:r>
    </w:p>
  </w:comment>
  <w:comment w:id="46" w:author="Harry Cooper" w:date="2017-11-27T16:15:00Z" w:initials="HC">
    <w:p w14:paraId="795E9A25" w14:textId="38C80859" w:rsidR="00F65495" w:rsidRDefault="00F65495">
      <w:pPr>
        <w:pStyle w:val="CommentText"/>
      </w:pPr>
      <w:r>
        <w:rPr>
          <w:rStyle w:val="CommentReference"/>
        </w:rPr>
        <w:annotationRef/>
      </w:r>
      <w:r>
        <w:t>Remember this from meeting with Dawn.</w:t>
      </w:r>
    </w:p>
  </w:comment>
  <w:comment w:id="76" w:author="D.Walker" w:date="2017-11-28T16:45:00Z" w:initials="D">
    <w:p w14:paraId="1564BAE0" w14:textId="61B19FCD" w:rsidR="00807C12" w:rsidRDefault="00807C12">
      <w:pPr>
        <w:pStyle w:val="CommentText"/>
      </w:pPr>
      <w:r>
        <w:rPr>
          <w:rStyle w:val="CommentReference"/>
        </w:rPr>
        <w:annotationRef/>
      </w:r>
      <w:r>
        <w:t>Meaning what? Stick to describing characteristics which are relevant (and you understand) i.e. how the behaviour differs!</w:t>
      </w:r>
    </w:p>
  </w:comment>
  <w:comment w:id="78" w:author="D.Walker" w:date="2017-11-28T16:46:00Z" w:initials="D">
    <w:p w14:paraId="764C6305" w14:textId="003F54D2" w:rsidR="00807C12" w:rsidRDefault="00807C12">
      <w:pPr>
        <w:pStyle w:val="CommentText"/>
      </w:pPr>
      <w:r>
        <w:rPr>
          <w:rStyle w:val="CommentReference"/>
        </w:rPr>
        <w:annotationRef/>
      </w:r>
      <w:r>
        <w:t>Remove – you are just reviewing the literature here. You can comment on parameters/rules in the next chapter(s).</w:t>
      </w:r>
    </w:p>
  </w:comment>
  <w:comment w:id="79" w:author="Harry Cooper" w:date="2017-11-27T16:14:00Z" w:initials="HC">
    <w:p w14:paraId="31E30B16" w14:textId="7145B5AE" w:rsidR="00F65495" w:rsidRDefault="00F65495">
      <w:pPr>
        <w:pStyle w:val="CommentText"/>
      </w:pPr>
      <w:r>
        <w:rPr>
          <w:rStyle w:val="CommentReference"/>
        </w:rPr>
        <w:annotationRef/>
      </w:r>
      <w:r>
        <w:t>These bullet points are what’s left to cover in this section</w:t>
      </w:r>
    </w:p>
  </w:comment>
  <w:comment w:id="80" w:author="Harry Cooper" w:date="2017-11-27T16:13:00Z" w:initials="HC">
    <w:p w14:paraId="1812C879" w14:textId="08835867" w:rsidR="00F65495" w:rsidRDefault="00F65495">
      <w:pPr>
        <w:pStyle w:val="CommentText"/>
      </w:pPr>
      <w:r>
        <w:rPr>
          <w:rStyle w:val="CommentReference"/>
        </w:rPr>
        <w:annotationRef/>
      </w:r>
      <w:r>
        <w:t>Need to Cover as quite an important point</w:t>
      </w:r>
    </w:p>
  </w:comment>
  <w:comment w:id="82" w:author="Harry Cooper" w:date="2017-11-27T16:14:00Z" w:initials="HC">
    <w:p w14:paraId="1A57B82B" w14:textId="6E7AD587" w:rsidR="00F65495" w:rsidRDefault="00F65495">
      <w:pPr>
        <w:pStyle w:val="CommentText"/>
      </w:pPr>
      <w:r>
        <w:rPr>
          <w:rStyle w:val="CommentReference"/>
        </w:rPr>
        <w:annotationRef/>
      </w:r>
      <w:r>
        <w:t>Not started, however I feel I can implicitly cover all the rules of the environment within other sub-chapters, such as the EC sub-chapter above.</w:t>
      </w:r>
    </w:p>
  </w:comment>
  <w:comment w:id="101" w:author="D.Walker" w:date="2017-11-28T16:49:00Z" w:initials="D">
    <w:p w14:paraId="19617A77" w14:textId="7DB86A3C" w:rsidR="00807C12" w:rsidRDefault="00807C12">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0" w:author="Harry Cooper" w:date="2017-11-29T15:54:00Z" w:initials="HC">
    <w:p w14:paraId="087FD839" w14:textId="2B96AB78" w:rsidR="00766C00" w:rsidRDefault="00766C00">
      <w:pPr>
        <w:pStyle w:val="CommentText"/>
      </w:pPr>
      <w:r>
        <w:rPr>
          <w:rStyle w:val="CommentReference"/>
        </w:rPr>
        <w:annotationRef/>
      </w:r>
    </w:p>
  </w:comment>
  <w:comment w:id="152" w:author="D.Walker" w:date="2017-11-28T16:51:00Z" w:initials="D">
    <w:p w14:paraId="79230EC7" w14:textId="25581671" w:rsidR="00807C12" w:rsidRDefault="00807C12">
      <w:pPr>
        <w:pStyle w:val="CommentText"/>
      </w:pPr>
      <w:r>
        <w:rPr>
          <w:rStyle w:val="CommentReference"/>
        </w:rPr>
        <w:annotationRef/>
      </w:r>
      <w:r>
        <w:t>Before this, you need to at least briefly state the case for using an ABM to model this system.</w:t>
      </w:r>
    </w:p>
  </w:comment>
  <w:comment w:id="153" w:author="Harry Cooper" w:date="2017-11-27T16:13:00Z" w:initials="HC">
    <w:p w14:paraId="77B9982A" w14:textId="1E1E5324" w:rsidR="00F65495" w:rsidRDefault="00F65495">
      <w:pPr>
        <w:pStyle w:val="CommentText"/>
      </w:pPr>
      <w:r>
        <w:rPr>
          <w:rStyle w:val="CommentReference"/>
        </w:rPr>
        <w:annotationRef/>
      </w:r>
      <w:r>
        <w:t>Need to more fully explore the program</w:t>
      </w:r>
    </w:p>
  </w:comment>
  <w:comment w:id="154" w:author="D.Walker" w:date="2017-11-28T16:51:00Z" w:initials="D">
    <w:p w14:paraId="3F61C04C" w14:textId="49388864" w:rsidR="00807C12" w:rsidRDefault="00807C12">
      <w:pPr>
        <w:pStyle w:val="CommentText"/>
      </w:pPr>
      <w:r>
        <w:rPr>
          <w:rStyle w:val="CommentReference"/>
        </w:rPr>
        <w:annotationRef/>
      </w:r>
      <w:r>
        <w:t>I would just include the code as a source listed with the references, then you can refer to it multiple times.</w:t>
      </w:r>
    </w:p>
  </w:comment>
  <w:comment w:id="156" w:author="D.Walker" w:date="2017-11-28T16:52:00Z" w:initials="D">
    <w:p w14:paraId="73F02CB7" w14:textId="55D2DBB0" w:rsidR="00807C12" w:rsidRDefault="00807C12">
      <w:pPr>
        <w:pStyle w:val="CommentText"/>
      </w:pPr>
      <w:r>
        <w:rPr>
          <w:rStyle w:val="CommentReference"/>
        </w:rPr>
        <w:annotationRef/>
      </w:r>
      <w:r>
        <w:t>It would make more sense if you briefly described the functionality (cell types, rules) before this.</w:t>
      </w:r>
    </w:p>
  </w:comment>
  <w:comment w:id="213" w:author="D.Walker" w:date="2017-11-28T16:54:00Z" w:initials="D">
    <w:p w14:paraId="5C31F8C5" w14:textId="02003547" w:rsidR="00D20D96" w:rsidRDefault="00D20D96">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21" w:author="D.Walker" w:date="2017-11-28T16:55:00Z" w:initials="D">
    <w:p w14:paraId="3E284327" w14:textId="396B58DA" w:rsidR="00D20D96" w:rsidRDefault="00D20D96">
      <w:pPr>
        <w:pStyle w:val="CommentText"/>
      </w:pPr>
      <w:r>
        <w:rPr>
          <w:rStyle w:val="CommentReference"/>
        </w:rPr>
        <w:annotationRef/>
      </w:r>
      <w:r>
        <w:t>You need to properly caption and label all figures. This information should be in the figure caption.</w:t>
      </w:r>
    </w:p>
  </w:comment>
  <w:comment w:id="219" w:author="Harry Cooper" w:date="2017-11-27T16:15:00Z" w:initials="HC">
    <w:p w14:paraId="6CF504E9" w14:textId="01B22636" w:rsidR="00F65495" w:rsidRDefault="00F65495">
      <w:pPr>
        <w:pStyle w:val="CommentText"/>
      </w:pPr>
      <w:r>
        <w:rPr>
          <w:rStyle w:val="CommentReference"/>
        </w:rPr>
        <w:annotationRef/>
      </w:r>
      <w:r>
        <w:t>Do I just have an Appendices at the back with each image and description, rather than in line with the text?</w:t>
      </w:r>
    </w:p>
  </w:comment>
  <w:comment w:id="229" w:author="D.Walker" w:date="2017-11-28T16:56:00Z" w:initials="D">
    <w:p w14:paraId="663C8008" w14:textId="34B33BD5" w:rsidR="00D20D96" w:rsidRDefault="00D20D96">
      <w:pPr>
        <w:pStyle w:val="CommentText"/>
      </w:pPr>
      <w:r>
        <w:rPr>
          <w:rStyle w:val="CommentReference"/>
        </w:rPr>
        <w:annotationRef/>
      </w:r>
      <w:r>
        <w:t>Drawback?</w:t>
      </w:r>
    </w:p>
  </w:comment>
  <w:comment w:id="235" w:author="D.Walker" w:date="2017-11-28T16:57:00Z" w:initials="D">
    <w:p w14:paraId="5B0B2D19" w14:textId="242767F3" w:rsidR="00D20D96" w:rsidRDefault="00D20D96">
      <w:pPr>
        <w:pStyle w:val="CommentText"/>
      </w:pPr>
      <w:r>
        <w:rPr>
          <w:rStyle w:val="CommentReference"/>
        </w:rPr>
        <w:annotationRef/>
      </w:r>
      <w:r>
        <w:t>Would be nice, but not essential</w:t>
      </w:r>
    </w:p>
  </w:comment>
  <w:comment w:id="236" w:author="Harry Cooper" w:date="2017-11-27T16:16:00Z" w:initials="HC">
    <w:p w14:paraId="678AE6A3" w14:textId="74089459" w:rsidR="00673E7C" w:rsidRDefault="00673E7C">
      <w:pPr>
        <w:pStyle w:val="CommentText"/>
      </w:pPr>
      <w:r>
        <w:rPr>
          <w:rStyle w:val="CommentReference"/>
        </w:rPr>
        <w:annotationRef/>
      </w:r>
      <w:r>
        <w:t>Not yet started</w:t>
      </w:r>
    </w:p>
  </w:comment>
  <w:comment w:id="337" w:author="D.Walker" w:date="2017-11-28T16:58:00Z" w:initials="D">
    <w:p w14:paraId="3B3D3AC3" w14:textId="1FC890E9" w:rsidR="00D1685E" w:rsidRDefault="00D1685E">
      <w:pPr>
        <w:pStyle w:val="CommentText"/>
      </w:pPr>
      <w:r>
        <w:rPr>
          <w:rStyle w:val="CommentReference"/>
        </w:rPr>
        <w:annotationRef/>
      </w:r>
      <w:r>
        <w:t>I don’t even understand what this means!</w:t>
      </w:r>
    </w:p>
  </w:comment>
  <w:comment w:id="388" w:author="Harry Cooper" w:date="2017-11-27T16:16:00Z" w:initials="HC">
    <w:p w14:paraId="08300914" w14:textId="6256E6A8" w:rsidR="00673E7C" w:rsidRDefault="00673E7C">
      <w:pPr>
        <w:pStyle w:val="CommentText"/>
      </w:pPr>
      <w:r>
        <w:rPr>
          <w:rStyle w:val="CommentReference"/>
        </w:rPr>
        <w:annotationRef/>
      </w:r>
      <w:r>
        <w:t>Not yet finished</w:t>
      </w:r>
    </w:p>
  </w:comment>
  <w:comment w:id="391" w:author="Harry Cooper" w:date="2017-11-27T16:17:00Z" w:initials="HC">
    <w:p w14:paraId="0E2B9174" w14:textId="10BDB33E" w:rsidR="00673E7C" w:rsidRDefault="00673E7C">
      <w:pPr>
        <w:pStyle w:val="CommentText"/>
      </w:pPr>
      <w:r>
        <w:rPr>
          <w:rStyle w:val="CommentReference"/>
        </w:rPr>
        <w:annotationRef/>
      </w:r>
      <w:r>
        <w:t>Feel like I’ve covered this whilst talking about Marzihas code?</w:t>
      </w:r>
    </w:p>
  </w:comment>
  <w:comment w:id="403" w:author="D.Walker" w:date="2017-11-28T16:54:00Z" w:initials="D">
    <w:p w14:paraId="0ABB8BB9" w14:textId="77777777" w:rsidR="00D933E4" w:rsidRDefault="00D933E4"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411" w:author="D.Walker" w:date="2017-11-28T16:55:00Z" w:initials="D">
    <w:p w14:paraId="57EBE77C" w14:textId="77777777" w:rsidR="00D933E4" w:rsidRDefault="00D933E4" w:rsidP="00D933E4">
      <w:pPr>
        <w:pStyle w:val="CommentText"/>
      </w:pPr>
      <w:r>
        <w:rPr>
          <w:rStyle w:val="CommentReference"/>
        </w:rPr>
        <w:annotationRef/>
      </w:r>
      <w:r>
        <w:t>You need to properly caption and label all figures. This information should be in the figure caption.</w:t>
      </w:r>
    </w:p>
  </w:comment>
  <w:comment w:id="409" w:author="Harry Cooper" w:date="2017-11-27T16:15:00Z" w:initials="HC">
    <w:p w14:paraId="101C717E" w14:textId="77777777" w:rsidR="00D933E4" w:rsidRDefault="00D933E4" w:rsidP="00D933E4">
      <w:pPr>
        <w:pStyle w:val="CommentText"/>
      </w:pPr>
      <w:r>
        <w:rPr>
          <w:rStyle w:val="CommentReference"/>
        </w:rPr>
        <w:annotationRef/>
      </w:r>
      <w:r>
        <w:t>Do I just have an Appendices at the back with each image and description, rather than in line with the text?</w:t>
      </w:r>
    </w:p>
  </w:comment>
  <w:comment w:id="421" w:author="D.Walker" w:date="2017-11-28T16:57:00Z" w:initials="D">
    <w:p w14:paraId="2E3AA267" w14:textId="77777777" w:rsidR="00D933E4" w:rsidRDefault="00D933E4" w:rsidP="00D933E4">
      <w:pPr>
        <w:pStyle w:val="CommentText"/>
      </w:pPr>
      <w:r>
        <w:rPr>
          <w:rStyle w:val="CommentReference"/>
        </w:rPr>
        <w:annotationRef/>
      </w:r>
      <w:r>
        <w:t>Would be nice, but not essential</w:t>
      </w:r>
    </w:p>
  </w:comment>
  <w:comment w:id="423" w:author="D.Walker" w:date="2017-11-28T16:59:00Z" w:initials="D">
    <w:p w14:paraId="36C87A7F" w14:textId="2CD5EAB4" w:rsidR="00C636DF" w:rsidRDefault="00C636DF">
      <w:pPr>
        <w:pStyle w:val="CommentText"/>
      </w:pPr>
      <w:r>
        <w:rPr>
          <w:rStyle w:val="CommentReference"/>
        </w:rPr>
        <w:annotationRef/>
      </w:r>
      <w:proofErr w:type="gramStart"/>
      <w:r>
        <w:t>So</w:t>
      </w:r>
      <w:proofErr w:type="gramEnd"/>
      <w:r>
        <w:t xml:space="preserve"> this can be the basis for your aims/proposed tasks in your plan.</w:t>
      </w:r>
    </w:p>
  </w:comment>
  <w:comment w:id="428" w:author="Harry Cooper" w:date="2017-11-27T16:16:00Z" w:initials="HC">
    <w:p w14:paraId="3ADB9CD0" w14:textId="3FADEB60" w:rsidR="00673E7C" w:rsidRDefault="00673E7C">
      <w:pPr>
        <w:pStyle w:val="CommentText"/>
      </w:pPr>
      <w:r>
        <w:rPr>
          <w:rStyle w:val="CommentReference"/>
        </w:rPr>
        <w:annotationRef/>
      </w:r>
      <w:r>
        <w:t xml:space="preserve">Will use Gantt Chart like last </w:t>
      </w:r>
      <w:proofErr w:type="gramStart"/>
      <w:r>
        <w:t>time</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DF328C" w15:done="0"/>
  <w15:commentEx w15:paraId="2D66D2EF" w15:done="0"/>
  <w15:commentEx w15:paraId="57D868C7" w15:done="0"/>
  <w15:commentEx w15:paraId="06471E3D" w15:done="0"/>
  <w15:commentEx w15:paraId="24BBF0BB" w15:done="0"/>
  <w15:commentEx w15:paraId="27FD72C7" w15:done="1"/>
  <w15:commentEx w15:paraId="6DD863E1" w15:done="0"/>
  <w15:commentEx w15:paraId="487DF8EB" w15:done="0"/>
  <w15:commentEx w15:paraId="18529B93" w15:done="1"/>
  <w15:commentEx w15:paraId="48A6E849" w15:done="0"/>
  <w15:commentEx w15:paraId="666E5E64" w15:done="0"/>
  <w15:commentEx w15:paraId="73F3608E" w15:done="0"/>
  <w15:commentEx w15:paraId="68CF4586" w15:done="0"/>
  <w15:commentEx w15:paraId="7F8D9C0B" w15:done="0"/>
  <w15:commentEx w15:paraId="468C8C8C" w15:done="0"/>
  <w15:commentEx w15:paraId="39737A8B" w15:done="0"/>
  <w15:commentEx w15:paraId="0DFB18C9" w15:done="0"/>
  <w15:commentEx w15:paraId="795E9A25" w15:done="0"/>
  <w15:commentEx w15:paraId="1564BAE0" w15:done="0"/>
  <w15:commentEx w15:paraId="764C6305" w15:done="0"/>
  <w15:commentEx w15:paraId="31E30B16" w15:done="0"/>
  <w15:commentEx w15:paraId="1812C879" w15:done="0"/>
  <w15:commentEx w15:paraId="1A57B82B" w15:done="0"/>
  <w15:commentEx w15:paraId="19617A77" w15:done="0"/>
  <w15:commentEx w15:paraId="087FD839" w15:done="0"/>
  <w15:commentEx w15:paraId="79230EC7" w15:done="0"/>
  <w15:commentEx w15:paraId="77B9982A"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678AE6A3" w15:done="0"/>
  <w15:commentEx w15:paraId="3B3D3AC3" w15:done="0"/>
  <w15:commentEx w15:paraId="08300914" w15:done="0"/>
  <w15:commentEx w15:paraId="0E2B9174" w15:done="0"/>
  <w15:commentEx w15:paraId="0ABB8BB9" w15:done="0"/>
  <w15:commentEx w15:paraId="57EBE77C" w15:done="0"/>
  <w15:commentEx w15:paraId="101C717E" w15:done="0"/>
  <w15:commentEx w15:paraId="2E3AA267" w15:done="0"/>
  <w15:commentEx w15:paraId="36C87A7F" w15:done="0"/>
  <w15:commentEx w15:paraId="3ADB9C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46277"/>
    <w:rsid w:val="000552EF"/>
    <w:rsid w:val="00057517"/>
    <w:rsid w:val="00073C79"/>
    <w:rsid w:val="000C3E8C"/>
    <w:rsid w:val="000C6956"/>
    <w:rsid w:val="000D0F3D"/>
    <w:rsid w:val="000E1371"/>
    <w:rsid w:val="000E292C"/>
    <w:rsid w:val="000E61C0"/>
    <w:rsid w:val="00133275"/>
    <w:rsid w:val="00135028"/>
    <w:rsid w:val="00135A10"/>
    <w:rsid w:val="00141C06"/>
    <w:rsid w:val="001434BE"/>
    <w:rsid w:val="00154030"/>
    <w:rsid w:val="0017567E"/>
    <w:rsid w:val="00182F23"/>
    <w:rsid w:val="0019153F"/>
    <w:rsid w:val="001944B6"/>
    <w:rsid w:val="001B56D9"/>
    <w:rsid w:val="001D5469"/>
    <w:rsid w:val="001E297F"/>
    <w:rsid w:val="001E2C76"/>
    <w:rsid w:val="001F2C85"/>
    <w:rsid w:val="001F40C9"/>
    <w:rsid w:val="001F449B"/>
    <w:rsid w:val="0022613D"/>
    <w:rsid w:val="00232009"/>
    <w:rsid w:val="00233001"/>
    <w:rsid w:val="002355DD"/>
    <w:rsid w:val="00251612"/>
    <w:rsid w:val="00290B1F"/>
    <w:rsid w:val="00295AFC"/>
    <w:rsid w:val="002C12BE"/>
    <w:rsid w:val="002C58D8"/>
    <w:rsid w:val="002F415C"/>
    <w:rsid w:val="002F5E25"/>
    <w:rsid w:val="00315600"/>
    <w:rsid w:val="003521BA"/>
    <w:rsid w:val="00352CD5"/>
    <w:rsid w:val="00361FDC"/>
    <w:rsid w:val="00377047"/>
    <w:rsid w:val="00387F00"/>
    <w:rsid w:val="003A46F8"/>
    <w:rsid w:val="003C0013"/>
    <w:rsid w:val="003C2C4B"/>
    <w:rsid w:val="003D7006"/>
    <w:rsid w:val="003F3729"/>
    <w:rsid w:val="00402A07"/>
    <w:rsid w:val="00425B21"/>
    <w:rsid w:val="0045151A"/>
    <w:rsid w:val="00480D06"/>
    <w:rsid w:val="0049568A"/>
    <w:rsid w:val="00497A19"/>
    <w:rsid w:val="004D13A3"/>
    <w:rsid w:val="00504DDF"/>
    <w:rsid w:val="00591489"/>
    <w:rsid w:val="005939E6"/>
    <w:rsid w:val="005969BC"/>
    <w:rsid w:val="005A5C87"/>
    <w:rsid w:val="005C161B"/>
    <w:rsid w:val="005E4E04"/>
    <w:rsid w:val="005F2C52"/>
    <w:rsid w:val="005F5D9B"/>
    <w:rsid w:val="0060354F"/>
    <w:rsid w:val="00637D37"/>
    <w:rsid w:val="00640792"/>
    <w:rsid w:val="00642046"/>
    <w:rsid w:val="00647638"/>
    <w:rsid w:val="00672DD5"/>
    <w:rsid w:val="00673E7C"/>
    <w:rsid w:val="00680065"/>
    <w:rsid w:val="0069541B"/>
    <w:rsid w:val="006A3064"/>
    <w:rsid w:val="006D3960"/>
    <w:rsid w:val="006E0121"/>
    <w:rsid w:val="006E25AA"/>
    <w:rsid w:val="007048D0"/>
    <w:rsid w:val="007147F2"/>
    <w:rsid w:val="00726DB1"/>
    <w:rsid w:val="007432A3"/>
    <w:rsid w:val="00743677"/>
    <w:rsid w:val="00766B1B"/>
    <w:rsid w:val="00766C00"/>
    <w:rsid w:val="00772CEF"/>
    <w:rsid w:val="007C03ED"/>
    <w:rsid w:val="007D077C"/>
    <w:rsid w:val="007D6F87"/>
    <w:rsid w:val="007E14D0"/>
    <w:rsid w:val="007F3A5D"/>
    <w:rsid w:val="0080304B"/>
    <w:rsid w:val="00806A10"/>
    <w:rsid w:val="00807C12"/>
    <w:rsid w:val="00813350"/>
    <w:rsid w:val="008151A1"/>
    <w:rsid w:val="00826AF6"/>
    <w:rsid w:val="008276F3"/>
    <w:rsid w:val="00852B78"/>
    <w:rsid w:val="00857AB7"/>
    <w:rsid w:val="00870325"/>
    <w:rsid w:val="00871581"/>
    <w:rsid w:val="008A1DC5"/>
    <w:rsid w:val="008A6223"/>
    <w:rsid w:val="008B13DB"/>
    <w:rsid w:val="008C2109"/>
    <w:rsid w:val="008C4FD4"/>
    <w:rsid w:val="008D33F3"/>
    <w:rsid w:val="008E01E6"/>
    <w:rsid w:val="008E65F6"/>
    <w:rsid w:val="00900F59"/>
    <w:rsid w:val="00901A3B"/>
    <w:rsid w:val="00914122"/>
    <w:rsid w:val="009204E5"/>
    <w:rsid w:val="009205F0"/>
    <w:rsid w:val="00933DAB"/>
    <w:rsid w:val="00935974"/>
    <w:rsid w:val="00947013"/>
    <w:rsid w:val="00967A82"/>
    <w:rsid w:val="00975E56"/>
    <w:rsid w:val="00976AD7"/>
    <w:rsid w:val="009A5073"/>
    <w:rsid w:val="009B21C4"/>
    <w:rsid w:val="009F45EB"/>
    <w:rsid w:val="00A26DED"/>
    <w:rsid w:val="00A344EB"/>
    <w:rsid w:val="00A54841"/>
    <w:rsid w:val="00A55CE3"/>
    <w:rsid w:val="00A63D0E"/>
    <w:rsid w:val="00A77FC7"/>
    <w:rsid w:val="00A94849"/>
    <w:rsid w:val="00A9744C"/>
    <w:rsid w:val="00AA52AB"/>
    <w:rsid w:val="00AB0DC9"/>
    <w:rsid w:val="00AB7346"/>
    <w:rsid w:val="00AB7D8D"/>
    <w:rsid w:val="00AC7967"/>
    <w:rsid w:val="00AF1863"/>
    <w:rsid w:val="00AF2155"/>
    <w:rsid w:val="00B123C1"/>
    <w:rsid w:val="00B223C5"/>
    <w:rsid w:val="00B24297"/>
    <w:rsid w:val="00B33EE8"/>
    <w:rsid w:val="00B53E10"/>
    <w:rsid w:val="00B575D1"/>
    <w:rsid w:val="00B60F62"/>
    <w:rsid w:val="00B77936"/>
    <w:rsid w:val="00B85B31"/>
    <w:rsid w:val="00BD74DE"/>
    <w:rsid w:val="00BE602D"/>
    <w:rsid w:val="00BE672F"/>
    <w:rsid w:val="00C1774E"/>
    <w:rsid w:val="00C22150"/>
    <w:rsid w:val="00C311B8"/>
    <w:rsid w:val="00C32C43"/>
    <w:rsid w:val="00C36B72"/>
    <w:rsid w:val="00C37221"/>
    <w:rsid w:val="00C45B3E"/>
    <w:rsid w:val="00C636DF"/>
    <w:rsid w:val="00C67C57"/>
    <w:rsid w:val="00CA0BCF"/>
    <w:rsid w:val="00CD4455"/>
    <w:rsid w:val="00CE3983"/>
    <w:rsid w:val="00CF4124"/>
    <w:rsid w:val="00D158C3"/>
    <w:rsid w:val="00D1685E"/>
    <w:rsid w:val="00D20D96"/>
    <w:rsid w:val="00D21E1C"/>
    <w:rsid w:val="00D4474B"/>
    <w:rsid w:val="00D56BB3"/>
    <w:rsid w:val="00D933E4"/>
    <w:rsid w:val="00DC3271"/>
    <w:rsid w:val="00DC65E4"/>
    <w:rsid w:val="00DD2EC3"/>
    <w:rsid w:val="00DD75A9"/>
    <w:rsid w:val="00E014F5"/>
    <w:rsid w:val="00E01738"/>
    <w:rsid w:val="00E241FA"/>
    <w:rsid w:val="00E26231"/>
    <w:rsid w:val="00E63FC7"/>
    <w:rsid w:val="00E64FAA"/>
    <w:rsid w:val="00E8136E"/>
    <w:rsid w:val="00E9021F"/>
    <w:rsid w:val="00E9506A"/>
    <w:rsid w:val="00EA1FF0"/>
    <w:rsid w:val="00EB512F"/>
    <w:rsid w:val="00EC5328"/>
    <w:rsid w:val="00ED50A7"/>
    <w:rsid w:val="00EE5369"/>
    <w:rsid w:val="00F01637"/>
    <w:rsid w:val="00F03639"/>
    <w:rsid w:val="00F22666"/>
    <w:rsid w:val="00F24CF9"/>
    <w:rsid w:val="00F32812"/>
    <w:rsid w:val="00F40B40"/>
    <w:rsid w:val="00F4716D"/>
    <w:rsid w:val="00F56C38"/>
    <w:rsid w:val="00F65495"/>
    <w:rsid w:val="00F843D5"/>
    <w:rsid w:val="00F9034A"/>
    <w:rsid w:val="00FA20AC"/>
    <w:rsid w:val="00FA2E13"/>
    <w:rsid w:val="00FA7A74"/>
    <w:rsid w:val="00FC36B6"/>
    <w:rsid w:val="00FC76FB"/>
    <w:rsid w:val="00FD0026"/>
    <w:rsid w:val="00FE6C83"/>
    <w:rsid w:val="00FF05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84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tiff"/><Relationship Id="rId8" Type="http://schemas.openxmlformats.org/officeDocument/2006/relationships/hyperlink" Target="https://www.ncbi.nlm.nih.gov/books/NBK9876/figure/A2435/?report=objectonly"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3168</Words>
  <Characters>15907</Characters>
  <Application>Microsoft Macintosh Word</Application>
  <DocSecurity>0</DocSecurity>
  <Lines>441</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5</cp:revision>
  <cp:lastPrinted>2017-11-30T19:39:00Z</cp:lastPrinted>
  <dcterms:created xsi:type="dcterms:W3CDTF">2017-11-30T10:15:00Z</dcterms:created>
  <dcterms:modified xsi:type="dcterms:W3CDTF">2017-11-30T19:42:00Z</dcterms:modified>
</cp:coreProperties>
</file>