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BD9FAA8" w14:textId="77777777" w:rsidR="00DB2669" w:rsidRPr="00226F61" w:rsidRDefault="00DB2669" w:rsidP="00DB2669">
      <w:pPr>
        <w:rPr>
          <w:b/>
        </w:rPr>
      </w:pPr>
      <w:bookmarkStart w:id="0" w:name="_GoBack"/>
      <w:bookmarkEnd w:id="0"/>
      <w:r w:rsidRPr="00226F61">
        <w:rPr>
          <w:b/>
        </w:rPr>
        <w:t>3 Requirements and Analysis</w:t>
      </w:r>
    </w:p>
    <w:p w14:paraId="3471E04A" w14:textId="77777777" w:rsidR="00DB2669" w:rsidRDefault="00DB2669" w:rsidP="00DB2669">
      <w:pPr>
        <w:rPr>
          <w:color w:val="ED7D31" w:themeColor="accent2"/>
        </w:rPr>
      </w:pPr>
    </w:p>
    <w:p w14:paraId="0FB647E2" w14:textId="77777777" w:rsidR="00DB2669" w:rsidRPr="00705528" w:rsidRDefault="00DB2669" w:rsidP="00DB2669">
      <w:r w:rsidRPr="00705528">
        <w:t>3.1 Methodology</w:t>
      </w:r>
    </w:p>
    <w:p w14:paraId="5EF06A23" w14:textId="77777777" w:rsidR="00DB2669" w:rsidRPr="00705528" w:rsidRDefault="00DB2669" w:rsidP="00DB2669"/>
    <w:p w14:paraId="4824B408" w14:textId="77777777" w:rsidR="00DB2669" w:rsidRPr="00705528" w:rsidRDefault="00DB2669" w:rsidP="00DB2669">
      <w:pPr>
        <w:ind w:left="720"/>
      </w:pPr>
      <w:commentRangeStart w:id="1"/>
      <w:r w:rsidRPr="00705528">
        <w:rPr>
          <w:sz w:val="22"/>
        </w:rPr>
        <w:t>For the development of the program to discover the effect age has on heart attacks, an Agent Based Model will provide the best results for the user. ABMs model each cell individually with their own parameters, allowing for a more distributed representation of the cells, such as each cell can vary in radius slightly from each other. An ABM also provides a graphical output of how the cells move, allowing us to better understand what’s happening with the emergent behaviour in a more visual way. The ABM approach is better than a continuum approach as in continuum modelling there is no individual agent representation and so approximations may be too significant to produce reliable results. Cellular automata wasn’t chosen as it would incorrectly model the endothelial cells on the environment, not allowing them to migrate into the wound and therefore not answering the research question.</w:t>
      </w:r>
      <w:commentRangeEnd w:id="1"/>
      <w:r w:rsidR="00935DF4">
        <w:rPr>
          <w:rStyle w:val="CommentReference"/>
        </w:rPr>
        <w:commentReference w:id="1"/>
      </w:r>
    </w:p>
    <w:p w14:paraId="431B5F4A" w14:textId="77777777" w:rsidR="00DB2669" w:rsidRPr="00226F61" w:rsidRDefault="00DB2669" w:rsidP="00DB2669"/>
    <w:p w14:paraId="0C235F32" w14:textId="77777777" w:rsidR="00DB2669" w:rsidRPr="00226F61" w:rsidRDefault="00DB2669" w:rsidP="00DB2669">
      <w:r>
        <w:t>3.2</w:t>
      </w:r>
      <w:r w:rsidRPr="00226F61">
        <w:t xml:space="preserve"> Aims and </w:t>
      </w:r>
      <w:r>
        <w:t>Requirements</w:t>
      </w:r>
    </w:p>
    <w:p w14:paraId="4407B550" w14:textId="77777777" w:rsidR="00DB2669" w:rsidRPr="00226F61" w:rsidRDefault="00DB2669" w:rsidP="00DB2669">
      <w:pPr>
        <w:rPr>
          <w:sz w:val="22"/>
          <w:szCs w:val="22"/>
        </w:rPr>
      </w:pPr>
      <w:r w:rsidRPr="00226F61">
        <w:rPr>
          <w:sz w:val="22"/>
          <w:szCs w:val="22"/>
        </w:rPr>
        <w:t> </w:t>
      </w:r>
    </w:p>
    <w:p w14:paraId="76C3A815" w14:textId="77777777" w:rsidR="00DB2669" w:rsidRPr="00226F61" w:rsidRDefault="00DB2669" w:rsidP="00DB2669">
      <w:pPr>
        <w:ind w:left="720"/>
        <w:rPr>
          <w:sz w:val="22"/>
          <w:szCs w:val="22"/>
        </w:rPr>
      </w:pPr>
      <w:r w:rsidRPr="00226F61">
        <w:rPr>
          <w:sz w:val="22"/>
          <w:szCs w:val="22"/>
        </w:rPr>
        <w:t xml:space="preserve">The main aim of this project is to demonstrate and help professional understand further the affect ageing, </w:t>
      </w:r>
      <w:commentRangeStart w:id="2"/>
      <w:r w:rsidRPr="00226F61">
        <w:rPr>
          <w:sz w:val="22"/>
          <w:szCs w:val="22"/>
        </w:rPr>
        <w:t>and other physiological factors</w:t>
      </w:r>
      <w:commentRangeEnd w:id="2"/>
      <w:r w:rsidR="000B3DB5">
        <w:rPr>
          <w:rStyle w:val="CommentReference"/>
        </w:rPr>
        <w:commentReference w:id="2"/>
      </w:r>
      <w:r w:rsidRPr="00226F61">
        <w:rPr>
          <w:sz w:val="22"/>
          <w:szCs w:val="22"/>
        </w:rPr>
        <w:t xml:space="preserve">, has on the ability for a wounded area of ECs to repair itself. </w:t>
      </w:r>
      <w:commentRangeStart w:id="3"/>
      <w:r w:rsidRPr="00226F61">
        <w:rPr>
          <w:sz w:val="22"/>
          <w:szCs w:val="22"/>
        </w:rPr>
        <w:t>The main observation will be time taken for the ECs to divide and move into the gap of the wound, once more forming a confluent layer</w:t>
      </w:r>
      <w:commentRangeEnd w:id="3"/>
      <w:r w:rsidR="000B3DB5">
        <w:rPr>
          <w:rStyle w:val="CommentReference"/>
        </w:rPr>
        <w:commentReference w:id="3"/>
      </w:r>
      <w:r w:rsidRPr="00226F61">
        <w:rPr>
          <w:sz w:val="22"/>
          <w:szCs w:val="22"/>
        </w:rPr>
        <w:t xml:space="preserve">. </w:t>
      </w:r>
    </w:p>
    <w:p w14:paraId="4B142EA8" w14:textId="77777777" w:rsidR="00DB2669" w:rsidRPr="00226F61" w:rsidRDefault="00DB2669" w:rsidP="00DB2669">
      <w:pPr>
        <w:ind w:left="720"/>
        <w:rPr>
          <w:sz w:val="22"/>
          <w:szCs w:val="22"/>
        </w:rPr>
      </w:pPr>
      <w:commentRangeStart w:id="4"/>
      <w:r w:rsidRPr="00226F61">
        <w:rPr>
          <w:sz w:val="22"/>
          <w:szCs w:val="22"/>
        </w:rPr>
        <w:t>To facilitate the main aim, we’ve seen the benefits several current software have, to form the start of the project</w:t>
      </w:r>
      <w:commentRangeEnd w:id="4"/>
      <w:r w:rsidR="000B3DB5">
        <w:rPr>
          <w:rStyle w:val="CommentReference"/>
        </w:rPr>
        <w:commentReference w:id="4"/>
      </w:r>
      <w:r w:rsidRPr="00226F61">
        <w:rPr>
          <w:sz w:val="22"/>
          <w:szCs w:val="22"/>
        </w:rPr>
        <w:t xml:space="preserve">; however, they lack the correct logic or behaviours that occurs within blood vessels. Below, I outline the </w:t>
      </w:r>
      <w:r>
        <w:rPr>
          <w:sz w:val="22"/>
          <w:szCs w:val="22"/>
        </w:rPr>
        <w:t>functional and non-functional requirements</w:t>
      </w:r>
      <w:r w:rsidRPr="00226F61">
        <w:rPr>
          <w:sz w:val="22"/>
          <w:szCs w:val="22"/>
        </w:rPr>
        <w:t>, parameters, and rules that need to be met to produce an accurate and correct model.</w:t>
      </w:r>
    </w:p>
    <w:p w14:paraId="604EB4C7" w14:textId="77777777" w:rsidR="00DB2669" w:rsidRDefault="00DB2669" w:rsidP="00DB2669">
      <w:pPr>
        <w:ind w:left="720"/>
        <w:rPr>
          <w:sz w:val="22"/>
          <w:szCs w:val="22"/>
        </w:rPr>
      </w:pPr>
    </w:p>
    <w:p w14:paraId="467A16A7" w14:textId="77777777" w:rsidR="00DB2669" w:rsidRDefault="00DB2669" w:rsidP="00DB2669">
      <w:pPr>
        <w:ind w:left="720"/>
        <w:rPr>
          <w:szCs w:val="22"/>
        </w:rPr>
      </w:pPr>
      <w:r w:rsidRPr="00404457">
        <w:rPr>
          <w:szCs w:val="22"/>
        </w:rPr>
        <w:t>3.2.1 Functional Requirements</w:t>
      </w:r>
    </w:p>
    <w:p w14:paraId="54C3CEC5" w14:textId="77777777" w:rsidR="00DB2669" w:rsidRDefault="00DB2669" w:rsidP="00DB2669">
      <w:pPr>
        <w:ind w:left="720"/>
        <w:rPr>
          <w:szCs w:val="22"/>
        </w:rPr>
      </w:pPr>
    </w:p>
    <w:tbl>
      <w:tblPr>
        <w:tblStyle w:val="TableGrid"/>
        <w:tblW w:w="0" w:type="auto"/>
        <w:tblInd w:w="720" w:type="dxa"/>
        <w:tblLook w:val="04A0" w:firstRow="1" w:lastRow="0" w:firstColumn="1" w:lastColumn="0" w:noHBand="0" w:noVBand="1"/>
      </w:tblPr>
      <w:tblGrid>
        <w:gridCol w:w="8290"/>
      </w:tblGrid>
      <w:tr w:rsidR="00DB2669" w:rsidRPr="004141CD" w14:paraId="161F5DE8" w14:textId="77777777" w:rsidTr="000B3DB5">
        <w:tc>
          <w:tcPr>
            <w:tcW w:w="8290" w:type="dxa"/>
          </w:tcPr>
          <w:p w14:paraId="76E04E0E" w14:textId="77777777" w:rsidR="00DB2669" w:rsidRPr="004141CD" w:rsidRDefault="00DB2669" w:rsidP="000B3DB5">
            <w:pPr>
              <w:jc w:val="center"/>
              <w:rPr>
                <w:szCs w:val="22"/>
              </w:rPr>
            </w:pPr>
            <w:r w:rsidRPr="004141CD">
              <w:rPr>
                <w:b/>
                <w:sz w:val="22"/>
                <w:szCs w:val="22"/>
              </w:rPr>
              <w:t>It is critical that the system:</w:t>
            </w:r>
          </w:p>
        </w:tc>
      </w:tr>
      <w:tr w:rsidR="00DB2669" w:rsidRPr="004141CD" w14:paraId="74157936" w14:textId="77777777" w:rsidTr="000B3DB5">
        <w:tc>
          <w:tcPr>
            <w:tcW w:w="8290" w:type="dxa"/>
          </w:tcPr>
          <w:p w14:paraId="4C6259A2" w14:textId="77777777" w:rsidR="00DB2669" w:rsidRPr="004141CD" w:rsidRDefault="00DB2669" w:rsidP="000B3DB5">
            <w:pPr>
              <w:rPr>
                <w:szCs w:val="22"/>
              </w:rPr>
            </w:pPr>
            <w:r>
              <w:rPr>
                <w:sz w:val="22"/>
                <w:szCs w:val="22"/>
              </w:rPr>
              <w:t>U</w:t>
            </w:r>
            <w:r w:rsidRPr="004141CD">
              <w:rPr>
                <w:sz w:val="22"/>
                <w:szCs w:val="22"/>
              </w:rPr>
              <w:t>ses an appropriate time scale for each iteration</w:t>
            </w:r>
          </w:p>
        </w:tc>
      </w:tr>
      <w:tr w:rsidR="00DB2669" w:rsidRPr="004141CD" w14:paraId="558E12C8" w14:textId="77777777" w:rsidTr="000B3DB5">
        <w:tc>
          <w:tcPr>
            <w:tcW w:w="8290" w:type="dxa"/>
          </w:tcPr>
          <w:p w14:paraId="76D7F2E4" w14:textId="77777777" w:rsidR="00DB2669" w:rsidRPr="004141CD" w:rsidRDefault="00DB2669" w:rsidP="000B3DB5">
            <w:pPr>
              <w:rPr>
                <w:szCs w:val="22"/>
              </w:rPr>
            </w:pPr>
            <w:r w:rsidRPr="004141CD">
              <w:rPr>
                <w:sz w:val="22"/>
                <w:szCs w:val="22"/>
              </w:rPr>
              <w:t>Creates a wound when a confluence is made</w:t>
            </w:r>
          </w:p>
        </w:tc>
      </w:tr>
      <w:tr w:rsidR="00DB2669" w:rsidRPr="004141CD" w14:paraId="54A46F4E" w14:textId="77777777" w:rsidTr="000B3DB5">
        <w:tc>
          <w:tcPr>
            <w:tcW w:w="8290" w:type="dxa"/>
          </w:tcPr>
          <w:p w14:paraId="46736988" w14:textId="77777777" w:rsidR="00DB2669" w:rsidRPr="004141CD" w:rsidRDefault="00DB2669" w:rsidP="000B3DB5">
            <w:pPr>
              <w:rPr>
                <w:szCs w:val="22"/>
              </w:rPr>
            </w:pPr>
            <w:commentRangeStart w:id="5"/>
            <w:r w:rsidRPr="004141CD">
              <w:rPr>
                <w:sz w:val="22"/>
                <w:szCs w:val="22"/>
              </w:rPr>
              <w:t xml:space="preserve">Model’s Senescent cells </w:t>
            </w:r>
            <w:commentRangeEnd w:id="5"/>
            <w:r w:rsidR="000B3DB5">
              <w:rPr>
                <w:rStyle w:val="CommentReference"/>
              </w:rPr>
              <w:commentReference w:id="5"/>
            </w:r>
          </w:p>
        </w:tc>
      </w:tr>
    </w:tbl>
    <w:p w14:paraId="434EE890" w14:textId="77777777" w:rsidR="00DB2669" w:rsidRPr="0007031C" w:rsidRDefault="00DB2669" w:rsidP="00DB2669">
      <w:pPr>
        <w:ind w:left="720"/>
        <w:rPr>
          <w:sz w:val="22"/>
          <w:szCs w:val="22"/>
        </w:rPr>
      </w:pPr>
      <w:r w:rsidRPr="0007031C">
        <w:rPr>
          <w:sz w:val="22"/>
          <w:szCs w:val="22"/>
        </w:rPr>
        <w:t>Table 3.</w:t>
      </w:r>
      <w:r>
        <w:rPr>
          <w:sz w:val="22"/>
          <w:szCs w:val="22"/>
        </w:rPr>
        <w:t>1</w:t>
      </w:r>
      <w:r w:rsidRPr="0007031C">
        <w:rPr>
          <w:sz w:val="22"/>
          <w:szCs w:val="22"/>
        </w:rPr>
        <w:t>: Critical functional requirements</w:t>
      </w:r>
    </w:p>
    <w:p w14:paraId="453CC55D" w14:textId="77777777" w:rsidR="00DB2669" w:rsidRPr="004141CD" w:rsidRDefault="00DB2669" w:rsidP="00DB2669">
      <w:pPr>
        <w:ind w:left="720"/>
        <w:rPr>
          <w:szCs w:val="22"/>
        </w:rPr>
      </w:pPr>
    </w:p>
    <w:tbl>
      <w:tblPr>
        <w:tblStyle w:val="TableGrid"/>
        <w:tblW w:w="0" w:type="auto"/>
        <w:tblInd w:w="720" w:type="dxa"/>
        <w:tblLook w:val="04A0" w:firstRow="1" w:lastRow="0" w:firstColumn="1" w:lastColumn="0" w:noHBand="0" w:noVBand="1"/>
      </w:tblPr>
      <w:tblGrid>
        <w:gridCol w:w="8290"/>
      </w:tblGrid>
      <w:tr w:rsidR="00DB2669" w:rsidRPr="004141CD" w14:paraId="20E9544D" w14:textId="77777777" w:rsidTr="000B3DB5">
        <w:tc>
          <w:tcPr>
            <w:tcW w:w="8290" w:type="dxa"/>
          </w:tcPr>
          <w:p w14:paraId="476C4D96" w14:textId="77777777" w:rsidR="00DB2669" w:rsidRPr="004141CD" w:rsidRDefault="00DB2669" w:rsidP="000B3DB5">
            <w:pPr>
              <w:jc w:val="center"/>
              <w:rPr>
                <w:szCs w:val="22"/>
              </w:rPr>
            </w:pPr>
            <w:r w:rsidRPr="004141CD">
              <w:rPr>
                <w:b/>
                <w:sz w:val="22"/>
                <w:szCs w:val="22"/>
              </w:rPr>
              <w:t>It is important that the system:</w:t>
            </w:r>
          </w:p>
        </w:tc>
      </w:tr>
      <w:tr w:rsidR="00DB2669" w:rsidRPr="004141CD" w14:paraId="56197D71" w14:textId="77777777" w:rsidTr="000B3DB5">
        <w:tc>
          <w:tcPr>
            <w:tcW w:w="8290" w:type="dxa"/>
          </w:tcPr>
          <w:p w14:paraId="3253DB86" w14:textId="77777777" w:rsidR="00DB2669" w:rsidRPr="004141CD" w:rsidRDefault="00DB2669" w:rsidP="000B3DB5">
            <w:pPr>
              <w:rPr>
                <w:szCs w:val="22"/>
              </w:rPr>
            </w:pPr>
            <w:r>
              <w:rPr>
                <w:sz w:val="22"/>
                <w:szCs w:val="22"/>
              </w:rPr>
              <w:t>Produces q</w:t>
            </w:r>
            <w:r w:rsidRPr="004141CD">
              <w:rPr>
                <w:sz w:val="22"/>
                <w:szCs w:val="22"/>
              </w:rPr>
              <w:t>uiescent cells when proliferation is no longer possible</w:t>
            </w:r>
          </w:p>
        </w:tc>
      </w:tr>
      <w:tr w:rsidR="00DB2669" w:rsidRPr="004141CD" w14:paraId="1277E169" w14:textId="77777777" w:rsidTr="000B3DB5">
        <w:tc>
          <w:tcPr>
            <w:tcW w:w="8290" w:type="dxa"/>
          </w:tcPr>
          <w:p w14:paraId="2AEE491F" w14:textId="77777777" w:rsidR="00DB2669" w:rsidRPr="004141CD" w:rsidRDefault="00DB2669" w:rsidP="000B3DB5">
            <w:pPr>
              <w:rPr>
                <w:sz w:val="22"/>
                <w:szCs w:val="22"/>
              </w:rPr>
            </w:pPr>
            <w:r>
              <w:rPr>
                <w:sz w:val="22"/>
                <w:szCs w:val="22"/>
              </w:rPr>
              <w:t>Models quiescent cells differentiating to proliferating cells</w:t>
            </w:r>
          </w:p>
        </w:tc>
      </w:tr>
      <w:tr w:rsidR="00DB2669" w:rsidRPr="004141CD" w14:paraId="112373EA" w14:textId="77777777" w:rsidTr="000B3DB5">
        <w:tc>
          <w:tcPr>
            <w:tcW w:w="8290" w:type="dxa"/>
          </w:tcPr>
          <w:p w14:paraId="1C0F46FF" w14:textId="77777777" w:rsidR="00DB2669" w:rsidRPr="004141CD" w:rsidRDefault="00DB2669" w:rsidP="000B3DB5">
            <w:pPr>
              <w:rPr>
                <w:szCs w:val="22"/>
              </w:rPr>
            </w:pPr>
            <w:commentRangeStart w:id="6"/>
            <w:r w:rsidRPr="004141CD">
              <w:rPr>
                <w:sz w:val="22"/>
                <w:szCs w:val="22"/>
              </w:rPr>
              <w:t>Models proliferating cells differentiating to senescent cells</w:t>
            </w:r>
            <w:commentRangeEnd w:id="6"/>
            <w:r w:rsidR="000B3DB5">
              <w:rPr>
                <w:rStyle w:val="CommentReference"/>
              </w:rPr>
              <w:commentReference w:id="6"/>
            </w:r>
          </w:p>
        </w:tc>
      </w:tr>
      <w:tr w:rsidR="00DB2669" w:rsidRPr="004141CD" w14:paraId="01509A15" w14:textId="77777777" w:rsidTr="000B3DB5">
        <w:tc>
          <w:tcPr>
            <w:tcW w:w="8290" w:type="dxa"/>
          </w:tcPr>
          <w:p w14:paraId="1822923B" w14:textId="77777777" w:rsidR="00DB2669" w:rsidRPr="004141CD" w:rsidRDefault="00DB2669" w:rsidP="000B3DB5">
            <w:pPr>
              <w:rPr>
                <w:szCs w:val="22"/>
              </w:rPr>
            </w:pPr>
            <w:r w:rsidRPr="004141CD">
              <w:rPr>
                <w:sz w:val="22"/>
                <w:szCs w:val="22"/>
              </w:rPr>
              <w:t>Tells the user how long it took for wound healing to occur</w:t>
            </w:r>
          </w:p>
        </w:tc>
      </w:tr>
      <w:tr w:rsidR="00DB2669" w:rsidRPr="004141CD" w14:paraId="3BDB0746" w14:textId="77777777" w:rsidTr="000B3DB5">
        <w:tc>
          <w:tcPr>
            <w:tcW w:w="8290" w:type="dxa"/>
          </w:tcPr>
          <w:p w14:paraId="0C33D765" w14:textId="77777777" w:rsidR="00DB2669" w:rsidRPr="004141CD" w:rsidRDefault="00DB2669" w:rsidP="000B3DB5">
            <w:pPr>
              <w:rPr>
                <w:szCs w:val="22"/>
              </w:rPr>
            </w:pPr>
            <w:r w:rsidRPr="004141CD">
              <w:rPr>
                <w:sz w:val="22"/>
                <w:szCs w:val="22"/>
              </w:rPr>
              <w:t>Produces graphs of cell locations each iteration</w:t>
            </w:r>
          </w:p>
        </w:tc>
      </w:tr>
    </w:tbl>
    <w:p w14:paraId="5CB2D5A4" w14:textId="77777777" w:rsidR="00DB2669" w:rsidRPr="0007031C" w:rsidRDefault="00DB2669" w:rsidP="00DB2669">
      <w:pPr>
        <w:ind w:left="720"/>
        <w:rPr>
          <w:sz w:val="22"/>
          <w:szCs w:val="22"/>
        </w:rPr>
      </w:pPr>
      <w:r>
        <w:rPr>
          <w:sz w:val="22"/>
          <w:szCs w:val="22"/>
        </w:rPr>
        <w:t>Table 3.2: Important functional requirements</w:t>
      </w:r>
    </w:p>
    <w:p w14:paraId="53BAE891" w14:textId="77777777" w:rsidR="00DB2669" w:rsidRPr="004141CD" w:rsidRDefault="00DB2669" w:rsidP="00DB2669">
      <w:pPr>
        <w:ind w:left="720"/>
        <w:rPr>
          <w:szCs w:val="22"/>
        </w:rPr>
      </w:pPr>
    </w:p>
    <w:tbl>
      <w:tblPr>
        <w:tblStyle w:val="TableGrid"/>
        <w:tblW w:w="0" w:type="auto"/>
        <w:tblInd w:w="720" w:type="dxa"/>
        <w:tblLook w:val="04A0" w:firstRow="1" w:lastRow="0" w:firstColumn="1" w:lastColumn="0" w:noHBand="0" w:noVBand="1"/>
      </w:tblPr>
      <w:tblGrid>
        <w:gridCol w:w="8290"/>
      </w:tblGrid>
      <w:tr w:rsidR="00DB2669" w:rsidRPr="004141CD" w14:paraId="6CB8F9B9" w14:textId="77777777" w:rsidTr="000B3DB5">
        <w:tc>
          <w:tcPr>
            <w:tcW w:w="8290" w:type="dxa"/>
          </w:tcPr>
          <w:p w14:paraId="4478E369" w14:textId="77777777" w:rsidR="00DB2669" w:rsidRPr="004141CD" w:rsidRDefault="00DB2669" w:rsidP="000B3DB5">
            <w:pPr>
              <w:jc w:val="center"/>
              <w:rPr>
                <w:sz w:val="22"/>
                <w:szCs w:val="22"/>
              </w:rPr>
            </w:pPr>
            <w:r w:rsidRPr="004141CD">
              <w:rPr>
                <w:b/>
                <w:sz w:val="22"/>
                <w:szCs w:val="22"/>
              </w:rPr>
              <w:t>It is desirable that the system:</w:t>
            </w:r>
          </w:p>
        </w:tc>
      </w:tr>
      <w:tr w:rsidR="00DB2669" w:rsidRPr="004141CD" w14:paraId="39097CE9" w14:textId="77777777" w:rsidTr="000B3DB5">
        <w:tc>
          <w:tcPr>
            <w:tcW w:w="8290" w:type="dxa"/>
          </w:tcPr>
          <w:p w14:paraId="0F513275" w14:textId="77777777" w:rsidR="00DB2669" w:rsidRPr="004141CD" w:rsidRDefault="00DB2669" w:rsidP="000B3DB5">
            <w:pPr>
              <w:rPr>
                <w:sz w:val="22"/>
                <w:szCs w:val="22"/>
              </w:rPr>
            </w:pPr>
            <w:r w:rsidRPr="004141CD">
              <w:rPr>
                <w:sz w:val="22"/>
                <w:szCs w:val="22"/>
              </w:rPr>
              <w:t>Forms a confluence before being wounded</w:t>
            </w:r>
          </w:p>
        </w:tc>
      </w:tr>
      <w:tr w:rsidR="00DB2669" w:rsidRPr="004141CD" w14:paraId="5BEF807D" w14:textId="77777777" w:rsidTr="000B3DB5">
        <w:tc>
          <w:tcPr>
            <w:tcW w:w="8290" w:type="dxa"/>
          </w:tcPr>
          <w:p w14:paraId="3C09B848" w14:textId="77777777" w:rsidR="00DB2669" w:rsidRPr="004141CD" w:rsidRDefault="00DB2669" w:rsidP="000B3DB5">
            <w:pPr>
              <w:rPr>
                <w:sz w:val="22"/>
                <w:szCs w:val="22"/>
              </w:rPr>
            </w:pPr>
            <w:commentRangeStart w:id="7"/>
            <w:r w:rsidRPr="004141CD">
              <w:rPr>
                <w:sz w:val="22"/>
                <w:szCs w:val="22"/>
              </w:rPr>
              <w:t>Models Senescent Cells as barriers</w:t>
            </w:r>
            <w:commentRangeEnd w:id="7"/>
            <w:r w:rsidR="000B3DB5">
              <w:rPr>
                <w:rStyle w:val="CommentReference"/>
              </w:rPr>
              <w:commentReference w:id="7"/>
            </w:r>
          </w:p>
        </w:tc>
      </w:tr>
      <w:tr w:rsidR="00DB2669" w:rsidRPr="004141CD" w14:paraId="2A29FC88" w14:textId="77777777" w:rsidTr="000B3DB5">
        <w:tc>
          <w:tcPr>
            <w:tcW w:w="8290" w:type="dxa"/>
          </w:tcPr>
          <w:p w14:paraId="0E212F8D" w14:textId="77777777" w:rsidR="00DB2669" w:rsidRPr="004141CD" w:rsidRDefault="00DB2669" w:rsidP="000B3DB5">
            <w:pPr>
              <w:rPr>
                <w:sz w:val="22"/>
                <w:szCs w:val="22"/>
              </w:rPr>
            </w:pPr>
            <w:r w:rsidRPr="004141CD">
              <w:rPr>
                <w:sz w:val="22"/>
                <w:szCs w:val="22"/>
              </w:rPr>
              <w:t>Stops the simulation when second confluence is formed</w:t>
            </w:r>
          </w:p>
        </w:tc>
      </w:tr>
    </w:tbl>
    <w:p w14:paraId="27C9ABC0" w14:textId="77777777" w:rsidR="00DB2669" w:rsidRDefault="00DB2669" w:rsidP="00DB2669">
      <w:pPr>
        <w:ind w:left="720"/>
        <w:rPr>
          <w:sz w:val="22"/>
          <w:szCs w:val="22"/>
        </w:rPr>
      </w:pPr>
      <w:r>
        <w:rPr>
          <w:sz w:val="22"/>
          <w:szCs w:val="22"/>
        </w:rPr>
        <w:t>Table 3.3: Desirable functional requirements</w:t>
      </w:r>
    </w:p>
    <w:p w14:paraId="7ECE9D05" w14:textId="77777777" w:rsidR="00DB2669" w:rsidRPr="004141CD" w:rsidRDefault="00DB2669" w:rsidP="00DB2669">
      <w:pPr>
        <w:ind w:left="720"/>
        <w:rPr>
          <w:sz w:val="22"/>
          <w:szCs w:val="22"/>
        </w:rPr>
      </w:pPr>
    </w:p>
    <w:tbl>
      <w:tblPr>
        <w:tblStyle w:val="TableGrid"/>
        <w:tblW w:w="0" w:type="auto"/>
        <w:tblInd w:w="720" w:type="dxa"/>
        <w:tblLook w:val="04A0" w:firstRow="1" w:lastRow="0" w:firstColumn="1" w:lastColumn="0" w:noHBand="0" w:noVBand="1"/>
      </w:tblPr>
      <w:tblGrid>
        <w:gridCol w:w="8290"/>
      </w:tblGrid>
      <w:tr w:rsidR="00DB2669" w:rsidRPr="004141CD" w14:paraId="334D5D91" w14:textId="77777777" w:rsidTr="000B3DB5">
        <w:tc>
          <w:tcPr>
            <w:tcW w:w="8290" w:type="dxa"/>
          </w:tcPr>
          <w:p w14:paraId="576AB277" w14:textId="77777777" w:rsidR="00DB2669" w:rsidRPr="004141CD" w:rsidRDefault="00DB2669" w:rsidP="000B3DB5">
            <w:pPr>
              <w:jc w:val="center"/>
              <w:rPr>
                <w:sz w:val="22"/>
                <w:szCs w:val="22"/>
              </w:rPr>
            </w:pPr>
            <w:r w:rsidRPr="004141CD">
              <w:rPr>
                <w:b/>
                <w:sz w:val="22"/>
                <w:szCs w:val="22"/>
              </w:rPr>
              <w:t>It is optional that the system:</w:t>
            </w:r>
          </w:p>
        </w:tc>
      </w:tr>
      <w:tr w:rsidR="00DB2669" w:rsidRPr="004141CD" w14:paraId="5F409772" w14:textId="77777777" w:rsidTr="000B3DB5">
        <w:tc>
          <w:tcPr>
            <w:tcW w:w="8290" w:type="dxa"/>
          </w:tcPr>
          <w:p w14:paraId="3A0B5174" w14:textId="77777777" w:rsidR="00DB2669" w:rsidRPr="004141CD" w:rsidRDefault="00DB2669" w:rsidP="000B3DB5">
            <w:pPr>
              <w:rPr>
                <w:sz w:val="22"/>
                <w:szCs w:val="22"/>
              </w:rPr>
            </w:pPr>
            <w:r w:rsidRPr="004141CD">
              <w:rPr>
                <w:sz w:val="22"/>
                <w:szCs w:val="22"/>
              </w:rPr>
              <w:t>Models senescent cell death</w:t>
            </w:r>
          </w:p>
        </w:tc>
      </w:tr>
    </w:tbl>
    <w:p w14:paraId="4BFED51E" w14:textId="77777777" w:rsidR="00DB2669" w:rsidRDefault="00DB2669" w:rsidP="00DB2669">
      <w:pPr>
        <w:rPr>
          <w:sz w:val="22"/>
          <w:szCs w:val="22"/>
        </w:rPr>
      </w:pPr>
      <w:r>
        <w:rPr>
          <w:sz w:val="22"/>
          <w:szCs w:val="22"/>
        </w:rPr>
        <w:tab/>
        <w:t>Table 3.4: Optional functional requirements</w:t>
      </w:r>
    </w:p>
    <w:p w14:paraId="0A42BE89" w14:textId="77777777" w:rsidR="00DB2669" w:rsidRDefault="00DB2669" w:rsidP="00DB2669">
      <w:pPr>
        <w:ind w:left="720"/>
        <w:rPr>
          <w:sz w:val="22"/>
          <w:szCs w:val="22"/>
        </w:rPr>
      </w:pPr>
    </w:p>
    <w:p w14:paraId="3D94510E" w14:textId="77777777" w:rsidR="00DB2669" w:rsidRDefault="00DB2669" w:rsidP="00DB2669">
      <w:pPr>
        <w:ind w:left="720"/>
        <w:rPr>
          <w:szCs w:val="22"/>
        </w:rPr>
      </w:pPr>
    </w:p>
    <w:p w14:paraId="7DF66444" w14:textId="77777777" w:rsidR="00DB2669" w:rsidRDefault="00DB2669" w:rsidP="00DB2669">
      <w:pPr>
        <w:ind w:left="720"/>
        <w:rPr>
          <w:szCs w:val="22"/>
        </w:rPr>
      </w:pPr>
      <w:r w:rsidRPr="00404457">
        <w:rPr>
          <w:szCs w:val="22"/>
        </w:rPr>
        <w:lastRenderedPageBreak/>
        <w:t>3.2.2 Non-functional Requirements</w:t>
      </w:r>
    </w:p>
    <w:p w14:paraId="70719144" w14:textId="77777777" w:rsidR="00DB2669" w:rsidRDefault="00DB2669" w:rsidP="00DB2669">
      <w:pPr>
        <w:ind w:left="720"/>
        <w:rPr>
          <w:szCs w:val="22"/>
        </w:rPr>
      </w:pPr>
    </w:p>
    <w:tbl>
      <w:tblPr>
        <w:tblStyle w:val="TableGrid"/>
        <w:tblW w:w="0" w:type="auto"/>
        <w:tblInd w:w="720" w:type="dxa"/>
        <w:tblLook w:val="04A0" w:firstRow="1" w:lastRow="0" w:firstColumn="1" w:lastColumn="0" w:noHBand="0" w:noVBand="1"/>
      </w:tblPr>
      <w:tblGrid>
        <w:gridCol w:w="8516"/>
      </w:tblGrid>
      <w:tr w:rsidR="00DB2669" w14:paraId="328F6F11" w14:textId="77777777" w:rsidTr="000B3DB5">
        <w:tc>
          <w:tcPr>
            <w:tcW w:w="9010" w:type="dxa"/>
          </w:tcPr>
          <w:p w14:paraId="4FDED49D" w14:textId="77777777" w:rsidR="00DB2669" w:rsidRPr="003654D0" w:rsidRDefault="00DB2669" w:rsidP="000B3DB5">
            <w:pPr>
              <w:jc w:val="center"/>
              <w:rPr>
                <w:b/>
                <w:sz w:val="22"/>
                <w:szCs w:val="22"/>
              </w:rPr>
            </w:pPr>
            <w:r w:rsidRPr="003654D0">
              <w:rPr>
                <w:b/>
                <w:sz w:val="22"/>
                <w:szCs w:val="22"/>
              </w:rPr>
              <w:t>It is desirable that the system:</w:t>
            </w:r>
          </w:p>
        </w:tc>
      </w:tr>
      <w:tr w:rsidR="00DB2669" w14:paraId="1E6C61E2" w14:textId="77777777" w:rsidTr="000B3DB5">
        <w:tc>
          <w:tcPr>
            <w:tcW w:w="9010" w:type="dxa"/>
          </w:tcPr>
          <w:p w14:paraId="43A4A575" w14:textId="77777777" w:rsidR="00DB2669" w:rsidRPr="003654D0" w:rsidRDefault="00DB2669" w:rsidP="000B3DB5">
            <w:pPr>
              <w:rPr>
                <w:sz w:val="22"/>
                <w:szCs w:val="22"/>
              </w:rPr>
            </w:pPr>
            <w:r w:rsidRPr="003654D0">
              <w:rPr>
                <w:sz w:val="22"/>
                <w:szCs w:val="22"/>
              </w:rPr>
              <w:t>Is simple to run from the command line</w:t>
            </w:r>
          </w:p>
        </w:tc>
      </w:tr>
      <w:tr w:rsidR="00DB2669" w14:paraId="2A6E33C2" w14:textId="77777777" w:rsidTr="000B3DB5">
        <w:tc>
          <w:tcPr>
            <w:tcW w:w="9010" w:type="dxa"/>
          </w:tcPr>
          <w:p w14:paraId="3EF3CF8D" w14:textId="77777777" w:rsidR="00DB2669" w:rsidRPr="003654D0" w:rsidRDefault="00DB2669" w:rsidP="000B3DB5">
            <w:pPr>
              <w:rPr>
                <w:sz w:val="22"/>
                <w:szCs w:val="22"/>
              </w:rPr>
            </w:pPr>
            <w:r w:rsidRPr="003654D0">
              <w:rPr>
                <w:sz w:val="22"/>
                <w:szCs w:val="22"/>
              </w:rPr>
              <w:t>Is commented well for future development</w:t>
            </w:r>
          </w:p>
        </w:tc>
      </w:tr>
    </w:tbl>
    <w:p w14:paraId="60C463A7" w14:textId="77777777" w:rsidR="00DB2669" w:rsidRDefault="00DB2669" w:rsidP="00DB2669">
      <w:pPr>
        <w:rPr>
          <w:sz w:val="22"/>
          <w:szCs w:val="22"/>
        </w:rPr>
      </w:pPr>
      <w:r>
        <w:rPr>
          <w:sz w:val="22"/>
          <w:szCs w:val="22"/>
        </w:rPr>
        <w:tab/>
        <w:t>3.5: Non-functional requirements</w:t>
      </w:r>
      <w:r w:rsidRPr="00395D7C">
        <w:rPr>
          <w:sz w:val="22"/>
          <w:szCs w:val="22"/>
        </w:rPr>
        <w:t xml:space="preserve"> </w:t>
      </w:r>
    </w:p>
    <w:p w14:paraId="692FF720" w14:textId="77777777" w:rsidR="00DB2669" w:rsidRPr="00395D7C" w:rsidRDefault="00DB2669" w:rsidP="00DB2669">
      <w:pPr>
        <w:rPr>
          <w:ins w:id="8" w:author="Harry Cooper" w:date="2017-11-29T15:22:00Z"/>
          <w:sz w:val="22"/>
          <w:szCs w:val="22"/>
        </w:rPr>
      </w:pPr>
    </w:p>
    <w:p w14:paraId="70287152" w14:textId="77777777" w:rsidR="00DB2669" w:rsidRPr="00226F61" w:rsidRDefault="00DB2669">
      <w:pPr>
        <w:pStyle w:val="ListParagraph"/>
        <w:rPr>
          <w:szCs w:val="22"/>
        </w:rPr>
        <w:pPrChange w:id="9" w:author="Harry Cooper" w:date="2017-11-29T15:34:00Z">
          <w:pPr/>
        </w:pPrChange>
      </w:pPr>
      <w:commentRangeStart w:id="10"/>
      <w:r>
        <w:rPr>
          <w:rFonts w:ascii="Times New Roman" w:hAnsi="Times New Roman" w:cs="Times New Roman"/>
          <w:szCs w:val="22"/>
        </w:rPr>
        <w:t>3.2.3</w:t>
      </w:r>
      <w:r w:rsidRPr="00226F61">
        <w:rPr>
          <w:rFonts w:ascii="Times New Roman" w:hAnsi="Times New Roman" w:cs="Times New Roman"/>
          <w:szCs w:val="22"/>
        </w:rPr>
        <w:t xml:space="preserve"> </w:t>
      </w:r>
      <w:ins w:id="11" w:author="Harry Cooper" w:date="2017-11-29T15:34:00Z">
        <w:r w:rsidRPr="00226F61">
          <w:rPr>
            <w:rFonts w:ascii="Times New Roman" w:hAnsi="Times New Roman" w:cs="Times New Roman"/>
            <w:szCs w:val="22"/>
          </w:rPr>
          <w:t>Parameters</w:t>
        </w:r>
      </w:ins>
      <w:commentRangeEnd w:id="10"/>
      <w:r w:rsidR="000B3DB5">
        <w:rPr>
          <w:rStyle w:val="CommentReference"/>
          <w:rFonts w:ascii="Times New Roman" w:hAnsi="Times New Roman" w:cs="Times New Roman"/>
          <w:lang w:eastAsia="en-GB"/>
        </w:rPr>
        <w:commentReference w:id="10"/>
      </w:r>
      <w:r w:rsidRPr="00226F61">
        <w:rPr>
          <w:rFonts w:ascii="Times New Roman" w:hAnsi="Times New Roman" w:cs="Times New Roman"/>
          <w:szCs w:val="22"/>
        </w:rPr>
        <w:br/>
      </w:r>
    </w:p>
    <w:p w14:paraId="5A9049CD" w14:textId="77777777" w:rsidR="00DB2669" w:rsidRPr="00226F61" w:rsidRDefault="00DB2669">
      <w:pPr>
        <w:pStyle w:val="ListParagraph"/>
        <w:ind w:left="1440"/>
        <w:rPr>
          <w:sz w:val="22"/>
          <w:szCs w:val="22"/>
        </w:rPr>
        <w:pPrChange w:id="12" w:author="Harry Cooper" w:date="2017-11-29T15:35:00Z">
          <w:pPr/>
        </w:pPrChange>
      </w:pPr>
      <w:r w:rsidRPr="00226F61">
        <w:rPr>
          <w:rFonts w:ascii="Times New Roman" w:hAnsi="Times New Roman" w:cs="Times New Roman"/>
          <w:sz w:val="22"/>
          <w:szCs w:val="22"/>
        </w:rPr>
        <w:t>These parameters have either been gained from literature review or are an educated guess which will be refined heuristically on the final product.</w:t>
      </w:r>
    </w:p>
    <w:p w14:paraId="6C6C36C7" w14:textId="77777777" w:rsidR="00DB2669" w:rsidRPr="00226F61" w:rsidRDefault="00DB2669" w:rsidP="00DB2669">
      <w:pPr>
        <w:pStyle w:val="ListParagraph"/>
        <w:ind w:left="1440"/>
        <w:rPr>
          <w:rFonts w:ascii="Times New Roman" w:hAnsi="Times New Roman" w:cs="Times New Roman"/>
          <w:sz w:val="22"/>
          <w:szCs w:val="22"/>
        </w:rPr>
      </w:pPr>
    </w:p>
    <w:tbl>
      <w:tblPr>
        <w:tblStyle w:val="TableGrid"/>
        <w:tblW w:w="0" w:type="auto"/>
        <w:tblInd w:w="1440" w:type="dxa"/>
        <w:tblLook w:val="04A0" w:firstRow="1" w:lastRow="0" w:firstColumn="1" w:lastColumn="0" w:noHBand="0" w:noVBand="1"/>
      </w:tblPr>
      <w:tblGrid>
        <w:gridCol w:w="2762"/>
        <w:gridCol w:w="2487"/>
        <w:gridCol w:w="2321"/>
      </w:tblGrid>
      <w:tr w:rsidR="00DB2669" w:rsidRPr="00226F61" w14:paraId="7062B1C4" w14:textId="77777777" w:rsidTr="000B3DB5">
        <w:tc>
          <w:tcPr>
            <w:tcW w:w="2762" w:type="dxa"/>
            <w:vAlign w:val="center"/>
          </w:tcPr>
          <w:p w14:paraId="0E7E736C" w14:textId="77777777" w:rsidR="00DB2669" w:rsidRPr="00226F61" w:rsidRDefault="00DB2669" w:rsidP="000B3DB5">
            <w:pPr>
              <w:pStyle w:val="ListParagraph"/>
              <w:ind w:left="0"/>
              <w:jc w:val="center"/>
              <w:rPr>
                <w:rFonts w:ascii="Times New Roman" w:hAnsi="Times New Roman" w:cs="Times New Roman"/>
                <w:b/>
                <w:sz w:val="22"/>
                <w:szCs w:val="22"/>
              </w:rPr>
            </w:pPr>
            <w:r w:rsidRPr="00226F61">
              <w:rPr>
                <w:rFonts w:ascii="Times New Roman" w:hAnsi="Times New Roman" w:cs="Times New Roman"/>
                <w:b/>
                <w:sz w:val="22"/>
                <w:szCs w:val="22"/>
              </w:rPr>
              <w:t>Parameter Name</w:t>
            </w:r>
          </w:p>
        </w:tc>
        <w:tc>
          <w:tcPr>
            <w:tcW w:w="2487" w:type="dxa"/>
            <w:vAlign w:val="center"/>
          </w:tcPr>
          <w:p w14:paraId="241EA4EB" w14:textId="77777777" w:rsidR="00DB2669" w:rsidRPr="00226F61" w:rsidRDefault="00DB2669" w:rsidP="000B3DB5">
            <w:pPr>
              <w:pStyle w:val="ListParagraph"/>
              <w:ind w:left="0"/>
              <w:jc w:val="center"/>
              <w:rPr>
                <w:rFonts w:ascii="Times New Roman" w:hAnsi="Times New Roman" w:cs="Times New Roman"/>
                <w:b/>
                <w:sz w:val="22"/>
                <w:szCs w:val="22"/>
              </w:rPr>
            </w:pPr>
            <w:r w:rsidRPr="00226F61">
              <w:rPr>
                <w:rFonts w:ascii="Times New Roman" w:hAnsi="Times New Roman" w:cs="Times New Roman"/>
                <w:b/>
                <w:sz w:val="22"/>
                <w:szCs w:val="22"/>
              </w:rPr>
              <w:t>Data</w:t>
            </w:r>
          </w:p>
        </w:tc>
        <w:tc>
          <w:tcPr>
            <w:tcW w:w="2321" w:type="dxa"/>
          </w:tcPr>
          <w:p w14:paraId="46A98511" w14:textId="77777777" w:rsidR="00DB2669" w:rsidRPr="00226F61" w:rsidRDefault="00DB2669" w:rsidP="000B3DB5">
            <w:pPr>
              <w:pStyle w:val="ListParagraph"/>
              <w:ind w:left="0"/>
              <w:jc w:val="center"/>
              <w:rPr>
                <w:rFonts w:ascii="Times New Roman" w:hAnsi="Times New Roman" w:cs="Times New Roman"/>
                <w:b/>
                <w:sz w:val="22"/>
                <w:szCs w:val="22"/>
              </w:rPr>
            </w:pPr>
            <w:r w:rsidRPr="00226F61">
              <w:rPr>
                <w:rFonts w:ascii="Times New Roman" w:hAnsi="Times New Roman" w:cs="Times New Roman"/>
                <w:b/>
                <w:sz w:val="22"/>
                <w:szCs w:val="22"/>
              </w:rPr>
              <w:t>Source</w:t>
            </w:r>
          </w:p>
        </w:tc>
      </w:tr>
      <w:tr w:rsidR="00DB2669" w:rsidRPr="00226F61" w14:paraId="0B13714A" w14:textId="77777777" w:rsidTr="000B3DB5">
        <w:trPr>
          <w:trHeight w:val="296"/>
        </w:trPr>
        <w:tc>
          <w:tcPr>
            <w:tcW w:w="2762" w:type="dxa"/>
            <w:vAlign w:val="center"/>
          </w:tcPr>
          <w:p w14:paraId="154AAF2E" w14:textId="77777777" w:rsidR="00DB2669" w:rsidRPr="00226F61" w:rsidRDefault="00DB2669" w:rsidP="000B3DB5">
            <w:pPr>
              <w:pStyle w:val="ListParagraph"/>
              <w:ind w:left="0"/>
              <w:jc w:val="center"/>
              <w:rPr>
                <w:rFonts w:ascii="Times New Roman" w:hAnsi="Times New Roman" w:cs="Times New Roman"/>
                <w:sz w:val="22"/>
                <w:szCs w:val="22"/>
              </w:rPr>
            </w:pPr>
            <w:r>
              <w:rPr>
                <w:rFonts w:ascii="Times New Roman" w:hAnsi="Times New Roman" w:cs="Times New Roman"/>
                <w:sz w:val="22"/>
                <w:szCs w:val="22"/>
              </w:rPr>
              <w:t>P</w:t>
            </w:r>
            <w:r w:rsidRPr="00226F61">
              <w:rPr>
                <w:rFonts w:ascii="Times New Roman" w:hAnsi="Times New Roman" w:cs="Times New Roman"/>
                <w:sz w:val="22"/>
                <w:szCs w:val="22"/>
              </w:rPr>
              <w:t>C diameter</w:t>
            </w:r>
          </w:p>
        </w:tc>
        <w:tc>
          <w:tcPr>
            <w:tcW w:w="2487" w:type="dxa"/>
            <w:vAlign w:val="center"/>
          </w:tcPr>
          <w:p w14:paraId="6D2F3EAA" w14:textId="77777777" w:rsidR="00DB2669" w:rsidRPr="00226F61" w:rsidRDefault="00DB2669" w:rsidP="000B3DB5">
            <w:pPr>
              <w:pStyle w:val="ListParagraph"/>
              <w:ind w:left="0"/>
              <w:jc w:val="center"/>
              <w:rPr>
                <w:rFonts w:ascii="Times New Roman" w:hAnsi="Times New Roman" w:cs="Times New Roman"/>
                <w:sz w:val="22"/>
                <w:szCs w:val="22"/>
              </w:rPr>
            </w:pPr>
            <w:r w:rsidRPr="00226F61">
              <w:rPr>
                <w:rFonts w:ascii="Times New Roman" w:hAnsi="Times New Roman" w:cs="Times New Roman"/>
                <w:sz w:val="22"/>
                <w:szCs w:val="22"/>
              </w:rPr>
              <w:t>10-20</w:t>
            </w:r>
            <w:r w:rsidRPr="00226F61">
              <w:rPr>
                <w:rFonts w:ascii="Times New Roman" w:hAnsi="Times New Roman" w:cs="Times New Roman"/>
                <w:sz w:val="22"/>
                <w:szCs w:val="22"/>
              </w:rPr>
              <w:sym w:font="Symbol" w:char="F06D"/>
            </w:r>
            <w:r w:rsidRPr="00226F61">
              <w:rPr>
                <w:rFonts w:ascii="Times New Roman" w:hAnsi="Times New Roman" w:cs="Times New Roman"/>
                <w:sz w:val="22"/>
                <w:szCs w:val="22"/>
              </w:rPr>
              <w:t>m</w:t>
            </w:r>
          </w:p>
        </w:tc>
        <w:tc>
          <w:tcPr>
            <w:tcW w:w="2321" w:type="dxa"/>
          </w:tcPr>
          <w:p w14:paraId="4884007C" w14:textId="77777777" w:rsidR="00DB2669" w:rsidRPr="00226F61" w:rsidRDefault="00DB2669" w:rsidP="000B3DB5">
            <w:pPr>
              <w:pStyle w:val="ListParagraph"/>
              <w:ind w:left="0"/>
              <w:jc w:val="center"/>
              <w:rPr>
                <w:rFonts w:ascii="Times New Roman" w:hAnsi="Times New Roman" w:cs="Times New Roman"/>
                <w:sz w:val="22"/>
                <w:szCs w:val="22"/>
              </w:rPr>
            </w:pPr>
            <w:r w:rsidRPr="00226F61">
              <w:rPr>
                <w:rFonts w:ascii="Times New Roman" w:hAnsi="Times New Roman" w:cs="Times New Roman"/>
                <w:sz w:val="22"/>
                <w:szCs w:val="22"/>
              </w:rPr>
              <w:t>Literature Review</w:t>
            </w:r>
          </w:p>
        </w:tc>
      </w:tr>
      <w:tr w:rsidR="00DB2669" w:rsidRPr="00226F61" w14:paraId="66CA16D4" w14:textId="77777777" w:rsidTr="000B3DB5">
        <w:tc>
          <w:tcPr>
            <w:tcW w:w="2762" w:type="dxa"/>
            <w:vAlign w:val="center"/>
          </w:tcPr>
          <w:p w14:paraId="03EDC801" w14:textId="77777777" w:rsidR="00DB2669" w:rsidRPr="00226F61" w:rsidRDefault="00DB2669" w:rsidP="000B3DB5">
            <w:pPr>
              <w:pStyle w:val="ListParagraph"/>
              <w:ind w:left="0"/>
              <w:jc w:val="center"/>
              <w:rPr>
                <w:rFonts w:ascii="Times New Roman" w:hAnsi="Times New Roman" w:cs="Times New Roman"/>
                <w:sz w:val="22"/>
                <w:szCs w:val="22"/>
              </w:rPr>
            </w:pPr>
            <w:r w:rsidRPr="00226F61">
              <w:rPr>
                <w:rFonts w:ascii="Times New Roman" w:hAnsi="Times New Roman" w:cs="Times New Roman"/>
                <w:sz w:val="22"/>
                <w:szCs w:val="22"/>
              </w:rPr>
              <w:t>Senescent cell diameter</w:t>
            </w:r>
          </w:p>
        </w:tc>
        <w:tc>
          <w:tcPr>
            <w:tcW w:w="2487" w:type="dxa"/>
            <w:vAlign w:val="center"/>
          </w:tcPr>
          <w:p w14:paraId="541E709B" w14:textId="77777777" w:rsidR="00DB2669" w:rsidRPr="00226F61" w:rsidRDefault="00DB2669" w:rsidP="000B3DB5">
            <w:pPr>
              <w:pStyle w:val="ListParagraph"/>
              <w:ind w:left="0"/>
              <w:jc w:val="center"/>
              <w:rPr>
                <w:rFonts w:ascii="Times New Roman" w:hAnsi="Times New Roman" w:cs="Times New Roman"/>
                <w:sz w:val="22"/>
                <w:szCs w:val="22"/>
              </w:rPr>
            </w:pPr>
            <w:r w:rsidRPr="00226F61">
              <w:rPr>
                <w:rFonts w:ascii="Times New Roman" w:hAnsi="Times New Roman" w:cs="Times New Roman"/>
                <w:sz w:val="22"/>
                <w:szCs w:val="22"/>
              </w:rPr>
              <w:t>&lt; 100</w:t>
            </w:r>
            <w:r w:rsidRPr="00226F61">
              <w:rPr>
                <w:rFonts w:ascii="Times New Roman" w:hAnsi="Times New Roman" w:cs="Times New Roman"/>
                <w:sz w:val="22"/>
                <w:szCs w:val="22"/>
              </w:rPr>
              <w:sym w:font="Symbol" w:char="F06D"/>
            </w:r>
            <w:r w:rsidRPr="00226F61">
              <w:rPr>
                <w:rFonts w:ascii="Times New Roman" w:hAnsi="Times New Roman" w:cs="Times New Roman"/>
                <w:sz w:val="22"/>
                <w:szCs w:val="22"/>
              </w:rPr>
              <w:t>m</w:t>
            </w:r>
          </w:p>
        </w:tc>
        <w:tc>
          <w:tcPr>
            <w:tcW w:w="2321" w:type="dxa"/>
          </w:tcPr>
          <w:p w14:paraId="2ED2C486" w14:textId="77777777" w:rsidR="00DB2669" w:rsidRPr="00226F61" w:rsidRDefault="00DB2669" w:rsidP="000B3DB5">
            <w:pPr>
              <w:pStyle w:val="ListParagraph"/>
              <w:ind w:left="0"/>
              <w:jc w:val="center"/>
              <w:rPr>
                <w:rFonts w:ascii="Times New Roman" w:hAnsi="Times New Roman" w:cs="Times New Roman"/>
                <w:sz w:val="22"/>
                <w:szCs w:val="22"/>
              </w:rPr>
            </w:pPr>
            <w:r w:rsidRPr="00226F61">
              <w:rPr>
                <w:rFonts w:ascii="Times New Roman" w:hAnsi="Times New Roman" w:cs="Times New Roman"/>
                <w:sz w:val="22"/>
                <w:szCs w:val="22"/>
              </w:rPr>
              <w:t>Literature Review</w:t>
            </w:r>
          </w:p>
        </w:tc>
      </w:tr>
      <w:tr w:rsidR="00DB2669" w:rsidRPr="00226F61" w14:paraId="605DA2A9" w14:textId="77777777" w:rsidTr="000B3DB5">
        <w:trPr>
          <w:trHeight w:val="287"/>
        </w:trPr>
        <w:tc>
          <w:tcPr>
            <w:tcW w:w="2762" w:type="dxa"/>
            <w:vAlign w:val="center"/>
          </w:tcPr>
          <w:p w14:paraId="71DAAE29" w14:textId="77777777" w:rsidR="00DB2669" w:rsidRPr="00226F61" w:rsidRDefault="00DB2669" w:rsidP="000B3DB5">
            <w:pPr>
              <w:pStyle w:val="ListParagraph"/>
              <w:ind w:left="0"/>
              <w:jc w:val="center"/>
              <w:rPr>
                <w:rFonts w:ascii="Times New Roman" w:hAnsi="Times New Roman" w:cs="Times New Roman"/>
                <w:sz w:val="22"/>
                <w:szCs w:val="22"/>
              </w:rPr>
            </w:pPr>
            <w:r>
              <w:rPr>
                <w:rFonts w:ascii="Times New Roman" w:hAnsi="Times New Roman" w:cs="Times New Roman"/>
                <w:sz w:val="22"/>
                <w:szCs w:val="22"/>
              </w:rPr>
              <w:t>P</w:t>
            </w:r>
            <w:r w:rsidRPr="00226F61">
              <w:rPr>
                <w:rFonts w:ascii="Times New Roman" w:hAnsi="Times New Roman" w:cs="Times New Roman"/>
                <w:sz w:val="22"/>
                <w:szCs w:val="22"/>
              </w:rPr>
              <w:t>C speed</w:t>
            </w:r>
          </w:p>
        </w:tc>
        <w:tc>
          <w:tcPr>
            <w:tcW w:w="2487" w:type="dxa"/>
            <w:vAlign w:val="center"/>
          </w:tcPr>
          <w:p w14:paraId="6D58515B" w14:textId="77777777" w:rsidR="00DB2669" w:rsidRPr="00226F61" w:rsidRDefault="00DB2669" w:rsidP="000B3DB5">
            <w:pPr>
              <w:pStyle w:val="ListParagraph"/>
              <w:ind w:left="0"/>
              <w:jc w:val="center"/>
              <w:rPr>
                <w:rFonts w:ascii="Times New Roman" w:hAnsi="Times New Roman" w:cs="Times New Roman"/>
                <w:sz w:val="22"/>
                <w:szCs w:val="22"/>
              </w:rPr>
            </w:pPr>
            <w:r>
              <w:rPr>
                <w:rFonts w:ascii="Times New Roman" w:hAnsi="Times New Roman" w:cs="Times New Roman"/>
                <w:sz w:val="22"/>
                <w:szCs w:val="22"/>
              </w:rPr>
              <w:t>1</w:t>
            </w:r>
            <w:r>
              <w:rPr>
                <w:rFonts w:ascii="Times New Roman" w:hAnsi="Times New Roman" w:cs="Times New Roman"/>
                <w:sz w:val="22"/>
                <w:szCs w:val="22"/>
              </w:rPr>
              <w:sym w:font="Symbol" w:char="F06D"/>
            </w:r>
            <w:r>
              <w:rPr>
                <w:rFonts w:ascii="Times New Roman" w:hAnsi="Times New Roman" w:cs="Times New Roman"/>
                <w:sz w:val="22"/>
                <w:szCs w:val="22"/>
              </w:rPr>
              <w:t>m/min</w:t>
            </w:r>
          </w:p>
        </w:tc>
        <w:tc>
          <w:tcPr>
            <w:tcW w:w="2321" w:type="dxa"/>
          </w:tcPr>
          <w:p w14:paraId="7035F0A3" w14:textId="77777777" w:rsidR="00DB2669" w:rsidRPr="00226F61" w:rsidRDefault="00DB2669" w:rsidP="000B3DB5">
            <w:pPr>
              <w:pStyle w:val="ListParagraph"/>
              <w:ind w:left="0"/>
              <w:jc w:val="center"/>
              <w:rPr>
                <w:rFonts w:ascii="Times New Roman" w:hAnsi="Times New Roman" w:cs="Times New Roman"/>
                <w:sz w:val="22"/>
                <w:szCs w:val="22"/>
              </w:rPr>
            </w:pPr>
            <w:r w:rsidRPr="00226F61">
              <w:rPr>
                <w:rFonts w:ascii="Times New Roman" w:hAnsi="Times New Roman" w:cs="Times New Roman"/>
                <w:sz w:val="22"/>
                <w:szCs w:val="22"/>
              </w:rPr>
              <w:t>Educated Guess</w:t>
            </w:r>
          </w:p>
        </w:tc>
      </w:tr>
      <w:tr w:rsidR="00DB2669" w:rsidRPr="00226F61" w14:paraId="353F2B17" w14:textId="77777777" w:rsidTr="000B3DB5">
        <w:tc>
          <w:tcPr>
            <w:tcW w:w="2762" w:type="dxa"/>
            <w:vAlign w:val="center"/>
          </w:tcPr>
          <w:p w14:paraId="03361A92" w14:textId="77777777" w:rsidR="00DB2669" w:rsidRPr="00226F61" w:rsidRDefault="00DB2669" w:rsidP="000B3DB5">
            <w:pPr>
              <w:pStyle w:val="ListParagraph"/>
              <w:ind w:left="0"/>
              <w:jc w:val="center"/>
              <w:rPr>
                <w:rFonts w:ascii="Times New Roman" w:hAnsi="Times New Roman" w:cs="Times New Roman"/>
                <w:sz w:val="22"/>
                <w:szCs w:val="22"/>
              </w:rPr>
            </w:pPr>
            <w:r w:rsidRPr="00226F61">
              <w:rPr>
                <w:rFonts w:ascii="Times New Roman" w:hAnsi="Times New Roman" w:cs="Times New Roman"/>
                <w:sz w:val="22"/>
                <w:szCs w:val="22"/>
              </w:rPr>
              <w:t>Senescent cell speed</w:t>
            </w:r>
          </w:p>
        </w:tc>
        <w:tc>
          <w:tcPr>
            <w:tcW w:w="2487" w:type="dxa"/>
            <w:vAlign w:val="center"/>
          </w:tcPr>
          <w:p w14:paraId="4DA5F91A" w14:textId="77777777" w:rsidR="00DB2669" w:rsidRPr="00226F61" w:rsidRDefault="00DB2669" w:rsidP="000B3DB5">
            <w:pPr>
              <w:pStyle w:val="ListParagraph"/>
              <w:ind w:left="0"/>
              <w:jc w:val="center"/>
              <w:rPr>
                <w:rFonts w:ascii="Times New Roman" w:hAnsi="Times New Roman" w:cs="Times New Roman"/>
                <w:sz w:val="22"/>
                <w:szCs w:val="22"/>
              </w:rPr>
            </w:pPr>
            <w:r w:rsidRPr="00226F61">
              <w:rPr>
                <w:rFonts w:ascii="Times New Roman" w:hAnsi="Times New Roman" w:cs="Times New Roman"/>
                <w:sz w:val="22"/>
                <w:szCs w:val="22"/>
              </w:rPr>
              <w:t>0</w:t>
            </w:r>
          </w:p>
        </w:tc>
        <w:tc>
          <w:tcPr>
            <w:tcW w:w="2321" w:type="dxa"/>
          </w:tcPr>
          <w:p w14:paraId="73523EC6" w14:textId="77777777" w:rsidR="00DB2669" w:rsidRPr="00226F61" w:rsidRDefault="00DB2669" w:rsidP="000B3DB5">
            <w:pPr>
              <w:pStyle w:val="ListParagraph"/>
              <w:ind w:left="0"/>
              <w:jc w:val="center"/>
              <w:rPr>
                <w:rFonts w:ascii="Times New Roman" w:hAnsi="Times New Roman" w:cs="Times New Roman"/>
                <w:sz w:val="22"/>
                <w:szCs w:val="22"/>
              </w:rPr>
            </w:pPr>
            <w:r w:rsidRPr="00226F61">
              <w:rPr>
                <w:rFonts w:ascii="Times New Roman" w:hAnsi="Times New Roman" w:cs="Times New Roman"/>
                <w:sz w:val="22"/>
                <w:szCs w:val="22"/>
              </w:rPr>
              <w:t>Literature Review</w:t>
            </w:r>
          </w:p>
        </w:tc>
      </w:tr>
      <w:tr w:rsidR="00DB2669" w:rsidRPr="00226F61" w14:paraId="1F9525FA" w14:textId="77777777" w:rsidTr="000B3DB5">
        <w:tc>
          <w:tcPr>
            <w:tcW w:w="2762" w:type="dxa"/>
            <w:vAlign w:val="center"/>
          </w:tcPr>
          <w:p w14:paraId="5364E041" w14:textId="77777777" w:rsidR="00DB2669" w:rsidRPr="00226F61" w:rsidRDefault="00DB2669" w:rsidP="000B3DB5">
            <w:pPr>
              <w:pStyle w:val="ListParagraph"/>
              <w:ind w:left="0"/>
              <w:jc w:val="center"/>
              <w:rPr>
                <w:rFonts w:ascii="Times New Roman" w:hAnsi="Times New Roman" w:cs="Times New Roman"/>
                <w:sz w:val="22"/>
                <w:szCs w:val="22"/>
              </w:rPr>
            </w:pPr>
            <w:r>
              <w:rPr>
                <w:rFonts w:ascii="Times New Roman" w:hAnsi="Times New Roman" w:cs="Times New Roman"/>
                <w:sz w:val="22"/>
                <w:szCs w:val="22"/>
              </w:rPr>
              <w:t>P</w:t>
            </w:r>
            <w:r w:rsidRPr="00226F61">
              <w:rPr>
                <w:rFonts w:ascii="Times New Roman" w:hAnsi="Times New Roman" w:cs="Times New Roman"/>
                <w:sz w:val="22"/>
                <w:szCs w:val="22"/>
              </w:rPr>
              <w:t>C direction</w:t>
            </w:r>
          </w:p>
        </w:tc>
        <w:tc>
          <w:tcPr>
            <w:tcW w:w="2487" w:type="dxa"/>
            <w:vAlign w:val="center"/>
          </w:tcPr>
          <w:p w14:paraId="5FFC01B7" w14:textId="77777777" w:rsidR="00DB2669" w:rsidRPr="00226F61" w:rsidRDefault="00DB2669" w:rsidP="000B3DB5">
            <w:pPr>
              <w:pStyle w:val="ListParagraph"/>
              <w:ind w:left="0"/>
              <w:jc w:val="center"/>
              <w:rPr>
                <w:rFonts w:ascii="Times New Roman" w:hAnsi="Times New Roman" w:cs="Times New Roman"/>
                <w:sz w:val="22"/>
                <w:szCs w:val="22"/>
              </w:rPr>
            </w:pPr>
            <w:r w:rsidRPr="00226F61">
              <w:rPr>
                <w:rFonts w:ascii="Times New Roman" w:hAnsi="Times New Roman" w:cs="Times New Roman"/>
                <w:sz w:val="22"/>
                <w:szCs w:val="22"/>
              </w:rPr>
              <w:t>Random</w:t>
            </w:r>
          </w:p>
        </w:tc>
        <w:tc>
          <w:tcPr>
            <w:tcW w:w="2321" w:type="dxa"/>
          </w:tcPr>
          <w:p w14:paraId="61DABD18" w14:textId="77777777" w:rsidR="00DB2669" w:rsidRPr="00226F61" w:rsidRDefault="00DB2669" w:rsidP="000B3DB5">
            <w:pPr>
              <w:pStyle w:val="ListParagraph"/>
              <w:ind w:left="0"/>
              <w:jc w:val="center"/>
              <w:rPr>
                <w:rFonts w:ascii="Times New Roman" w:hAnsi="Times New Roman" w:cs="Times New Roman"/>
                <w:sz w:val="22"/>
                <w:szCs w:val="22"/>
              </w:rPr>
            </w:pPr>
            <w:r w:rsidRPr="00226F61">
              <w:rPr>
                <w:rFonts w:ascii="Times New Roman" w:hAnsi="Times New Roman" w:cs="Times New Roman"/>
                <w:sz w:val="22"/>
                <w:szCs w:val="22"/>
              </w:rPr>
              <w:t>Educated Guess</w:t>
            </w:r>
          </w:p>
        </w:tc>
      </w:tr>
      <w:tr w:rsidR="00DB2669" w:rsidRPr="00226F61" w14:paraId="21DB47D0" w14:textId="77777777" w:rsidTr="000B3DB5">
        <w:tc>
          <w:tcPr>
            <w:tcW w:w="2762" w:type="dxa"/>
            <w:vAlign w:val="center"/>
          </w:tcPr>
          <w:p w14:paraId="37DE9CA5" w14:textId="77777777" w:rsidR="00DB2669" w:rsidRPr="00226F61" w:rsidRDefault="00DB2669" w:rsidP="000B3DB5">
            <w:pPr>
              <w:pStyle w:val="ListParagraph"/>
              <w:ind w:left="0"/>
              <w:jc w:val="center"/>
              <w:rPr>
                <w:rFonts w:ascii="Times New Roman" w:hAnsi="Times New Roman" w:cs="Times New Roman"/>
                <w:sz w:val="22"/>
                <w:szCs w:val="22"/>
              </w:rPr>
            </w:pPr>
            <w:r>
              <w:rPr>
                <w:rFonts w:ascii="Times New Roman" w:hAnsi="Times New Roman" w:cs="Times New Roman"/>
                <w:sz w:val="22"/>
                <w:szCs w:val="22"/>
              </w:rPr>
              <w:t>P</w:t>
            </w:r>
            <w:r w:rsidRPr="00226F61">
              <w:rPr>
                <w:rFonts w:ascii="Times New Roman" w:hAnsi="Times New Roman" w:cs="Times New Roman"/>
                <w:sz w:val="22"/>
                <w:szCs w:val="22"/>
              </w:rPr>
              <w:t>C growth factor</w:t>
            </w:r>
          </w:p>
        </w:tc>
        <w:tc>
          <w:tcPr>
            <w:tcW w:w="2487" w:type="dxa"/>
            <w:vAlign w:val="center"/>
          </w:tcPr>
          <w:p w14:paraId="722C41F3" w14:textId="77777777" w:rsidR="00DB2669" w:rsidRPr="00226F61" w:rsidRDefault="00DB2669" w:rsidP="000B3DB5">
            <w:pPr>
              <w:pStyle w:val="ListParagraph"/>
              <w:ind w:left="0"/>
              <w:jc w:val="center"/>
              <w:rPr>
                <w:rFonts w:ascii="Times New Roman" w:hAnsi="Times New Roman" w:cs="Times New Roman"/>
                <w:sz w:val="22"/>
                <w:szCs w:val="22"/>
              </w:rPr>
            </w:pPr>
            <w:r w:rsidRPr="00226F61">
              <w:rPr>
                <w:rFonts w:ascii="Times New Roman" w:hAnsi="Times New Roman" w:cs="Times New Roman"/>
                <w:sz w:val="22"/>
                <w:szCs w:val="22"/>
              </w:rPr>
              <w:t>2 x during proliferation</w:t>
            </w:r>
          </w:p>
        </w:tc>
        <w:tc>
          <w:tcPr>
            <w:tcW w:w="2321" w:type="dxa"/>
          </w:tcPr>
          <w:p w14:paraId="26EB0994" w14:textId="77777777" w:rsidR="00DB2669" w:rsidRPr="00226F61" w:rsidRDefault="00DB2669" w:rsidP="000B3DB5">
            <w:pPr>
              <w:pStyle w:val="ListParagraph"/>
              <w:ind w:left="0"/>
              <w:jc w:val="center"/>
              <w:rPr>
                <w:rFonts w:ascii="Times New Roman" w:hAnsi="Times New Roman" w:cs="Times New Roman"/>
                <w:sz w:val="22"/>
                <w:szCs w:val="22"/>
              </w:rPr>
            </w:pPr>
            <w:r w:rsidRPr="00226F61">
              <w:rPr>
                <w:rFonts w:ascii="Times New Roman" w:hAnsi="Times New Roman" w:cs="Times New Roman"/>
                <w:sz w:val="22"/>
                <w:szCs w:val="22"/>
              </w:rPr>
              <w:t>Literature Review</w:t>
            </w:r>
          </w:p>
        </w:tc>
      </w:tr>
      <w:tr w:rsidR="00DB2669" w:rsidRPr="00226F61" w14:paraId="40DD3E92" w14:textId="77777777" w:rsidTr="000B3DB5">
        <w:tc>
          <w:tcPr>
            <w:tcW w:w="2762" w:type="dxa"/>
            <w:vAlign w:val="center"/>
          </w:tcPr>
          <w:p w14:paraId="745EB041" w14:textId="77777777" w:rsidR="00DB2669" w:rsidRPr="00226F61" w:rsidRDefault="00DB2669" w:rsidP="000B3DB5">
            <w:pPr>
              <w:pStyle w:val="ListParagraph"/>
              <w:ind w:left="0"/>
              <w:jc w:val="center"/>
              <w:rPr>
                <w:rFonts w:ascii="Times New Roman" w:hAnsi="Times New Roman" w:cs="Times New Roman"/>
                <w:sz w:val="22"/>
                <w:szCs w:val="22"/>
              </w:rPr>
            </w:pPr>
            <w:r w:rsidRPr="00226F61">
              <w:rPr>
                <w:rFonts w:ascii="Times New Roman" w:hAnsi="Times New Roman" w:cs="Times New Roman"/>
                <w:sz w:val="22"/>
                <w:szCs w:val="22"/>
              </w:rPr>
              <w:t>Cell turnover</w:t>
            </w:r>
          </w:p>
        </w:tc>
        <w:tc>
          <w:tcPr>
            <w:tcW w:w="2487" w:type="dxa"/>
            <w:vAlign w:val="center"/>
          </w:tcPr>
          <w:p w14:paraId="6F9CA891" w14:textId="77777777" w:rsidR="00DB2669" w:rsidRPr="00226F61" w:rsidRDefault="00DB2669" w:rsidP="000B3DB5">
            <w:pPr>
              <w:pStyle w:val="ListParagraph"/>
              <w:ind w:left="0"/>
              <w:jc w:val="center"/>
              <w:rPr>
                <w:rFonts w:ascii="Times New Roman" w:hAnsi="Times New Roman" w:cs="Times New Roman"/>
                <w:sz w:val="22"/>
                <w:szCs w:val="22"/>
              </w:rPr>
            </w:pPr>
            <w:r w:rsidRPr="00226F61">
              <w:rPr>
                <w:rFonts w:ascii="Times New Roman" w:hAnsi="Times New Roman" w:cs="Times New Roman"/>
                <w:sz w:val="22"/>
                <w:szCs w:val="22"/>
              </w:rPr>
              <w:t>50 times</w:t>
            </w:r>
          </w:p>
        </w:tc>
        <w:tc>
          <w:tcPr>
            <w:tcW w:w="2321" w:type="dxa"/>
          </w:tcPr>
          <w:p w14:paraId="67FBC5B9" w14:textId="77777777" w:rsidR="00DB2669" w:rsidRPr="00226F61" w:rsidRDefault="00DB2669" w:rsidP="000B3DB5">
            <w:pPr>
              <w:pStyle w:val="ListParagraph"/>
              <w:ind w:left="0"/>
              <w:jc w:val="center"/>
              <w:rPr>
                <w:rFonts w:ascii="Times New Roman" w:hAnsi="Times New Roman" w:cs="Times New Roman"/>
                <w:sz w:val="22"/>
                <w:szCs w:val="22"/>
              </w:rPr>
            </w:pPr>
            <w:r w:rsidRPr="00226F61">
              <w:rPr>
                <w:rFonts w:ascii="Times New Roman" w:hAnsi="Times New Roman" w:cs="Times New Roman"/>
                <w:sz w:val="22"/>
                <w:szCs w:val="22"/>
              </w:rPr>
              <w:t>Literature Review</w:t>
            </w:r>
          </w:p>
        </w:tc>
      </w:tr>
      <w:tr w:rsidR="00DB2669" w:rsidRPr="00226F61" w14:paraId="6049781F" w14:textId="77777777" w:rsidTr="000B3DB5">
        <w:tc>
          <w:tcPr>
            <w:tcW w:w="2762" w:type="dxa"/>
            <w:vAlign w:val="center"/>
          </w:tcPr>
          <w:p w14:paraId="02B64441" w14:textId="77777777" w:rsidR="00DB2669" w:rsidRPr="00226F61" w:rsidRDefault="00DB2669" w:rsidP="000B3DB5">
            <w:pPr>
              <w:pStyle w:val="ListParagraph"/>
              <w:ind w:left="0"/>
              <w:jc w:val="center"/>
              <w:rPr>
                <w:rFonts w:ascii="Times New Roman" w:hAnsi="Times New Roman" w:cs="Times New Roman"/>
                <w:sz w:val="22"/>
                <w:szCs w:val="22"/>
              </w:rPr>
            </w:pPr>
            <w:r>
              <w:rPr>
                <w:rFonts w:ascii="Times New Roman" w:hAnsi="Times New Roman" w:cs="Times New Roman"/>
                <w:sz w:val="22"/>
                <w:szCs w:val="22"/>
              </w:rPr>
              <w:t>P</w:t>
            </w:r>
            <w:r w:rsidRPr="00226F61">
              <w:rPr>
                <w:rFonts w:ascii="Times New Roman" w:hAnsi="Times New Roman" w:cs="Times New Roman"/>
                <w:sz w:val="22"/>
                <w:szCs w:val="22"/>
              </w:rPr>
              <w:t>C turnover time</w:t>
            </w:r>
          </w:p>
        </w:tc>
        <w:tc>
          <w:tcPr>
            <w:tcW w:w="2487" w:type="dxa"/>
            <w:vAlign w:val="center"/>
          </w:tcPr>
          <w:p w14:paraId="25652398" w14:textId="77777777" w:rsidR="00DB2669" w:rsidRPr="00226F61" w:rsidRDefault="00DB2669" w:rsidP="000B3DB5">
            <w:pPr>
              <w:pStyle w:val="ListParagraph"/>
              <w:ind w:left="0"/>
              <w:jc w:val="center"/>
              <w:rPr>
                <w:rFonts w:ascii="Times New Roman" w:hAnsi="Times New Roman" w:cs="Times New Roman"/>
                <w:sz w:val="22"/>
                <w:szCs w:val="22"/>
              </w:rPr>
            </w:pPr>
            <w:r w:rsidRPr="00226F61">
              <w:rPr>
                <w:rFonts w:ascii="Times New Roman" w:hAnsi="Times New Roman" w:cs="Times New Roman"/>
                <w:sz w:val="22"/>
                <w:szCs w:val="22"/>
              </w:rPr>
              <w:t>24hrs</w:t>
            </w:r>
          </w:p>
        </w:tc>
        <w:tc>
          <w:tcPr>
            <w:tcW w:w="2321" w:type="dxa"/>
          </w:tcPr>
          <w:p w14:paraId="3413379E" w14:textId="77777777" w:rsidR="00DB2669" w:rsidRPr="00226F61" w:rsidRDefault="00DB2669" w:rsidP="000B3DB5">
            <w:pPr>
              <w:pStyle w:val="ListParagraph"/>
              <w:ind w:left="0"/>
              <w:jc w:val="center"/>
              <w:rPr>
                <w:rFonts w:ascii="Times New Roman" w:hAnsi="Times New Roman" w:cs="Times New Roman"/>
                <w:sz w:val="22"/>
                <w:szCs w:val="22"/>
              </w:rPr>
            </w:pPr>
            <w:r w:rsidRPr="00226F61">
              <w:rPr>
                <w:rFonts w:ascii="Times New Roman" w:hAnsi="Times New Roman" w:cs="Times New Roman"/>
                <w:sz w:val="22"/>
                <w:szCs w:val="22"/>
              </w:rPr>
              <w:t>Literature Review</w:t>
            </w:r>
          </w:p>
        </w:tc>
      </w:tr>
      <w:tr w:rsidR="00DB2669" w:rsidRPr="00226F61" w14:paraId="6F125A6C" w14:textId="77777777" w:rsidTr="000B3DB5">
        <w:tc>
          <w:tcPr>
            <w:tcW w:w="2762" w:type="dxa"/>
            <w:vAlign w:val="center"/>
          </w:tcPr>
          <w:p w14:paraId="7D92214A" w14:textId="77777777" w:rsidR="00DB2669" w:rsidRPr="00226F61" w:rsidRDefault="00DB2669" w:rsidP="000B3DB5">
            <w:pPr>
              <w:pStyle w:val="ListParagraph"/>
              <w:ind w:left="0"/>
              <w:jc w:val="center"/>
              <w:rPr>
                <w:rFonts w:ascii="Times New Roman" w:hAnsi="Times New Roman" w:cs="Times New Roman"/>
                <w:sz w:val="22"/>
                <w:szCs w:val="22"/>
              </w:rPr>
            </w:pPr>
            <w:r w:rsidRPr="00226F61">
              <w:rPr>
                <w:rFonts w:ascii="Times New Roman" w:hAnsi="Times New Roman" w:cs="Times New Roman"/>
                <w:sz w:val="22"/>
                <w:szCs w:val="22"/>
              </w:rPr>
              <w:t>Senescent cell turnover time</w:t>
            </w:r>
          </w:p>
        </w:tc>
        <w:tc>
          <w:tcPr>
            <w:tcW w:w="2487" w:type="dxa"/>
            <w:vAlign w:val="center"/>
          </w:tcPr>
          <w:p w14:paraId="6A140087" w14:textId="77777777" w:rsidR="00DB2669" w:rsidRPr="00226F61" w:rsidRDefault="00DB2669" w:rsidP="000B3DB5">
            <w:pPr>
              <w:pStyle w:val="ListParagraph"/>
              <w:ind w:left="0"/>
              <w:jc w:val="center"/>
              <w:rPr>
                <w:rFonts w:ascii="Times New Roman" w:hAnsi="Times New Roman" w:cs="Times New Roman"/>
                <w:sz w:val="22"/>
                <w:szCs w:val="22"/>
              </w:rPr>
            </w:pPr>
            <w:r w:rsidRPr="00226F61">
              <w:rPr>
                <w:rFonts w:ascii="Times New Roman" w:hAnsi="Times New Roman" w:cs="Times New Roman"/>
                <w:sz w:val="22"/>
                <w:szCs w:val="22"/>
              </w:rPr>
              <w:t>3 days</w:t>
            </w:r>
          </w:p>
        </w:tc>
        <w:tc>
          <w:tcPr>
            <w:tcW w:w="2321" w:type="dxa"/>
            <w:vAlign w:val="center"/>
          </w:tcPr>
          <w:p w14:paraId="1C652392" w14:textId="77777777" w:rsidR="00DB2669" w:rsidRPr="00226F61" w:rsidRDefault="00DB2669" w:rsidP="000B3DB5">
            <w:pPr>
              <w:pStyle w:val="ListParagraph"/>
              <w:ind w:left="0"/>
              <w:jc w:val="center"/>
              <w:rPr>
                <w:rFonts w:ascii="Times New Roman" w:hAnsi="Times New Roman" w:cs="Times New Roman"/>
                <w:sz w:val="22"/>
                <w:szCs w:val="22"/>
              </w:rPr>
            </w:pPr>
            <w:r w:rsidRPr="00226F61">
              <w:rPr>
                <w:rFonts w:ascii="Times New Roman" w:hAnsi="Times New Roman" w:cs="Times New Roman"/>
                <w:sz w:val="22"/>
                <w:szCs w:val="22"/>
              </w:rPr>
              <w:t>Literature Review</w:t>
            </w:r>
          </w:p>
        </w:tc>
      </w:tr>
      <w:tr w:rsidR="00DB2669" w:rsidRPr="00226F61" w14:paraId="5273E5C9" w14:textId="77777777" w:rsidTr="000B3DB5">
        <w:tc>
          <w:tcPr>
            <w:tcW w:w="2762" w:type="dxa"/>
            <w:vAlign w:val="center"/>
          </w:tcPr>
          <w:p w14:paraId="2E23DEE4" w14:textId="77777777" w:rsidR="00DB2669" w:rsidRPr="00226F61" w:rsidRDefault="00DB2669" w:rsidP="000B3DB5">
            <w:pPr>
              <w:pStyle w:val="ListParagraph"/>
              <w:ind w:left="0"/>
              <w:jc w:val="center"/>
              <w:rPr>
                <w:rFonts w:ascii="Times New Roman" w:hAnsi="Times New Roman" w:cs="Times New Roman"/>
                <w:sz w:val="22"/>
                <w:szCs w:val="22"/>
              </w:rPr>
            </w:pPr>
            <w:r w:rsidRPr="00226F61">
              <w:rPr>
                <w:rFonts w:ascii="Times New Roman" w:hAnsi="Times New Roman" w:cs="Times New Roman"/>
                <w:sz w:val="22"/>
                <w:szCs w:val="22"/>
              </w:rPr>
              <w:t>Time period</w:t>
            </w:r>
          </w:p>
        </w:tc>
        <w:tc>
          <w:tcPr>
            <w:tcW w:w="2487" w:type="dxa"/>
            <w:vAlign w:val="center"/>
          </w:tcPr>
          <w:p w14:paraId="312A9BD5" w14:textId="77777777" w:rsidR="00DB2669" w:rsidRPr="00226F61" w:rsidRDefault="00DB2669" w:rsidP="000B3DB5">
            <w:pPr>
              <w:pStyle w:val="ListParagraph"/>
              <w:ind w:left="0"/>
              <w:jc w:val="center"/>
              <w:rPr>
                <w:rFonts w:ascii="Times New Roman" w:hAnsi="Times New Roman" w:cs="Times New Roman"/>
                <w:sz w:val="22"/>
                <w:szCs w:val="22"/>
              </w:rPr>
            </w:pPr>
            <w:r>
              <w:rPr>
                <w:rFonts w:ascii="Times New Roman" w:hAnsi="Times New Roman" w:cs="Times New Roman"/>
                <w:sz w:val="22"/>
                <w:szCs w:val="22"/>
              </w:rPr>
              <w:t>6</w:t>
            </w:r>
            <w:r w:rsidRPr="00226F61">
              <w:rPr>
                <w:rFonts w:ascii="Times New Roman" w:hAnsi="Times New Roman" w:cs="Times New Roman"/>
                <w:sz w:val="22"/>
                <w:szCs w:val="22"/>
              </w:rPr>
              <w:t xml:space="preserve"> hours</w:t>
            </w:r>
          </w:p>
        </w:tc>
        <w:tc>
          <w:tcPr>
            <w:tcW w:w="2321" w:type="dxa"/>
          </w:tcPr>
          <w:p w14:paraId="4AA90D66" w14:textId="77777777" w:rsidR="00DB2669" w:rsidRPr="00226F61" w:rsidRDefault="00DB2669" w:rsidP="000B3DB5">
            <w:pPr>
              <w:pStyle w:val="ListParagraph"/>
              <w:ind w:left="0"/>
              <w:jc w:val="center"/>
              <w:rPr>
                <w:rFonts w:ascii="Times New Roman" w:hAnsi="Times New Roman" w:cs="Times New Roman"/>
                <w:sz w:val="22"/>
                <w:szCs w:val="22"/>
              </w:rPr>
            </w:pPr>
            <w:r w:rsidRPr="00226F61">
              <w:rPr>
                <w:rFonts w:ascii="Times New Roman" w:hAnsi="Times New Roman" w:cs="Times New Roman"/>
                <w:sz w:val="22"/>
                <w:szCs w:val="22"/>
              </w:rPr>
              <w:t>Educated Guess</w:t>
            </w:r>
          </w:p>
        </w:tc>
      </w:tr>
    </w:tbl>
    <w:p w14:paraId="434320CB" w14:textId="77777777" w:rsidR="00DB2669" w:rsidRPr="00226F61" w:rsidRDefault="00DB2669" w:rsidP="00DB2669">
      <w:pPr>
        <w:rPr>
          <w:ins w:id="13" w:author="Harry Cooper" w:date="2017-11-29T15:34:00Z"/>
          <w:sz w:val="22"/>
          <w:szCs w:val="22"/>
          <w:rPrChange w:id="14" w:author="Harry Cooper" w:date="2017-11-30T09:14:00Z">
            <w:rPr>
              <w:ins w:id="15" w:author="Harry Cooper" w:date="2017-11-29T15:34:00Z"/>
            </w:rPr>
          </w:rPrChange>
        </w:rPr>
      </w:pPr>
      <w:r>
        <w:rPr>
          <w:sz w:val="22"/>
          <w:szCs w:val="22"/>
        </w:rPr>
        <w:tab/>
      </w:r>
      <w:r>
        <w:rPr>
          <w:sz w:val="22"/>
          <w:szCs w:val="22"/>
        </w:rPr>
        <w:tab/>
        <w:t>Table 3.6</w:t>
      </w:r>
      <w:r w:rsidRPr="00226F61">
        <w:rPr>
          <w:sz w:val="22"/>
          <w:szCs w:val="22"/>
        </w:rPr>
        <w:t>: Values associated with the parameters for the software.</w:t>
      </w:r>
      <w:ins w:id="16" w:author="Harry Cooper" w:date="2017-11-29T15:34:00Z">
        <w:r w:rsidRPr="00226F61">
          <w:rPr>
            <w:sz w:val="22"/>
            <w:szCs w:val="22"/>
            <w:rPrChange w:id="17" w:author="Harry Cooper" w:date="2017-11-30T09:14:00Z">
              <w:rPr/>
            </w:rPrChange>
          </w:rPr>
          <w:br/>
        </w:r>
      </w:ins>
    </w:p>
    <w:p w14:paraId="014DDE3F" w14:textId="77777777" w:rsidR="00DB2669" w:rsidRPr="00226F61" w:rsidRDefault="00DB2669">
      <w:pPr>
        <w:pStyle w:val="ListParagraph"/>
        <w:rPr>
          <w:ins w:id="18" w:author="Harry Cooper" w:date="2017-11-29T15:35:00Z"/>
          <w:szCs w:val="22"/>
        </w:rPr>
        <w:pPrChange w:id="19" w:author="Harry Cooper" w:date="2017-11-29T15:34:00Z">
          <w:pPr/>
        </w:pPrChange>
      </w:pPr>
      <w:commentRangeStart w:id="20"/>
      <w:r>
        <w:rPr>
          <w:rFonts w:ascii="Times New Roman" w:hAnsi="Times New Roman" w:cs="Times New Roman"/>
          <w:szCs w:val="22"/>
        </w:rPr>
        <w:t>3.2.3</w:t>
      </w:r>
      <w:r w:rsidRPr="00226F61">
        <w:rPr>
          <w:rFonts w:ascii="Times New Roman" w:hAnsi="Times New Roman" w:cs="Times New Roman"/>
          <w:szCs w:val="22"/>
        </w:rPr>
        <w:t xml:space="preserve"> </w:t>
      </w:r>
      <w:ins w:id="21" w:author="Harry Cooper" w:date="2017-11-29T15:34:00Z">
        <w:r w:rsidRPr="00226F61">
          <w:rPr>
            <w:rFonts w:ascii="Times New Roman" w:hAnsi="Times New Roman" w:cs="Times New Roman"/>
            <w:szCs w:val="22"/>
          </w:rPr>
          <w:t>Rules</w:t>
        </w:r>
      </w:ins>
      <w:commentRangeEnd w:id="20"/>
      <w:r w:rsidR="000B3DB5">
        <w:rPr>
          <w:rStyle w:val="CommentReference"/>
          <w:rFonts w:ascii="Times New Roman" w:hAnsi="Times New Roman" w:cs="Times New Roman"/>
          <w:lang w:eastAsia="en-GB"/>
        </w:rPr>
        <w:commentReference w:id="20"/>
      </w:r>
    </w:p>
    <w:p w14:paraId="2353C9D7" w14:textId="77777777" w:rsidR="00DB2669" w:rsidRPr="00226F61" w:rsidRDefault="00DB2669" w:rsidP="00DB2669">
      <w:pPr>
        <w:pStyle w:val="ListParagraph"/>
        <w:ind w:left="1440"/>
        <w:rPr>
          <w:rFonts w:ascii="Times New Roman" w:hAnsi="Times New Roman" w:cs="Times New Roman"/>
          <w:sz w:val="22"/>
          <w:szCs w:val="22"/>
        </w:rPr>
      </w:pPr>
    </w:p>
    <w:tbl>
      <w:tblPr>
        <w:tblStyle w:val="TableGrid"/>
        <w:tblW w:w="0" w:type="auto"/>
        <w:tblInd w:w="1440" w:type="dxa"/>
        <w:tblLook w:val="04A0" w:firstRow="1" w:lastRow="0" w:firstColumn="1" w:lastColumn="0" w:noHBand="0" w:noVBand="1"/>
      </w:tblPr>
      <w:tblGrid>
        <w:gridCol w:w="1975"/>
        <w:gridCol w:w="5595"/>
      </w:tblGrid>
      <w:tr w:rsidR="00DB2669" w:rsidRPr="00226F61" w14:paraId="0E32E21D" w14:textId="77777777" w:rsidTr="000B3DB5">
        <w:trPr>
          <w:trHeight w:val="287"/>
        </w:trPr>
        <w:tc>
          <w:tcPr>
            <w:tcW w:w="1975" w:type="dxa"/>
            <w:vAlign w:val="center"/>
          </w:tcPr>
          <w:p w14:paraId="6073045D" w14:textId="77777777" w:rsidR="00DB2669" w:rsidRPr="00226F61" w:rsidRDefault="00DB2669" w:rsidP="000B3DB5">
            <w:pPr>
              <w:pStyle w:val="ListParagraph"/>
              <w:ind w:left="0"/>
              <w:jc w:val="center"/>
              <w:rPr>
                <w:rFonts w:ascii="Times New Roman" w:hAnsi="Times New Roman" w:cs="Times New Roman"/>
                <w:b/>
                <w:sz w:val="22"/>
                <w:szCs w:val="22"/>
              </w:rPr>
            </w:pPr>
            <w:r w:rsidRPr="00226F61">
              <w:rPr>
                <w:rFonts w:ascii="Times New Roman" w:hAnsi="Times New Roman" w:cs="Times New Roman"/>
                <w:b/>
                <w:sz w:val="22"/>
                <w:szCs w:val="22"/>
              </w:rPr>
              <w:t>Rule Name</w:t>
            </w:r>
          </w:p>
        </w:tc>
        <w:tc>
          <w:tcPr>
            <w:tcW w:w="5595" w:type="dxa"/>
            <w:vAlign w:val="center"/>
          </w:tcPr>
          <w:p w14:paraId="377B3F29" w14:textId="77777777" w:rsidR="00DB2669" w:rsidRPr="00226F61" w:rsidRDefault="00DB2669" w:rsidP="000B3DB5">
            <w:pPr>
              <w:pStyle w:val="ListParagraph"/>
              <w:ind w:left="0"/>
              <w:jc w:val="center"/>
              <w:rPr>
                <w:rFonts w:ascii="Times New Roman" w:hAnsi="Times New Roman" w:cs="Times New Roman"/>
                <w:b/>
                <w:sz w:val="22"/>
                <w:szCs w:val="22"/>
              </w:rPr>
            </w:pPr>
            <w:r w:rsidRPr="00226F61">
              <w:rPr>
                <w:rFonts w:ascii="Times New Roman" w:hAnsi="Times New Roman" w:cs="Times New Roman"/>
                <w:b/>
                <w:sz w:val="22"/>
                <w:szCs w:val="22"/>
              </w:rPr>
              <w:t>Behaviour</w:t>
            </w:r>
          </w:p>
        </w:tc>
      </w:tr>
      <w:tr w:rsidR="00DB2669" w:rsidRPr="00226F61" w14:paraId="4BF81549" w14:textId="77777777" w:rsidTr="000B3DB5">
        <w:tc>
          <w:tcPr>
            <w:tcW w:w="1975" w:type="dxa"/>
            <w:vAlign w:val="center"/>
          </w:tcPr>
          <w:p w14:paraId="51191A52" w14:textId="77777777" w:rsidR="00DB2669" w:rsidRPr="00226F61" w:rsidRDefault="00DB2669" w:rsidP="000B3DB5">
            <w:pPr>
              <w:pStyle w:val="ListParagraph"/>
              <w:ind w:left="0"/>
              <w:jc w:val="center"/>
              <w:rPr>
                <w:rFonts w:ascii="Times New Roman" w:hAnsi="Times New Roman" w:cs="Times New Roman"/>
                <w:sz w:val="22"/>
                <w:szCs w:val="22"/>
              </w:rPr>
            </w:pPr>
            <w:r w:rsidRPr="00226F61">
              <w:rPr>
                <w:rFonts w:ascii="Times New Roman" w:hAnsi="Times New Roman" w:cs="Times New Roman"/>
                <w:sz w:val="22"/>
                <w:szCs w:val="22"/>
              </w:rPr>
              <w:t>Mitosis</w:t>
            </w:r>
          </w:p>
        </w:tc>
        <w:tc>
          <w:tcPr>
            <w:tcW w:w="5595" w:type="dxa"/>
            <w:vAlign w:val="center"/>
          </w:tcPr>
          <w:p w14:paraId="4B13A6F0" w14:textId="77777777" w:rsidR="00DB2669" w:rsidRPr="00226F61" w:rsidRDefault="00DB2669" w:rsidP="00DB2669">
            <w:pPr>
              <w:pStyle w:val="ListParagraph"/>
              <w:numPr>
                <w:ilvl w:val="0"/>
                <w:numId w:val="1"/>
              </w:numPr>
              <w:rPr>
                <w:rFonts w:ascii="Times New Roman" w:hAnsi="Times New Roman" w:cs="Times New Roman"/>
                <w:sz w:val="22"/>
                <w:szCs w:val="22"/>
              </w:rPr>
            </w:pPr>
            <w:r w:rsidRPr="00226F61">
              <w:rPr>
                <w:rFonts w:ascii="Times New Roman" w:hAnsi="Times New Roman" w:cs="Times New Roman"/>
                <w:sz w:val="22"/>
                <w:szCs w:val="22"/>
              </w:rPr>
              <w:t>Splitting enlarged EC into 2 equal sized half cells.</w:t>
            </w:r>
          </w:p>
        </w:tc>
      </w:tr>
      <w:tr w:rsidR="00DB2669" w:rsidRPr="00226F61" w14:paraId="29141698" w14:textId="77777777" w:rsidTr="000B3DB5">
        <w:tc>
          <w:tcPr>
            <w:tcW w:w="1975" w:type="dxa"/>
            <w:vAlign w:val="center"/>
          </w:tcPr>
          <w:p w14:paraId="07557208" w14:textId="77777777" w:rsidR="00DB2669" w:rsidRPr="00226F61" w:rsidRDefault="00DB2669" w:rsidP="000B3DB5">
            <w:pPr>
              <w:pStyle w:val="ListParagraph"/>
              <w:ind w:left="0"/>
              <w:jc w:val="center"/>
              <w:rPr>
                <w:rFonts w:ascii="Times New Roman" w:hAnsi="Times New Roman" w:cs="Times New Roman"/>
                <w:sz w:val="22"/>
                <w:szCs w:val="22"/>
              </w:rPr>
            </w:pPr>
            <w:r w:rsidRPr="00226F61">
              <w:rPr>
                <w:rFonts w:ascii="Times New Roman" w:hAnsi="Times New Roman" w:cs="Times New Roman"/>
                <w:sz w:val="22"/>
                <w:szCs w:val="22"/>
              </w:rPr>
              <w:t>Apoptosis</w:t>
            </w:r>
          </w:p>
        </w:tc>
        <w:tc>
          <w:tcPr>
            <w:tcW w:w="5595" w:type="dxa"/>
            <w:vAlign w:val="center"/>
          </w:tcPr>
          <w:p w14:paraId="74044E95" w14:textId="77777777" w:rsidR="00DB2669" w:rsidRPr="00226F61" w:rsidRDefault="00DB2669" w:rsidP="00DB2669">
            <w:pPr>
              <w:pStyle w:val="ListParagraph"/>
              <w:numPr>
                <w:ilvl w:val="0"/>
                <w:numId w:val="1"/>
              </w:numPr>
              <w:rPr>
                <w:rFonts w:ascii="Times New Roman" w:hAnsi="Times New Roman" w:cs="Times New Roman"/>
                <w:sz w:val="22"/>
                <w:szCs w:val="22"/>
              </w:rPr>
            </w:pPr>
            <w:r w:rsidRPr="00226F61">
              <w:rPr>
                <w:rFonts w:ascii="Times New Roman" w:hAnsi="Times New Roman" w:cs="Times New Roman"/>
                <w:sz w:val="22"/>
                <w:szCs w:val="22"/>
              </w:rPr>
              <w:t>When turnover limit reached, enter</w:t>
            </w:r>
          </w:p>
          <w:p w14:paraId="64479460" w14:textId="77777777" w:rsidR="00DB2669" w:rsidRPr="00226F61" w:rsidRDefault="00DB2669" w:rsidP="00DB2669">
            <w:pPr>
              <w:pStyle w:val="ListParagraph"/>
              <w:numPr>
                <w:ilvl w:val="0"/>
                <w:numId w:val="1"/>
              </w:numPr>
              <w:rPr>
                <w:rFonts w:ascii="Times New Roman" w:hAnsi="Times New Roman" w:cs="Times New Roman"/>
                <w:sz w:val="22"/>
                <w:szCs w:val="22"/>
              </w:rPr>
            </w:pPr>
            <w:r w:rsidRPr="00226F61">
              <w:rPr>
                <w:rFonts w:ascii="Times New Roman" w:hAnsi="Times New Roman" w:cs="Times New Roman"/>
                <w:sz w:val="22"/>
                <w:szCs w:val="22"/>
              </w:rPr>
              <w:t>Remove cell from environment</w:t>
            </w:r>
          </w:p>
        </w:tc>
      </w:tr>
      <w:tr w:rsidR="00DB2669" w:rsidRPr="00226F61" w14:paraId="20DFCB67" w14:textId="77777777" w:rsidTr="000B3DB5">
        <w:tc>
          <w:tcPr>
            <w:tcW w:w="1975" w:type="dxa"/>
            <w:vAlign w:val="center"/>
          </w:tcPr>
          <w:p w14:paraId="02B39865" w14:textId="77777777" w:rsidR="00DB2669" w:rsidRPr="00226F61" w:rsidRDefault="00DB2669" w:rsidP="000B3DB5">
            <w:pPr>
              <w:pStyle w:val="ListParagraph"/>
              <w:ind w:left="0"/>
              <w:jc w:val="center"/>
              <w:rPr>
                <w:rFonts w:ascii="Times New Roman" w:hAnsi="Times New Roman" w:cs="Times New Roman"/>
                <w:sz w:val="22"/>
                <w:szCs w:val="22"/>
              </w:rPr>
            </w:pPr>
            <w:r w:rsidRPr="00226F61">
              <w:rPr>
                <w:rFonts w:ascii="Times New Roman" w:hAnsi="Times New Roman" w:cs="Times New Roman"/>
                <w:sz w:val="22"/>
                <w:szCs w:val="22"/>
              </w:rPr>
              <w:t>Quiescence</w:t>
            </w:r>
          </w:p>
        </w:tc>
        <w:tc>
          <w:tcPr>
            <w:tcW w:w="5595" w:type="dxa"/>
            <w:vAlign w:val="center"/>
          </w:tcPr>
          <w:p w14:paraId="3EE9FFA2" w14:textId="77777777" w:rsidR="00DB2669" w:rsidRPr="00226F61" w:rsidRDefault="00DB2669" w:rsidP="00DB2669">
            <w:pPr>
              <w:pStyle w:val="ListParagraph"/>
              <w:numPr>
                <w:ilvl w:val="0"/>
                <w:numId w:val="1"/>
              </w:numPr>
              <w:rPr>
                <w:rFonts w:ascii="Times New Roman" w:hAnsi="Times New Roman" w:cs="Times New Roman"/>
                <w:sz w:val="22"/>
                <w:szCs w:val="22"/>
              </w:rPr>
            </w:pPr>
            <w:r w:rsidRPr="00226F61">
              <w:rPr>
                <w:rFonts w:ascii="Times New Roman" w:hAnsi="Times New Roman" w:cs="Times New Roman"/>
                <w:sz w:val="22"/>
                <w:szCs w:val="22"/>
              </w:rPr>
              <w:t>When no more proliferation possible, enter</w:t>
            </w:r>
          </w:p>
          <w:p w14:paraId="3200B263" w14:textId="77777777" w:rsidR="00DB2669" w:rsidRPr="00226F61" w:rsidRDefault="00DB2669" w:rsidP="00DB2669">
            <w:pPr>
              <w:pStyle w:val="ListParagraph"/>
              <w:numPr>
                <w:ilvl w:val="0"/>
                <w:numId w:val="1"/>
              </w:numPr>
              <w:rPr>
                <w:rFonts w:ascii="Times New Roman" w:hAnsi="Times New Roman" w:cs="Times New Roman"/>
                <w:sz w:val="22"/>
                <w:szCs w:val="22"/>
              </w:rPr>
            </w:pPr>
            <w:r w:rsidRPr="00226F61">
              <w:rPr>
                <w:rFonts w:ascii="Times New Roman" w:hAnsi="Times New Roman" w:cs="Times New Roman"/>
                <w:sz w:val="22"/>
                <w:szCs w:val="22"/>
              </w:rPr>
              <w:t>When proliferation possible, exit</w:t>
            </w:r>
          </w:p>
          <w:p w14:paraId="5FC843D9" w14:textId="77777777" w:rsidR="00DB2669" w:rsidRPr="00226F61" w:rsidRDefault="00DB2669" w:rsidP="00DB2669">
            <w:pPr>
              <w:pStyle w:val="ListParagraph"/>
              <w:numPr>
                <w:ilvl w:val="0"/>
                <w:numId w:val="1"/>
              </w:numPr>
              <w:rPr>
                <w:rFonts w:ascii="Times New Roman" w:hAnsi="Times New Roman" w:cs="Times New Roman"/>
                <w:sz w:val="22"/>
                <w:szCs w:val="22"/>
              </w:rPr>
            </w:pPr>
            <w:r w:rsidRPr="00226F61">
              <w:rPr>
                <w:rFonts w:ascii="Times New Roman" w:hAnsi="Times New Roman" w:cs="Times New Roman"/>
                <w:sz w:val="22"/>
                <w:szCs w:val="22"/>
              </w:rPr>
              <w:t>No mitosis</w:t>
            </w:r>
          </w:p>
        </w:tc>
      </w:tr>
      <w:tr w:rsidR="00DB2669" w:rsidRPr="00226F61" w14:paraId="720D76F7" w14:textId="77777777" w:rsidTr="000B3DB5">
        <w:tc>
          <w:tcPr>
            <w:tcW w:w="1975" w:type="dxa"/>
            <w:vAlign w:val="center"/>
          </w:tcPr>
          <w:p w14:paraId="448AF3A7" w14:textId="77777777" w:rsidR="00DB2669" w:rsidRPr="00226F61" w:rsidRDefault="00DB2669" w:rsidP="000B3DB5">
            <w:pPr>
              <w:pStyle w:val="ListParagraph"/>
              <w:ind w:left="0"/>
              <w:jc w:val="center"/>
              <w:rPr>
                <w:rFonts w:ascii="Times New Roman" w:hAnsi="Times New Roman" w:cs="Times New Roman"/>
                <w:sz w:val="22"/>
                <w:szCs w:val="22"/>
              </w:rPr>
            </w:pPr>
            <w:r w:rsidRPr="00226F61">
              <w:rPr>
                <w:rFonts w:ascii="Times New Roman" w:hAnsi="Times New Roman" w:cs="Times New Roman"/>
                <w:sz w:val="22"/>
                <w:szCs w:val="22"/>
              </w:rPr>
              <w:t>Senescence</w:t>
            </w:r>
          </w:p>
        </w:tc>
        <w:tc>
          <w:tcPr>
            <w:tcW w:w="5595" w:type="dxa"/>
            <w:vAlign w:val="center"/>
          </w:tcPr>
          <w:p w14:paraId="21B22137" w14:textId="77777777" w:rsidR="00DB2669" w:rsidRPr="00226F61" w:rsidRDefault="00DB2669" w:rsidP="00DB2669">
            <w:pPr>
              <w:pStyle w:val="ListParagraph"/>
              <w:numPr>
                <w:ilvl w:val="0"/>
                <w:numId w:val="1"/>
              </w:numPr>
              <w:rPr>
                <w:rFonts w:ascii="Times New Roman" w:hAnsi="Times New Roman" w:cs="Times New Roman"/>
                <w:sz w:val="22"/>
                <w:szCs w:val="22"/>
              </w:rPr>
            </w:pPr>
            <w:r w:rsidRPr="00226F61">
              <w:rPr>
                <w:rFonts w:ascii="Times New Roman" w:hAnsi="Times New Roman" w:cs="Times New Roman"/>
                <w:sz w:val="22"/>
                <w:szCs w:val="22"/>
              </w:rPr>
              <w:t>When cell turnover hit, enter</w:t>
            </w:r>
          </w:p>
          <w:p w14:paraId="49B102C3" w14:textId="77777777" w:rsidR="00DB2669" w:rsidRPr="00226F61" w:rsidRDefault="00DB2669" w:rsidP="00DB2669">
            <w:pPr>
              <w:pStyle w:val="ListParagraph"/>
              <w:numPr>
                <w:ilvl w:val="0"/>
                <w:numId w:val="1"/>
              </w:numPr>
              <w:rPr>
                <w:rFonts w:ascii="Times New Roman" w:hAnsi="Times New Roman" w:cs="Times New Roman"/>
                <w:sz w:val="22"/>
                <w:szCs w:val="22"/>
              </w:rPr>
            </w:pPr>
            <w:r w:rsidRPr="00226F61">
              <w:rPr>
                <w:rFonts w:ascii="Times New Roman" w:hAnsi="Times New Roman" w:cs="Times New Roman"/>
                <w:sz w:val="22"/>
                <w:szCs w:val="22"/>
              </w:rPr>
              <w:t>When cell has been quiescent for long enough, enter</w:t>
            </w:r>
          </w:p>
          <w:p w14:paraId="26C3CD21" w14:textId="77777777" w:rsidR="00DB2669" w:rsidRPr="00226F61" w:rsidRDefault="00DB2669" w:rsidP="00DB2669">
            <w:pPr>
              <w:pStyle w:val="ListParagraph"/>
              <w:numPr>
                <w:ilvl w:val="0"/>
                <w:numId w:val="1"/>
              </w:numPr>
              <w:rPr>
                <w:rFonts w:ascii="Times New Roman" w:hAnsi="Times New Roman" w:cs="Times New Roman"/>
                <w:sz w:val="22"/>
                <w:szCs w:val="22"/>
              </w:rPr>
            </w:pPr>
            <w:r w:rsidRPr="00226F61">
              <w:rPr>
                <w:rFonts w:ascii="Times New Roman" w:hAnsi="Times New Roman" w:cs="Times New Roman"/>
                <w:sz w:val="22"/>
                <w:szCs w:val="22"/>
              </w:rPr>
              <w:t>Static</w:t>
            </w:r>
          </w:p>
          <w:p w14:paraId="40A1401B" w14:textId="77777777" w:rsidR="00DB2669" w:rsidRPr="00226F61" w:rsidRDefault="00DB2669" w:rsidP="00DB2669">
            <w:pPr>
              <w:pStyle w:val="ListParagraph"/>
              <w:numPr>
                <w:ilvl w:val="0"/>
                <w:numId w:val="1"/>
              </w:numPr>
              <w:rPr>
                <w:rFonts w:ascii="Times New Roman" w:hAnsi="Times New Roman" w:cs="Times New Roman"/>
                <w:sz w:val="22"/>
                <w:szCs w:val="22"/>
              </w:rPr>
            </w:pPr>
            <w:r w:rsidRPr="00226F61">
              <w:rPr>
                <w:rFonts w:ascii="Times New Roman" w:hAnsi="Times New Roman" w:cs="Times New Roman"/>
                <w:sz w:val="22"/>
                <w:szCs w:val="22"/>
              </w:rPr>
              <w:t>Enter cell growth</w:t>
            </w:r>
          </w:p>
          <w:p w14:paraId="052532D7" w14:textId="77777777" w:rsidR="00DB2669" w:rsidRPr="00226F61" w:rsidRDefault="00DB2669" w:rsidP="00DB2669">
            <w:pPr>
              <w:pStyle w:val="ListParagraph"/>
              <w:numPr>
                <w:ilvl w:val="0"/>
                <w:numId w:val="1"/>
              </w:numPr>
              <w:rPr>
                <w:rFonts w:ascii="Times New Roman" w:hAnsi="Times New Roman" w:cs="Times New Roman"/>
                <w:sz w:val="22"/>
                <w:szCs w:val="22"/>
              </w:rPr>
            </w:pPr>
            <w:r w:rsidRPr="00226F61">
              <w:rPr>
                <w:rFonts w:ascii="Times New Roman" w:hAnsi="Times New Roman" w:cs="Times New Roman"/>
                <w:sz w:val="22"/>
                <w:szCs w:val="22"/>
              </w:rPr>
              <w:t>No mitosis</w:t>
            </w:r>
          </w:p>
          <w:p w14:paraId="7F1C0C36" w14:textId="77777777" w:rsidR="00DB2669" w:rsidRPr="00226F61" w:rsidRDefault="00DB2669" w:rsidP="00DB2669">
            <w:pPr>
              <w:pStyle w:val="ListParagraph"/>
              <w:numPr>
                <w:ilvl w:val="0"/>
                <w:numId w:val="1"/>
              </w:numPr>
              <w:rPr>
                <w:rFonts w:ascii="Times New Roman" w:hAnsi="Times New Roman" w:cs="Times New Roman"/>
                <w:sz w:val="22"/>
                <w:szCs w:val="22"/>
              </w:rPr>
            </w:pPr>
            <w:r w:rsidRPr="00226F61">
              <w:rPr>
                <w:rFonts w:ascii="Times New Roman" w:hAnsi="Times New Roman" w:cs="Times New Roman"/>
                <w:sz w:val="22"/>
                <w:szCs w:val="22"/>
              </w:rPr>
              <w:t>Cell turnover = 3 years</w:t>
            </w:r>
          </w:p>
        </w:tc>
      </w:tr>
      <w:tr w:rsidR="00DB2669" w:rsidRPr="00226F61" w14:paraId="59D100FA" w14:textId="77777777" w:rsidTr="000B3DB5">
        <w:tc>
          <w:tcPr>
            <w:tcW w:w="1975" w:type="dxa"/>
            <w:vAlign w:val="center"/>
          </w:tcPr>
          <w:p w14:paraId="0999CB9C" w14:textId="77777777" w:rsidR="00DB2669" w:rsidRPr="00226F61" w:rsidRDefault="00DB2669" w:rsidP="000B3DB5">
            <w:pPr>
              <w:pStyle w:val="ListParagraph"/>
              <w:ind w:left="0"/>
              <w:jc w:val="center"/>
              <w:rPr>
                <w:rFonts w:ascii="Times New Roman" w:hAnsi="Times New Roman" w:cs="Times New Roman"/>
                <w:sz w:val="22"/>
                <w:szCs w:val="22"/>
              </w:rPr>
            </w:pPr>
            <w:r w:rsidRPr="00226F61">
              <w:rPr>
                <w:rFonts w:ascii="Times New Roman" w:hAnsi="Times New Roman" w:cs="Times New Roman"/>
                <w:sz w:val="22"/>
                <w:szCs w:val="22"/>
              </w:rPr>
              <w:t>Collision Correction</w:t>
            </w:r>
          </w:p>
        </w:tc>
        <w:tc>
          <w:tcPr>
            <w:tcW w:w="5595" w:type="dxa"/>
            <w:vAlign w:val="center"/>
          </w:tcPr>
          <w:p w14:paraId="6C24C61C" w14:textId="77777777" w:rsidR="00DB2669" w:rsidRPr="00226F61" w:rsidRDefault="00DB2669" w:rsidP="00DB2669">
            <w:pPr>
              <w:pStyle w:val="ListParagraph"/>
              <w:numPr>
                <w:ilvl w:val="0"/>
                <w:numId w:val="1"/>
              </w:numPr>
              <w:rPr>
                <w:rFonts w:ascii="Times New Roman" w:hAnsi="Times New Roman" w:cs="Times New Roman"/>
                <w:sz w:val="22"/>
                <w:szCs w:val="22"/>
              </w:rPr>
            </w:pPr>
            <w:r w:rsidRPr="00226F61">
              <w:rPr>
                <w:rFonts w:ascii="Times New Roman" w:hAnsi="Times New Roman" w:cs="Times New Roman"/>
                <w:sz w:val="22"/>
                <w:szCs w:val="22"/>
              </w:rPr>
              <w:t xml:space="preserve">Adjust overlapping cells so they no longer are </w:t>
            </w:r>
          </w:p>
        </w:tc>
      </w:tr>
      <w:tr w:rsidR="00DB2669" w:rsidRPr="00226F61" w14:paraId="7AD5DD76" w14:textId="77777777" w:rsidTr="000B3DB5">
        <w:tc>
          <w:tcPr>
            <w:tcW w:w="1975" w:type="dxa"/>
            <w:vAlign w:val="center"/>
          </w:tcPr>
          <w:p w14:paraId="421F6ABC" w14:textId="77777777" w:rsidR="00DB2669" w:rsidRPr="00226F61" w:rsidRDefault="00DB2669" w:rsidP="000B3DB5">
            <w:pPr>
              <w:pStyle w:val="ListParagraph"/>
              <w:ind w:left="0"/>
              <w:jc w:val="center"/>
              <w:rPr>
                <w:rFonts w:ascii="Times New Roman" w:hAnsi="Times New Roman" w:cs="Times New Roman"/>
                <w:sz w:val="22"/>
                <w:szCs w:val="22"/>
              </w:rPr>
            </w:pPr>
            <w:r w:rsidRPr="00226F61">
              <w:rPr>
                <w:rFonts w:ascii="Times New Roman" w:hAnsi="Times New Roman" w:cs="Times New Roman"/>
                <w:sz w:val="22"/>
                <w:szCs w:val="22"/>
              </w:rPr>
              <w:t>Cell growth</w:t>
            </w:r>
          </w:p>
        </w:tc>
        <w:tc>
          <w:tcPr>
            <w:tcW w:w="5595" w:type="dxa"/>
            <w:vAlign w:val="center"/>
          </w:tcPr>
          <w:p w14:paraId="4A4E8810" w14:textId="77777777" w:rsidR="00DB2669" w:rsidRPr="00226F61" w:rsidRDefault="00DB2669" w:rsidP="00DB2669">
            <w:pPr>
              <w:pStyle w:val="ListParagraph"/>
              <w:numPr>
                <w:ilvl w:val="0"/>
                <w:numId w:val="1"/>
              </w:numPr>
              <w:rPr>
                <w:rFonts w:ascii="Times New Roman" w:hAnsi="Times New Roman" w:cs="Times New Roman"/>
                <w:sz w:val="22"/>
                <w:szCs w:val="22"/>
              </w:rPr>
            </w:pPr>
            <w:r w:rsidRPr="00226F61">
              <w:rPr>
                <w:rFonts w:ascii="Times New Roman" w:hAnsi="Times New Roman" w:cs="Times New Roman"/>
                <w:sz w:val="22"/>
                <w:szCs w:val="22"/>
              </w:rPr>
              <w:t>Double in size for ECs</w:t>
            </w:r>
          </w:p>
          <w:p w14:paraId="41C69884" w14:textId="77777777" w:rsidR="00DB2669" w:rsidRPr="00226F61" w:rsidRDefault="00DB2669" w:rsidP="00DB2669">
            <w:pPr>
              <w:pStyle w:val="ListParagraph"/>
              <w:numPr>
                <w:ilvl w:val="0"/>
                <w:numId w:val="1"/>
              </w:numPr>
              <w:rPr>
                <w:rFonts w:ascii="Times New Roman" w:hAnsi="Times New Roman" w:cs="Times New Roman"/>
                <w:sz w:val="22"/>
                <w:szCs w:val="22"/>
              </w:rPr>
            </w:pPr>
            <w:r w:rsidRPr="00226F61">
              <w:rPr>
                <w:rFonts w:ascii="Times New Roman" w:hAnsi="Times New Roman" w:cs="Times New Roman"/>
                <w:sz w:val="22"/>
                <w:szCs w:val="22"/>
              </w:rPr>
              <w:t>Grow up to 10 times in size for senescent cells</w:t>
            </w:r>
          </w:p>
        </w:tc>
      </w:tr>
    </w:tbl>
    <w:p w14:paraId="799DEC14" w14:textId="77777777" w:rsidR="00DB2669" w:rsidRPr="00226F61" w:rsidRDefault="00DB2669" w:rsidP="00DB2669">
      <w:pPr>
        <w:rPr>
          <w:ins w:id="22" w:author="Harry Cooper" w:date="2017-11-29T15:34:00Z"/>
          <w:sz w:val="22"/>
          <w:szCs w:val="22"/>
        </w:rPr>
      </w:pPr>
      <w:r>
        <w:rPr>
          <w:sz w:val="22"/>
          <w:szCs w:val="22"/>
        </w:rPr>
        <w:tab/>
      </w:r>
      <w:r>
        <w:rPr>
          <w:sz w:val="22"/>
          <w:szCs w:val="22"/>
        </w:rPr>
        <w:tab/>
        <w:t>Table 3.7</w:t>
      </w:r>
      <w:r w:rsidRPr="00226F61">
        <w:rPr>
          <w:sz w:val="22"/>
          <w:szCs w:val="22"/>
        </w:rPr>
        <w:t>: Check-list of the behaviours each implemented rule should have.</w:t>
      </w:r>
    </w:p>
    <w:p w14:paraId="3A76B0FB" w14:textId="77777777" w:rsidR="00DB2669" w:rsidRPr="00374FA1" w:rsidRDefault="00DB2669" w:rsidP="00DB2669">
      <w:pPr>
        <w:rPr>
          <w:sz w:val="22"/>
          <w:szCs w:val="22"/>
        </w:rPr>
      </w:pPr>
    </w:p>
    <w:p w14:paraId="76704E71" w14:textId="77777777" w:rsidR="00DB2669" w:rsidRPr="00374FA1" w:rsidRDefault="00DB2669" w:rsidP="00DB2669">
      <w:pPr>
        <w:rPr>
          <w:szCs w:val="22"/>
        </w:rPr>
      </w:pPr>
      <w:r w:rsidRPr="00374FA1">
        <w:rPr>
          <w:szCs w:val="22"/>
        </w:rPr>
        <w:tab/>
        <w:t>3.2.5 Emergent Behaviours</w:t>
      </w:r>
    </w:p>
    <w:p w14:paraId="4D7E4D45" w14:textId="77777777" w:rsidR="00DB2669" w:rsidRPr="00374FA1" w:rsidRDefault="00DB2669" w:rsidP="00DB2669">
      <w:pPr>
        <w:rPr>
          <w:szCs w:val="22"/>
        </w:rPr>
      </w:pPr>
    </w:p>
    <w:p w14:paraId="0167329A" w14:textId="77777777" w:rsidR="00DB2669" w:rsidRPr="00374FA1" w:rsidRDefault="00DB2669" w:rsidP="00DB2669">
      <w:pPr>
        <w:ind w:left="1440"/>
        <w:rPr>
          <w:szCs w:val="22"/>
        </w:rPr>
      </w:pPr>
      <w:r w:rsidRPr="00374FA1">
        <w:rPr>
          <w:szCs w:val="22"/>
        </w:rPr>
        <w:t>Emergent behaviours arise through the interaction of the above rules and are not hard-coded, but observed. Some of these behaviours in action include the formation of tissues and organs and the expansion of tumours. For this project, I expect to see an emergent behaviour of wound healing when the blood vessel is damaged, by having the Quiescent cells differentiate back to Proliferating cells (PCs) due to the increased space, and these PCs migrating and proliferating to fill the space; once more forming a monolayer of cells which will differentiate back to Quiescent Cells. Another expected emergent behaviour is the obstruction of migration of PCs from the Senescent cells leading to delayed healing, increasing the chances of forming an atheroma and blood clot, leading to a heart attack.</w:t>
      </w:r>
    </w:p>
    <w:p w14:paraId="6F0CEBF3" w14:textId="77777777" w:rsidR="00DB2669" w:rsidRPr="00226F61" w:rsidRDefault="00DB2669" w:rsidP="00DB2669">
      <w:pPr>
        <w:rPr>
          <w:sz w:val="22"/>
          <w:szCs w:val="22"/>
        </w:rPr>
      </w:pPr>
    </w:p>
    <w:p w14:paraId="5DC4B759" w14:textId="77777777" w:rsidR="00DB2669" w:rsidRPr="00226F61" w:rsidRDefault="00DB2669" w:rsidP="00DB2669">
      <w:pPr>
        <w:rPr>
          <w:szCs w:val="22"/>
        </w:rPr>
      </w:pPr>
      <w:r>
        <w:rPr>
          <w:szCs w:val="22"/>
        </w:rPr>
        <w:t>3.3</w:t>
      </w:r>
      <w:r w:rsidRPr="00226F61">
        <w:rPr>
          <w:szCs w:val="22"/>
        </w:rPr>
        <w:t xml:space="preserve"> </w:t>
      </w:r>
      <w:commentRangeStart w:id="23"/>
      <w:r w:rsidRPr="00226F61">
        <w:rPr>
          <w:szCs w:val="22"/>
        </w:rPr>
        <w:t>Areas not Covered</w:t>
      </w:r>
      <w:commentRangeEnd w:id="23"/>
      <w:r w:rsidR="000B3DB5">
        <w:rPr>
          <w:rStyle w:val="CommentReference"/>
        </w:rPr>
        <w:commentReference w:id="23"/>
      </w:r>
    </w:p>
    <w:p w14:paraId="5EBAB044" w14:textId="77777777" w:rsidR="00DB2669" w:rsidRPr="00226F61" w:rsidRDefault="00DB2669" w:rsidP="00DB2669">
      <w:pPr>
        <w:rPr>
          <w:sz w:val="22"/>
          <w:szCs w:val="22"/>
        </w:rPr>
      </w:pPr>
    </w:p>
    <w:p w14:paraId="3B08FFDD" w14:textId="77777777" w:rsidR="00DB2669" w:rsidRPr="00226F61" w:rsidRDefault="00DB2669" w:rsidP="00DB2669">
      <w:pPr>
        <w:ind w:left="720"/>
        <w:rPr>
          <w:sz w:val="22"/>
          <w:szCs w:val="22"/>
        </w:rPr>
      </w:pPr>
      <w:r w:rsidRPr="00226F61">
        <w:rPr>
          <w:sz w:val="22"/>
          <w:szCs w:val="22"/>
        </w:rPr>
        <w:t xml:space="preserve">Either due to time or computational constraints there are a few areas that this project will not be covering. Firstly, due to the lack of understanding the advanced Biology of the inner workings of </w:t>
      </w:r>
      <w:commentRangeStart w:id="24"/>
      <w:r w:rsidRPr="00226F61">
        <w:rPr>
          <w:sz w:val="22"/>
          <w:szCs w:val="22"/>
        </w:rPr>
        <w:t>ECs</w:t>
      </w:r>
      <w:commentRangeEnd w:id="24"/>
      <w:r w:rsidR="000B3DB5">
        <w:rPr>
          <w:rStyle w:val="CommentReference"/>
        </w:rPr>
        <w:commentReference w:id="24"/>
      </w:r>
      <w:r w:rsidRPr="00226F61">
        <w:rPr>
          <w:sz w:val="22"/>
          <w:szCs w:val="22"/>
        </w:rPr>
        <w:t xml:space="preserve">, I will be unable to implement all the of rules biologists have found that cause cellular senescence. </w:t>
      </w:r>
    </w:p>
    <w:p w14:paraId="634C8EFC" w14:textId="77777777" w:rsidR="00DB2669" w:rsidRPr="00226F61" w:rsidRDefault="00DB2669" w:rsidP="00DB2669">
      <w:pPr>
        <w:ind w:left="720"/>
        <w:rPr>
          <w:ins w:id="25" w:author="Harry Cooper" w:date="2017-11-29T15:22:00Z"/>
          <w:sz w:val="22"/>
          <w:szCs w:val="22"/>
        </w:rPr>
      </w:pPr>
      <w:r w:rsidRPr="00226F61">
        <w:rPr>
          <w:sz w:val="22"/>
          <w:szCs w:val="22"/>
        </w:rPr>
        <w:t xml:space="preserve">Another area I will not be covering are the multiple ways the endothelial monolayer gap can be filled during healing. I am only modelling the spreading of adjacent ECs into the gap due to the decrease in pressure caused by the lack of cells pushing back. The other ways the gap can be filled include: hyperplasia of existing endothelial cells and engraftment of circulating endothelial progenitor cells </w:t>
      </w:r>
      <w:ins w:id="26" w:author="Harry Cooper" w:date="2017-11-29T15:22:00Z">
        <w:r w:rsidRPr="00226F61">
          <w:rPr>
            <w:sz w:val="22"/>
            <w:szCs w:val="22"/>
          </w:rPr>
          <w:t>[</w:t>
        </w:r>
      </w:ins>
      <w:r w:rsidRPr="00226F61">
        <w:rPr>
          <w:sz w:val="22"/>
          <w:szCs w:val="22"/>
        </w:rPr>
        <w:t>7</w:t>
      </w:r>
      <w:ins w:id="27" w:author="Harry Cooper" w:date="2017-11-29T15:22:00Z">
        <w:r w:rsidRPr="00226F61">
          <w:rPr>
            <w:sz w:val="22"/>
            <w:szCs w:val="22"/>
          </w:rPr>
          <w:t>]</w:t>
        </w:r>
      </w:ins>
      <w:r w:rsidRPr="00226F61">
        <w:rPr>
          <w:sz w:val="22"/>
          <w:szCs w:val="22"/>
        </w:rPr>
        <w:t>.</w:t>
      </w:r>
    </w:p>
    <w:p w14:paraId="0B164140" w14:textId="77777777" w:rsidR="00DB2669" w:rsidRPr="00226F61" w:rsidRDefault="00DB2669" w:rsidP="00DB2669">
      <w:pPr>
        <w:pStyle w:val="ListParagraph"/>
        <w:rPr>
          <w:rFonts w:ascii="Times New Roman" w:hAnsi="Times New Roman" w:cs="Times New Roman"/>
          <w:sz w:val="22"/>
          <w:szCs w:val="22"/>
          <w:lang w:eastAsia="en-GB"/>
        </w:rPr>
      </w:pPr>
      <w:r w:rsidRPr="00226F61">
        <w:rPr>
          <w:rFonts w:ascii="Times New Roman" w:hAnsi="Times New Roman" w:cs="Times New Roman"/>
          <w:sz w:val="22"/>
          <w:szCs w:val="22"/>
          <w:lang w:eastAsia="en-GB"/>
        </w:rPr>
        <w:t xml:space="preserve">I am also assuming, that I am modelling ECs from a healthy person with a </w:t>
      </w:r>
      <w:commentRangeStart w:id="28"/>
      <w:r w:rsidRPr="00226F61">
        <w:rPr>
          <w:rFonts w:ascii="Times New Roman" w:hAnsi="Times New Roman" w:cs="Times New Roman"/>
          <w:sz w:val="22"/>
          <w:szCs w:val="22"/>
          <w:lang w:eastAsia="en-GB"/>
        </w:rPr>
        <w:t>Hayflick limit of 50,</w:t>
      </w:r>
      <w:commentRangeEnd w:id="28"/>
      <w:r w:rsidR="000B3DB5">
        <w:rPr>
          <w:rStyle w:val="CommentReference"/>
          <w:rFonts w:ascii="Times New Roman" w:hAnsi="Times New Roman" w:cs="Times New Roman"/>
          <w:lang w:eastAsia="en-GB"/>
        </w:rPr>
        <w:commentReference w:id="28"/>
      </w:r>
      <w:ins w:id="29" w:author="Harry Cooper" w:date="2017-11-29T15:22:00Z">
        <w:r w:rsidRPr="00226F61">
          <w:rPr>
            <w:rFonts w:ascii="Times New Roman" w:hAnsi="Times New Roman" w:cs="Times New Roman"/>
            <w:sz w:val="22"/>
            <w:szCs w:val="22"/>
            <w:lang w:eastAsia="en-GB"/>
          </w:rPr>
          <w:t xml:space="preserve"> ignoring deficiencies such as Werner syndrome which causes individuals to have a population growth of 53% and total replicative life span of 27% compared to normal cells [</w:t>
        </w:r>
      </w:ins>
      <w:r w:rsidRPr="00226F61">
        <w:rPr>
          <w:rFonts w:ascii="Times New Roman" w:hAnsi="Times New Roman" w:cs="Times New Roman"/>
          <w:sz w:val="22"/>
          <w:szCs w:val="22"/>
          <w:lang w:eastAsia="en-GB"/>
        </w:rPr>
        <w:t>18</w:t>
      </w:r>
      <w:ins w:id="30" w:author="Harry Cooper" w:date="2017-11-29T15:22:00Z">
        <w:r w:rsidRPr="00226F61">
          <w:rPr>
            <w:rFonts w:ascii="Times New Roman" w:hAnsi="Times New Roman" w:cs="Times New Roman"/>
            <w:sz w:val="22"/>
            <w:szCs w:val="22"/>
            <w:lang w:eastAsia="en-GB"/>
          </w:rPr>
          <w:t>].</w:t>
        </w:r>
      </w:ins>
    </w:p>
    <w:p w14:paraId="6FD1F6B5" w14:textId="77777777" w:rsidR="00DB2669" w:rsidRPr="00226F61" w:rsidRDefault="00DB2669" w:rsidP="00DB2669">
      <w:pPr>
        <w:ind w:left="720" w:firstLine="40"/>
        <w:rPr>
          <w:ins w:id="31" w:author="Harry Cooper" w:date="2017-11-29T15:22:00Z"/>
          <w:sz w:val="22"/>
          <w:szCs w:val="22"/>
        </w:rPr>
      </w:pPr>
      <w:r w:rsidRPr="00226F61">
        <w:rPr>
          <w:sz w:val="22"/>
          <w:szCs w:val="22"/>
        </w:rPr>
        <w:t>I will not be creating a graphical user interface</w:t>
      </w:r>
      <w:ins w:id="32" w:author="Harry Cooper" w:date="2017-11-30T09:12:00Z">
        <w:r w:rsidRPr="00226F61">
          <w:rPr>
            <w:sz w:val="22"/>
            <w:szCs w:val="22"/>
          </w:rPr>
          <w:t xml:space="preserve"> </w:t>
        </w:r>
      </w:ins>
      <w:r w:rsidRPr="00226F61">
        <w:rPr>
          <w:sz w:val="22"/>
          <w:szCs w:val="22"/>
        </w:rPr>
        <w:t>(</w:t>
      </w:r>
      <w:ins w:id="33" w:author="Harry Cooper" w:date="2017-11-30T09:12:00Z">
        <w:r w:rsidRPr="00226F61">
          <w:rPr>
            <w:sz w:val="22"/>
            <w:szCs w:val="22"/>
          </w:rPr>
          <w:t>GUI</w:t>
        </w:r>
      </w:ins>
      <w:r w:rsidRPr="00226F61">
        <w:rPr>
          <w:sz w:val="22"/>
          <w:szCs w:val="22"/>
        </w:rPr>
        <w:t xml:space="preserve">) for the user to </w:t>
      </w:r>
      <w:ins w:id="34" w:author="Harry Cooper" w:date="2017-11-30T09:12:00Z">
        <w:r w:rsidRPr="00226F61">
          <w:rPr>
            <w:sz w:val="22"/>
            <w:szCs w:val="22"/>
          </w:rPr>
          <w:t>change parameters on the fly</w:t>
        </w:r>
      </w:ins>
      <w:r w:rsidRPr="00226F61">
        <w:rPr>
          <w:sz w:val="22"/>
          <w:szCs w:val="22"/>
        </w:rPr>
        <w:t xml:space="preserve"> in the simulation. All parameters will be set at the beginning of the simulation and shall remain unchanged. To observe the effect of the changing parameters, several simulations must be run with varying initial conditions.</w:t>
      </w:r>
    </w:p>
    <w:p w14:paraId="64F28260" w14:textId="77777777" w:rsidR="00DB2669" w:rsidRPr="00226F61" w:rsidRDefault="00DB2669">
      <w:pPr>
        <w:pStyle w:val="ListParagraph"/>
        <w:rPr>
          <w:ins w:id="35" w:author="Harry Cooper" w:date="2017-11-29T15:26:00Z"/>
          <w:rFonts w:ascii="Times New Roman" w:hAnsi="Times New Roman" w:cs="Times New Roman"/>
          <w:sz w:val="22"/>
          <w:szCs w:val="22"/>
          <w:lang w:eastAsia="en-GB"/>
        </w:rPr>
        <w:pPrChange w:id="36" w:author="Harry Cooper" w:date="2017-11-29T15:26:00Z">
          <w:pPr>
            <w:pStyle w:val="ListParagraph"/>
            <w:numPr>
              <w:numId w:val="2"/>
            </w:numPr>
            <w:tabs>
              <w:tab w:val="num" w:pos="360"/>
              <w:tab w:val="num" w:pos="720"/>
            </w:tabs>
            <w:ind w:hanging="720"/>
          </w:pPr>
        </w:pPrChange>
      </w:pPr>
    </w:p>
    <w:p w14:paraId="46808A32" w14:textId="77777777" w:rsidR="00DB2669" w:rsidRPr="00226F61" w:rsidRDefault="00DB2669" w:rsidP="00DB2669">
      <w:pPr>
        <w:rPr>
          <w:ins w:id="37" w:author="Harry Cooper" w:date="2017-11-30T09:49:00Z"/>
        </w:rPr>
      </w:pPr>
      <w:r>
        <w:t>3.4</w:t>
      </w:r>
      <w:r w:rsidRPr="00226F61">
        <w:t xml:space="preserve"> </w:t>
      </w:r>
      <w:ins w:id="38" w:author="Harry Cooper" w:date="2017-11-30T09:49:00Z">
        <w:r w:rsidRPr="00226F61">
          <w:t>Risk Analysis</w:t>
        </w:r>
      </w:ins>
    </w:p>
    <w:p w14:paraId="4C427A87" w14:textId="77777777" w:rsidR="00DB2669" w:rsidRPr="00226F61" w:rsidRDefault="00DB2669" w:rsidP="00DB2669">
      <w:pPr>
        <w:rPr>
          <w:ins w:id="39" w:author="Harry Cooper" w:date="2017-11-30T09:50:00Z"/>
        </w:rPr>
      </w:pPr>
    </w:p>
    <w:p w14:paraId="2D636922" w14:textId="77777777" w:rsidR="00DB2669" w:rsidRPr="00226F61" w:rsidRDefault="00DB2669" w:rsidP="00DB2669">
      <w:pPr>
        <w:ind w:left="720"/>
        <w:rPr>
          <w:sz w:val="22"/>
        </w:rPr>
      </w:pPr>
      <w:ins w:id="40" w:author="Harry Cooper" w:date="2017-11-30T09:50:00Z">
        <w:r w:rsidRPr="00226F61">
          <w:rPr>
            <w:sz w:val="22"/>
          </w:rPr>
          <w:t xml:space="preserve">I’ve included all the risks I believe are associated with my project below. I outline the nature of the risk, then give it a likelihood and </w:t>
        </w:r>
      </w:ins>
      <w:ins w:id="41" w:author="Harry Cooper" w:date="2017-11-30T09:51:00Z">
        <w:r w:rsidRPr="00226F61">
          <w:rPr>
            <w:sz w:val="22"/>
          </w:rPr>
          <w:t xml:space="preserve">impact score from 1 – 4, 1 being unlikely / negligible and 4 being very likely / project </w:t>
        </w:r>
      </w:ins>
      <w:ins w:id="42" w:author="Harry Cooper" w:date="2017-11-30T09:52:00Z">
        <w:r w:rsidRPr="00226F61">
          <w:rPr>
            <w:sz w:val="22"/>
          </w:rPr>
          <w:t>threatening</w:t>
        </w:r>
      </w:ins>
      <w:r w:rsidRPr="00226F61">
        <w:rPr>
          <w:sz w:val="22"/>
        </w:rPr>
        <w:t xml:space="preserve"> then provide a mitigation plan to decrease severity</w:t>
      </w:r>
      <w:ins w:id="43" w:author="Harry Cooper" w:date="2017-11-30T09:51:00Z">
        <w:r w:rsidRPr="00226F61">
          <w:rPr>
            <w:sz w:val="22"/>
          </w:rPr>
          <w:t>.</w:t>
        </w:r>
      </w:ins>
    </w:p>
    <w:p w14:paraId="59C4F9E4" w14:textId="77777777" w:rsidR="00DB2669" w:rsidRPr="00226F61" w:rsidRDefault="00DB2669" w:rsidP="00DB2669">
      <w:pPr>
        <w:rPr>
          <w:sz w:val="22"/>
        </w:rPr>
      </w:pPr>
    </w:p>
    <w:tbl>
      <w:tblPr>
        <w:tblStyle w:val="TableGrid"/>
        <w:tblW w:w="8172" w:type="dxa"/>
        <w:tblInd w:w="720" w:type="dxa"/>
        <w:tblLook w:val="04A0" w:firstRow="1" w:lastRow="0" w:firstColumn="1" w:lastColumn="0" w:noHBand="0" w:noVBand="1"/>
      </w:tblPr>
      <w:tblGrid>
        <w:gridCol w:w="825"/>
        <w:gridCol w:w="1559"/>
        <w:gridCol w:w="1475"/>
        <w:gridCol w:w="1475"/>
        <w:gridCol w:w="1475"/>
        <w:gridCol w:w="1363"/>
      </w:tblGrid>
      <w:tr w:rsidR="00DB2669" w:rsidRPr="00226F61" w14:paraId="70F9786C" w14:textId="77777777" w:rsidTr="000B3DB5">
        <w:trPr>
          <w:trHeight w:val="432"/>
        </w:trPr>
        <w:tc>
          <w:tcPr>
            <w:tcW w:w="2384" w:type="dxa"/>
            <w:gridSpan w:val="2"/>
            <w:vMerge w:val="restart"/>
            <w:tcBorders>
              <w:top w:val="single" w:sz="18" w:space="0" w:color="000000"/>
              <w:left w:val="single" w:sz="18" w:space="0" w:color="000000"/>
              <w:right w:val="single" w:sz="18" w:space="0" w:color="000000"/>
            </w:tcBorders>
            <w:vAlign w:val="center"/>
          </w:tcPr>
          <w:p w14:paraId="74B39709" w14:textId="77777777" w:rsidR="00DB2669" w:rsidRPr="00226F61" w:rsidRDefault="00DB2669" w:rsidP="000B3DB5">
            <w:pPr>
              <w:jc w:val="center"/>
              <w:rPr>
                <w:sz w:val="22"/>
              </w:rPr>
            </w:pPr>
          </w:p>
        </w:tc>
        <w:tc>
          <w:tcPr>
            <w:tcW w:w="5788" w:type="dxa"/>
            <w:gridSpan w:val="4"/>
            <w:tcBorders>
              <w:top w:val="single" w:sz="18" w:space="0" w:color="000000"/>
              <w:left w:val="single" w:sz="18" w:space="0" w:color="000000"/>
              <w:right w:val="single" w:sz="18" w:space="0" w:color="000000"/>
            </w:tcBorders>
            <w:vAlign w:val="center"/>
          </w:tcPr>
          <w:p w14:paraId="28B63419" w14:textId="77777777" w:rsidR="00DB2669" w:rsidRPr="00226F61" w:rsidRDefault="00DB2669" w:rsidP="000B3DB5">
            <w:pPr>
              <w:jc w:val="center"/>
              <w:rPr>
                <w:b/>
                <w:sz w:val="28"/>
              </w:rPr>
            </w:pPr>
            <w:r w:rsidRPr="00226F61">
              <w:rPr>
                <w:b/>
                <w:sz w:val="28"/>
              </w:rPr>
              <w:t>Likelihood</w:t>
            </w:r>
          </w:p>
        </w:tc>
      </w:tr>
      <w:tr w:rsidR="00DB2669" w:rsidRPr="00226F61" w14:paraId="655C7ADC" w14:textId="77777777" w:rsidTr="000B3DB5">
        <w:trPr>
          <w:trHeight w:val="404"/>
        </w:trPr>
        <w:tc>
          <w:tcPr>
            <w:tcW w:w="2384" w:type="dxa"/>
            <w:gridSpan w:val="2"/>
            <w:vMerge/>
            <w:tcBorders>
              <w:left w:val="single" w:sz="18" w:space="0" w:color="000000"/>
              <w:bottom w:val="single" w:sz="18" w:space="0" w:color="000000"/>
              <w:right w:val="single" w:sz="18" w:space="0" w:color="000000"/>
            </w:tcBorders>
            <w:textDirection w:val="btLr"/>
            <w:vAlign w:val="center"/>
          </w:tcPr>
          <w:p w14:paraId="2D8DC32B" w14:textId="77777777" w:rsidR="00DB2669" w:rsidRPr="00226F61" w:rsidRDefault="00DB2669" w:rsidP="000B3DB5">
            <w:pPr>
              <w:jc w:val="center"/>
              <w:rPr>
                <w:sz w:val="22"/>
              </w:rPr>
            </w:pPr>
          </w:p>
        </w:tc>
        <w:tc>
          <w:tcPr>
            <w:tcW w:w="1475" w:type="dxa"/>
            <w:tcBorders>
              <w:left w:val="single" w:sz="18" w:space="0" w:color="000000"/>
              <w:bottom w:val="single" w:sz="18" w:space="0" w:color="000000"/>
            </w:tcBorders>
            <w:vAlign w:val="center"/>
          </w:tcPr>
          <w:p w14:paraId="32850CE2" w14:textId="77777777" w:rsidR="00DB2669" w:rsidRPr="00226F61" w:rsidRDefault="00DB2669" w:rsidP="000B3DB5">
            <w:pPr>
              <w:jc w:val="center"/>
              <w:rPr>
                <w:sz w:val="22"/>
              </w:rPr>
            </w:pPr>
            <w:r w:rsidRPr="00226F61">
              <w:rPr>
                <w:sz w:val="22"/>
              </w:rPr>
              <w:t>Very unlikely</w:t>
            </w:r>
          </w:p>
          <w:p w14:paraId="354BFFC9" w14:textId="77777777" w:rsidR="00DB2669" w:rsidRPr="00226F61" w:rsidRDefault="00DB2669" w:rsidP="000B3DB5">
            <w:pPr>
              <w:jc w:val="center"/>
              <w:rPr>
                <w:sz w:val="22"/>
              </w:rPr>
            </w:pPr>
            <w:r w:rsidRPr="00226F61">
              <w:rPr>
                <w:sz w:val="22"/>
              </w:rPr>
              <w:t>1</w:t>
            </w:r>
          </w:p>
        </w:tc>
        <w:tc>
          <w:tcPr>
            <w:tcW w:w="1475" w:type="dxa"/>
            <w:tcBorders>
              <w:bottom w:val="single" w:sz="18" w:space="0" w:color="000000"/>
            </w:tcBorders>
            <w:vAlign w:val="center"/>
          </w:tcPr>
          <w:p w14:paraId="3FA09903" w14:textId="77777777" w:rsidR="00DB2669" w:rsidRPr="00226F61" w:rsidRDefault="00DB2669" w:rsidP="000B3DB5">
            <w:pPr>
              <w:jc w:val="center"/>
              <w:rPr>
                <w:sz w:val="22"/>
              </w:rPr>
            </w:pPr>
            <w:r w:rsidRPr="00226F61">
              <w:rPr>
                <w:sz w:val="22"/>
              </w:rPr>
              <w:t>Unlikely</w:t>
            </w:r>
          </w:p>
          <w:p w14:paraId="0F1ADD83" w14:textId="77777777" w:rsidR="00DB2669" w:rsidRPr="00226F61" w:rsidRDefault="00DB2669" w:rsidP="000B3DB5">
            <w:pPr>
              <w:jc w:val="center"/>
              <w:rPr>
                <w:sz w:val="22"/>
              </w:rPr>
            </w:pPr>
            <w:r w:rsidRPr="00226F61">
              <w:rPr>
                <w:sz w:val="22"/>
              </w:rPr>
              <w:t>2</w:t>
            </w:r>
          </w:p>
        </w:tc>
        <w:tc>
          <w:tcPr>
            <w:tcW w:w="1475" w:type="dxa"/>
            <w:tcBorders>
              <w:bottom w:val="single" w:sz="18" w:space="0" w:color="000000"/>
            </w:tcBorders>
            <w:vAlign w:val="center"/>
          </w:tcPr>
          <w:p w14:paraId="14B0A0C4" w14:textId="77777777" w:rsidR="00DB2669" w:rsidRPr="00226F61" w:rsidRDefault="00DB2669" w:rsidP="000B3DB5">
            <w:pPr>
              <w:jc w:val="center"/>
              <w:rPr>
                <w:sz w:val="22"/>
              </w:rPr>
            </w:pPr>
            <w:r w:rsidRPr="00226F61">
              <w:rPr>
                <w:sz w:val="22"/>
              </w:rPr>
              <w:t>Likely</w:t>
            </w:r>
          </w:p>
          <w:p w14:paraId="57143F31" w14:textId="77777777" w:rsidR="00DB2669" w:rsidRPr="00226F61" w:rsidRDefault="00DB2669" w:rsidP="000B3DB5">
            <w:pPr>
              <w:jc w:val="center"/>
              <w:rPr>
                <w:sz w:val="22"/>
              </w:rPr>
            </w:pPr>
            <w:r w:rsidRPr="00226F61">
              <w:rPr>
                <w:sz w:val="22"/>
              </w:rPr>
              <w:t>3</w:t>
            </w:r>
          </w:p>
        </w:tc>
        <w:tc>
          <w:tcPr>
            <w:tcW w:w="1363" w:type="dxa"/>
            <w:tcBorders>
              <w:bottom w:val="single" w:sz="18" w:space="0" w:color="000000"/>
              <w:right w:val="single" w:sz="18" w:space="0" w:color="000000"/>
            </w:tcBorders>
            <w:vAlign w:val="center"/>
          </w:tcPr>
          <w:p w14:paraId="3EC91949" w14:textId="77777777" w:rsidR="00DB2669" w:rsidRPr="00226F61" w:rsidRDefault="00DB2669" w:rsidP="000B3DB5">
            <w:pPr>
              <w:jc w:val="center"/>
              <w:rPr>
                <w:sz w:val="22"/>
              </w:rPr>
            </w:pPr>
            <w:r w:rsidRPr="00226F61">
              <w:rPr>
                <w:sz w:val="22"/>
              </w:rPr>
              <w:t>Very Likely</w:t>
            </w:r>
          </w:p>
          <w:p w14:paraId="43DBE13B" w14:textId="77777777" w:rsidR="00DB2669" w:rsidRPr="00226F61" w:rsidRDefault="00DB2669" w:rsidP="000B3DB5">
            <w:pPr>
              <w:jc w:val="center"/>
              <w:rPr>
                <w:sz w:val="22"/>
              </w:rPr>
            </w:pPr>
            <w:r w:rsidRPr="00226F61">
              <w:rPr>
                <w:sz w:val="22"/>
              </w:rPr>
              <w:t>4</w:t>
            </w:r>
          </w:p>
        </w:tc>
      </w:tr>
      <w:tr w:rsidR="00DB2669" w:rsidRPr="00226F61" w14:paraId="4BD64E3B" w14:textId="77777777" w:rsidTr="000B3DB5">
        <w:trPr>
          <w:trHeight w:val="324"/>
        </w:trPr>
        <w:tc>
          <w:tcPr>
            <w:tcW w:w="825" w:type="dxa"/>
            <w:vMerge w:val="restart"/>
            <w:tcBorders>
              <w:top w:val="single" w:sz="18" w:space="0" w:color="000000"/>
              <w:left w:val="single" w:sz="18" w:space="0" w:color="000000"/>
            </w:tcBorders>
            <w:textDirection w:val="btLr"/>
            <w:vAlign w:val="center"/>
          </w:tcPr>
          <w:p w14:paraId="27E22F60" w14:textId="77777777" w:rsidR="00DB2669" w:rsidRPr="00226F61" w:rsidRDefault="00DB2669" w:rsidP="000B3DB5">
            <w:pPr>
              <w:ind w:left="113" w:right="113"/>
              <w:jc w:val="center"/>
              <w:rPr>
                <w:b/>
                <w:sz w:val="22"/>
              </w:rPr>
            </w:pPr>
            <w:r w:rsidRPr="00226F61">
              <w:rPr>
                <w:b/>
                <w:sz w:val="28"/>
              </w:rPr>
              <w:t>Impact</w:t>
            </w:r>
          </w:p>
        </w:tc>
        <w:tc>
          <w:tcPr>
            <w:tcW w:w="1559" w:type="dxa"/>
            <w:tcBorders>
              <w:top w:val="single" w:sz="18" w:space="0" w:color="000000"/>
              <w:right w:val="single" w:sz="18" w:space="0" w:color="000000"/>
            </w:tcBorders>
            <w:vAlign w:val="center"/>
          </w:tcPr>
          <w:p w14:paraId="2B404D78" w14:textId="77777777" w:rsidR="00DB2669" w:rsidRPr="00226F61" w:rsidRDefault="00DB2669" w:rsidP="000B3DB5">
            <w:pPr>
              <w:jc w:val="center"/>
              <w:rPr>
                <w:sz w:val="22"/>
              </w:rPr>
            </w:pPr>
            <w:r w:rsidRPr="00226F61">
              <w:rPr>
                <w:sz w:val="22"/>
              </w:rPr>
              <w:t>Negligible 1</w:t>
            </w:r>
          </w:p>
        </w:tc>
        <w:tc>
          <w:tcPr>
            <w:tcW w:w="1475" w:type="dxa"/>
            <w:tcBorders>
              <w:top w:val="single" w:sz="18" w:space="0" w:color="000000"/>
              <w:left w:val="single" w:sz="18" w:space="0" w:color="000000"/>
              <w:bottom w:val="single" w:sz="12" w:space="0" w:color="auto"/>
            </w:tcBorders>
            <w:shd w:val="clear" w:color="auto" w:fill="00B050"/>
            <w:vAlign w:val="center"/>
          </w:tcPr>
          <w:p w14:paraId="5CE8B508" w14:textId="77777777" w:rsidR="00DB2669" w:rsidRPr="00226F61" w:rsidRDefault="00DB2669" w:rsidP="000B3DB5">
            <w:pPr>
              <w:jc w:val="center"/>
              <w:rPr>
                <w:sz w:val="22"/>
              </w:rPr>
            </w:pPr>
            <w:r w:rsidRPr="00226F61">
              <w:rPr>
                <w:sz w:val="22"/>
              </w:rPr>
              <w:t>1</w:t>
            </w:r>
          </w:p>
        </w:tc>
        <w:tc>
          <w:tcPr>
            <w:tcW w:w="1475" w:type="dxa"/>
            <w:tcBorders>
              <w:top w:val="single" w:sz="18" w:space="0" w:color="000000"/>
              <w:bottom w:val="single" w:sz="12" w:space="0" w:color="auto"/>
            </w:tcBorders>
            <w:shd w:val="clear" w:color="auto" w:fill="00B050"/>
            <w:vAlign w:val="center"/>
          </w:tcPr>
          <w:p w14:paraId="6675D5D6" w14:textId="77777777" w:rsidR="00DB2669" w:rsidRPr="00226F61" w:rsidRDefault="00DB2669" w:rsidP="000B3DB5">
            <w:pPr>
              <w:jc w:val="center"/>
              <w:rPr>
                <w:sz w:val="22"/>
              </w:rPr>
            </w:pPr>
            <w:r w:rsidRPr="00226F61">
              <w:rPr>
                <w:sz w:val="22"/>
              </w:rPr>
              <w:t>2</w:t>
            </w:r>
          </w:p>
        </w:tc>
        <w:tc>
          <w:tcPr>
            <w:tcW w:w="1475" w:type="dxa"/>
            <w:tcBorders>
              <w:top w:val="single" w:sz="18" w:space="0" w:color="000000"/>
              <w:bottom w:val="single" w:sz="12" w:space="0" w:color="auto"/>
            </w:tcBorders>
            <w:shd w:val="clear" w:color="auto" w:fill="00B050"/>
            <w:vAlign w:val="center"/>
          </w:tcPr>
          <w:p w14:paraId="51995C17" w14:textId="77777777" w:rsidR="00DB2669" w:rsidRPr="00226F61" w:rsidRDefault="00DB2669" w:rsidP="000B3DB5">
            <w:pPr>
              <w:jc w:val="center"/>
              <w:rPr>
                <w:sz w:val="22"/>
              </w:rPr>
            </w:pPr>
            <w:r w:rsidRPr="00226F61">
              <w:rPr>
                <w:sz w:val="22"/>
              </w:rPr>
              <w:t>3</w:t>
            </w:r>
          </w:p>
        </w:tc>
        <w:tc>
          <w:tcPr>
            <w:tcW w:w="1363" w:type="dxa"/>
            <w:tcBorders>
              <w:top w:val="single" w:sz="18" w:space="0" w:color="000000"/>
              <w:bottom w:val="single" w:sz="12" w:space="0" w:color="auto"/>
              <w:right w:val="single" w:sz="18" w:space="0" w:color="000000"/>
            </w:tcBorders>
            <w:shd w:val="clear" w:color="auto" w:fill="92D050"/>
            <w:vAlign w:val="center"/>
          </w:tcPr>
          <w:p w14:paraId="036EC709" w14:textId="77777777" w:rsidR="00DB2669" w:rsidRPr="00226F61" w:rsidRDefault="00DB2669" w:rsidP="000B3DB5">
            <w:pPr>
              <w:jc w:val="center"/>
              <w:rPr>
                <w:sz w:val="22"/>
              </w:rPr>
            </w:pPr>
            <w:r w:rsidRPr="00226F61">
              <w:rPr>
                <w:sz w:val="22"/>
              </w:rPr>
              <w:t>4</w:t>
            </w:r>
          </w:p>
        </w:tc>
      </w:tr>
      <w:tr w:rsidR="00DB2669" w:rsidRPr="00226F61" w14:paraId="7E943693" w14:textId="77777777" w:rsidTr="000B3DB5">
        <w:trPr>
          <w:trHeight w:val="321"/>
        </w:trPr>
        <w:tc>
          <w:tcPr>
            <w:tcW w:w="825" w:type="dxa"/>
            <w:vMerge/>
            <w:tcBorders>
              <w:left w:val="single" w:sz="18" w:space="0" w:color="000000"/>
            </w:tcBorders>
            <w:vAlign w:val="center"/>
          </w:tcPr>
          <w:p w14:paraId="7783FC7B" w14:textId="77777777" w:rsidR="00DB2669" w:rsidRPr="00226F61" w:rsidRDefault="00DB2669" w:rsidP="000B3DB5">
            <w:pPr>
              <w:jc w:val="center"/>
              <w:rPr>
                <w:sz w:val="22"/>
              </w:rPr>
            </w:pPr>
          </w:p>
        </w:tc>
        <w:tc>
          <w:tcPr>
            <w:tcW w:w="1559" w:type="dxa"/>
            <w:tcBorders>
              <w:right w:val="single" w:sz="18" w:space="0" w:color="000000"/>
            </w:tcBorders>
            <w:vAlign w:val="center"/>
          </w:tcPr>
          <w:p w14:paraId="1D79ECBA" w14:textId="77777777" w:rsidR="00DB2669" w:rsidRPr="00226F61" w:rsidRDefault="00DB2669" w:rsidP="000B3DB5">
            <w:pPr>
              <w:jc w:val="center"/>
              <w:rPr>
                <w:sz w:val="22"/>
              </w:rPr>
            </w:pPr>
            <w:r w:rsidRPr="00226F61">
              <w:rPr>
                <w:sz w:val="22"/>
              </w:rPr>
              <w:t>Low 2</w:t>
            </w:r>
          </w:p>
        </w:tc>
        <w:tc>
          <w:tcPr>
            <w:tcW w:w="1475" w:type="dxa"/>
            <w:tcBorders>
              <w:top w:val="single" w:sz="12" w:space="0" w:color="auto"/>
              <w:left w:val="single" w:sz="18" w:space="0" w:color="000000"/>
            </w:tcBorders>
            <w:shd w:val="clear" w:color="auto" w:fill="00B050"/>
            <w:vAlign w:val="center"/>
          </w:tcPr>
          <w:p w14:paraId="697B60BA" w14:textId="77777777" w:rsidR="00DB2669" w:rsidRPr="00226F61" w:rsidRDefault="00DB2669" w:rsidP="000B3DB5">
            <w:pPr>
              <w:jc w:val="center"/>
              <w:rPr>
                <w:sz w:val="22"/>
              </w:rPr>
            </w:pPr>
            <w:r w:rsidRPr="00226F61">
              <w:rPr>
                <w:sz w:val="22"/>
              </w:rPr>
              <w:t>2</w:t>
            </w:r>
          </w:p>
        </w:tc>
        <w:tc>
          <w:tcPr>
            <w:tcW w:w="1475" w:type="dxa"/>
            <w:tcBorders>
              <w:top w:val="single" w:sz="12" w:space="0" w:color="auto"/>
            </w:tcBorders>
            <w:shd w:val="clear" w:color="auto" w:fill="92D050"/>
            <w:vAlign w:val="center"/>
          </w:tcPr>
          <w:p w14:paraId="3D3AB283" w14:textId="77777777" w:rsidR="00DB2669" w:rsidRPr="00226F61" w:rsidRDefault="00DB2669" w:rsidP="000B3DB5">
            <w:pPr>
              <w:jc w:val="center"/>
              <w:rPr>
                <w:sz w:val="22"/>
              </w:rPr>
            </w:pPr>
            <w:r w:rsidRPr="00226F61">
              <w:rPr>
                <w:sz w:val="22"/>
              </w:rPr>
              <w:t>4</w:t>
            </w:r>
          </w:p>
        </w:tc>
        <w:tc>
          <w:tcPr>
            <w:tcW w:w="1475" w:type="dxa"/>
            <w:tcBorders>
              <w:top w:val="single" w:sz="12" w:space="0" w:color="auto"/>
            </w:tcBorders>
            <w:shd w:val="clear" w:color="auto" w:fill="92D050"/>
            <w:vAlign w:val="center"/>
          </w:tcPr>
          <w:p w14:paraId="0FDF177F" w14:textId="77777777" w:rsidR="00DB2669" w:rsidRPr="00226F61" w:rsidRDefault="00DB2669" w:rsidP="000B3DB5">
            <w:pPr>
              <w:jc w:val="center"/>
              <w:rPr>
                <w:sz w:val="22"/>
              </w:rPr>
            </w:pPr>
            <w:r w:rsidRPr="00226F61">
              <w:rPr>
                <w:sz w:val="22"/>
              </w:rPr>
              <w:t>6</w:t>
            </w:r>
          </w:p>
        </w:tc>
        <w:tc>
          <w:tcPr>
            <w:tcW w:w="1363" w:type="dxa"/>
            <w:tcBorders>
              <w:top w:val="single" w:sz="12" w:space="0" w:color="auto"/>
              <w:right w:val="single" w:sz="18" w:space="0" w:color="000000"/>
            </w:tcBorders>
            <w:shd w:val="clear" w:color="auto" w:fill="FFC000"/>
            <w:vAlign w:val="center"/>
          </w:tcPr>
          <w:p w14:paraId="7C9516AF" w14:textId="77777777" w:rsidR="00DB2669" w:rsidRPr="00226F61" w:rsidRDefault="00DB2669" w:rsidP="000B3DB5">
            <w:pPr>
              <w:jc w:val="center"/>
              <w:rPr>
                <w:sz w:val="22"/>
              </w:rPr>
            </w:pPr>
            <w:r w:rsidRPr="00226F61">
              <w:rPr>
                <w:sz w:val="22"/>
              </w:rPr>
              <w:t>8</w:t>
            </w:r>
          </w:p>
        </w:tc>
      </w:tr>
      <w:tr w:rsidR="00DB2669" w:rsidRPr="00226F61" w14:paraId="4E4F5E05" w14:textId="77777777" w:rsidTr="000B3DB5">
        <w:trPr>
          <w:trHeight w:val="305"/>
        </w:trPr>
        <w:tc>
          <w:tcPr>
            <w:tcW w:w="825" w:type="dxa"/>
            <w:vMerge/>
            <w:tcBorders>
              <w:left w:val="single" w:sz="18" w:space="0" w:color="000000"/>
            </w:tcBorders>
            <w:vAlign w:val="center"/>
          </w:tcPr>
          <w:p w14:paraId="16FEA11D" w14:textId="77777777" w:rsidR="00DB2669" w:rsidRPr="00226F61" w:rsidRDefault="00DB2669" w:rsidP="000B3DB5">
            <w:pPr>
              <w:jc w:val="center"/>
              <w:rPr>
                <w:sz w:val="22"/>
              </w:rPr>
            </w:pPr>
          </w:p>
        </w:tc>
        <w:tc>
          <w:tcPr>
            <w:tcW w:w="1559" w:type="dxa"/>
            <w:tcBorders>
              <w:right w:val="single" w:sz="18" w:space="0" w:color="000000"/>
            </w:tcBorders>
            <w:vAlign w:val="center"/>
          </w:tcPr>
          <w:p w14:paraId="417784D1" w14:textId="77777777" w:rsidR="00DB2669" w:rsidRPr="00226F61" w:rsidRDefault="00DB2669" w:rsidP="000B3DB5">
            <w:pPr>
              <w:jc w:val="center"/>
              <w:rPr>
                <w:sz w:val="22"/>
              </w:rPr>
            </w:pPr>
            <w:r w:rsidRPr="00226F61">
              <w:rPr>
                <w:sz w:val="22"/>
              </w:rPr>
              <w:t>Significant 3</w:t>
            </w:r>
          </w:p>
        </w:tc>
        <w:tc>
          <w:tcPr>
            <w:tcW w:w="1475" w:type="dxa"/>
            <w:tcBorders>
              <w:left w:val="single" w:sz="18" w:space="0" w:color="000000"/>
            </w:tcBorders>
            <w:shd w:val="clear" w:color="auto" w:fill="00B050"/>
            <w:vAlign w:val="center"/>
          </w:tcPr>
          <w:p w14:paraId="212F1102" w14:textId="77777777" w:rsidR="00DB2669" w:rsidRPr="00226F61" w:rsidRDefault="00DB2669" w:rsidP="000B3DB5">
            <w:pPr>
              <w:jc w:val="center"/>
              <w:rPr>
                <w:sz w:val="22"/>
              </w:rPr>
            </w:pPr>
            <w:r w:rsidRPr="00226F61">
              <w:rPr>
                <w:sz w:val="22"/>
              </w:rPr>
              <w:t>3</w:t>
            </w:r>
          </w:p>
        </w:tc>
        <w:tc>
          <w:tcPr>
            <w:tcW w:w="1475" w:type="dxa"/>
            <w:shd w:val="clear" w:color="auto" w:fill="92D050"/>
            <w:vAlign w:val="center"/>
          </w:tcPr>
          <w:p w14:paraId="25AC2D5B" w14:textId="77777777" w:rsidR="00DB2669" w:rsidRPr="00226F61" w:rsidRDefault="00DB2669" w:rsidP="000B3DB5">
            <w:pPr>
              <w:jc w:val="center"/>
              <w:rPr>
                <w:sz w:val="22"/>
              </w:rPr>
            </w:pPr>
            <w:r w:rsidRPr="00226F61">
              <w:rPr>
                <w:sz w:val="22"/>
              </w:rPr>
              <w:t>6</w:t>
            </w:r>
          </w:p>
        </w:tc>
        <w:tc>
          <w:tcPr>
            <w:tcW w:w="1475" w:type="dxa"/>
            <w:shd w:val="clear" w:color="auto" w:fill="FFC000"/>
            <w:vAlign w:val="center"/>
          </w:tcPr>
          <w:p w14:paraId="5954B54D" w14:textId="77777777" w:rsidR="00DB2669" w:rsidRPr="00226F61" w:rsidRDefault="00DB2669" w:rsidP="000B3DB5">
            <w:pPr>
              <w:jc w:val="center"/>
              <w:rPr>
                <w:sz w:val="22"/>
              </w:rPr>
            </w:pPr>
            <w:r w:rsidRPr="00226F61">
              <w:rPr>
                <w:sz w:val="22"/>
              </w:rPr>
              <w:t>9</w:t>
            </w:r>
          </w:p>
        </w:tc>
        <w:tc>
          <w:tcPr>
            <w:tcW w:w="1363" w:type="dxa"/>
            <w:tcBorders>
              <w:right w:val="single" w:sz="18" w:space="0" w:color="000000"/>
            </w:tcBorders>
            <w:shd w:val="clear" w:color="auto" w:fill="FF0000"/>
            <w:vAlign w:val="center"/>
          </w:tcPr>
          <w:p w14:paraId="21BC427C" w14:textId="77777777" w:rsidR="00DB2669" w:rsidRPr="00226F61" w:rsidRDefault="00DB2669" w:rsidP="000B3DB5">
            <w:pPr>
              <w:jc w:val="center"/>
              <w:rPr>
                <w:sz w:val="22"/>
              </w:rPr>
            </w:pPr>
            <w:r w:rsidRPr="00226F61">
              <w:rPr>
                <w:sz w:val="22"/>
              </w:rPr>
              <w:t>12</w:t>
            </w:r>
          </w:p>
        </w:tc>
      </w:tr>
      <w:tr w:rsidR="00DB2669" w:rsidRPr="00226F61" w14:paraId="1070E32E" w14:textId="77777777" w:rsidTr="000B3DB5">
        <w:trPr>
          <w:trHeight w:val="332"/>
        </w:trPr>
        <w:tc>
          <w:tcPr>
            <w:tcW w:w="825" w:type="dxa"/>
            <w:vMerge/>
            <w:tcBorders>
              <w:left w:val="single" w:sz="18" w:space="0" w:color="000000"/>
              <w:bottom w:val="single" w:sz="18" w:space="0" w:color="000000"/>
            </w:tcBorders>
            <w:vAlign w:val="center"/>
          </w:tcPr>
          <w:p w14:paraId="55D6D0E3" w14:textId="77777777" w:rsidR="00DB2669" w:rsidRPr="00226F61" w:rsidRDefault="00DB2669" w:rsidP="000B3DB5">
            <w:pPr>
              <w:jc w:val="center"/>
              <w:rPr>
                <w:sz w:val="22"/>
              </w:rPr>
            </w:pPr>
          </w:p>
        </w:tc>
        <w:tc>
          <w:tcPr>
            <w:tcW w:w="1559" w:type="dxa"/>
            <w:tcBorders>
              <w:bottom w:val="single" w:sz="18" w:space="0" w:color="000000"/>
              <w:right w:val="single" w:sz="18" w:space="0" w:color="000000"/>
            </w:tcBorders>
            <w:vAlign w:val="center"/>
          </w:tcPr>
          <w:p w14:paraId="2D1883F6" w14:textId="77777777" w:rsidR="00DB2669" w:rsidRPr="00226F61" w:rsidRDefault="00DB2669" w:rsidP="000B3DB5">
            <w:pPr>
              <w:jc w:val="center"/>
              <w:rPr>
                <w:sz w:val="22"/>
              </w:rPr>
            </w:pPr>
            <w:r w:rsidRPr="00226F61">
              <w:rPr>
                <w:sz w:val="22"/>
              </w:rPr>
              <w:t>Catastrophic 4</w:t>
            </w:r>
          </w:p>
        </w:tc>
        <w:tc>
          <w:tcPr>
            <w:tcW w:w="1475" w:type="dxa"/>
            <w:tcBorders>
              <w:left w:val="single" w:sz="18" w:space="0" w:color="000000"/>
              <w:bottom w:val="single" w:sz="18" w:space="0" w:color="000000"/>
            </w:tcBorders>
            <w:shd w:val="clear" w:color="auto" w:fill="92D050"/>
            <w:vAlign w:val="center"/>
          </w:tcPr>
          <w:p w14:paraId="208B32A3" w14:textId="77777777" w:rsidR="00DB2669" w:rsidRPr="00226F61" w:rsidRDefault="00DB2669" w:rsidP="000B3DB5">
            <w:pPr>
              <w:jc w:val="center"/>
              <w:rPr>
                <w:sz w:val="22"/>
              </w:rPr>
            </w:pPr>
            <w:r w:rsidRPr="00226F61">
              <w:rPr>
                <w:sz w:val="22"/>
              </w:rPr>
              <w:t>4</w:t>
            </w:r>
          </w:p>
        </w:tc>
        <w:tc>
          <w:tcPr>
            <w:tcW w:w="1475" w:type="dxa"/>
            <w:tcBorders>
              <w:bottom w:val="single" w:sz="18" w:space="0" w:color="000000"/>
            </w:tcBorders>
            <w:shd w:val="clear" w:color="auto" w:fill="FFC000"/>
            <w:vAlign w:val="center"/>
          </w:tcPr>
          <w:p w14:paraId="17224885" w14:textId="77777777" w:rsidR="00DB2669" w:rsidRPr="00226F61" w:rsidRDefault="00DB2669" w:rsidP="000B3DB5">
            <w:pPr>
              <w:jc w:val="center"/>
              <w:rPr>
                <w:sz w:val="22"/>
              </w:rPr>
            </w:pPr>
            <w:r w:rsidRPr="00226F61">
              <w:rPr>
                <w:sz w:val="22"/>
              </w:rPr>
              <w:t>8</w:t>
            </w:r>
          </w:p>
        </w:tc>
        <w:tc>
          <w:tcPr>
            <w:tcW w:w="1475" w:type="dxa"/>
            <w:tcBorders>
              <w:bottom w:val="single" w:sz="18" w:space="0" w:color="000000"/>
            </w:tcBorders>
            <w:shd w:val="clear" w:color="auto" w:fill="FF0000"/>
            <w:vAlign w:val="center"/>
          </w:tcPr>
          <w:p w14:paraId="1944DDBA" w14:textId="77777777" w:rsidR="00DB2669" w:rsidRPr="00226F61" w:rsidRDefault="00DB2669" w:rsidP="000B3DB5">
            <w:pPr>
              <w:jc w:val="center"/>
              <w:rPr>
                <w:sz w:val="22"/>
              </w:rPr>
            </w:pPr>
            <w:r w:rsidRPr="00226F61">
              <w:rPr>
                <w:sz w:val="22"/>
              </w:rPr>
              <w:t>12</w:t>
            </w:r>
          </w:p>
        </w:tc>
        <w:tc>
          <w:tcPr>
            <w:tcW w:w="1363" w:type="dxa"/>
            <w:tcBorders>
              <w:bottom w:val="single" w:sz="18" w:space="0" w:color="000000"/>
              <w:right w:val="single" w:sz="18" w:space="0" w:color="000000"/>
            </w:tcBorders>
            <w:shd w:val="clear" w:color="auto" w:fill="FF0000"/>
            <w:vAlign w:val="center"/>
          </w:tcPr>
          <w:p w14:paraId="01FAE005" w14:textId="77777777" w:rsidR="00DB2669" w:rsidRPr="00226F61" w:rsidRDefault="00DB2669" w:rsidP="000B3DB5">
            <w:pPr>
              <w:jc w:val="center"/>
              <w:rPr>
                <w:sz w:val="22"/>
              </w:rPr>
            </w:pPr>
            <w:r w:rsidRPr="00226F61">
              <w:rPr>
                <w:sz w:val="22"/>
              </w:rPr>
              <w:t>16</w:t>
            </w:r>
          </w:p>
        </w:tc>
      </w:tr>
    </w:tbl>
    <w:p w14:paraId="55C81A81" w14:textId="77777777" w:rsidR="00DB2669" w:rsidRPr="00226F61" w:rsidRDefault="00DB2669" w:rsidP="00DB2669">
      <w:pPr>
        <w:ind w:left="720"/>
        <w:rPr>
          <w:sz w:val="22"/>
        </w:rPr>
      </w:pPr>
      <w:r>
        <w:rPr>
          <w:sz w:val="22"/>
        </w:rPr>
        <w:t>Table 3.8</w:t>
      </w:r>
      <w:r w:rsidRPr="00226F61">
        <w:rPr>
          <w:sz w:val="22"/>
        </w:rPr>
        <w:t>: Risk Rating Matrix where Risk Rating = Likelihood x Impact</w:t>
      </w:r>
    </w:p>
    <w:p w14:paraId="78AD9995" w14:textId="77777777" w:rsidR="00DB2669" w:rsidRPr="00226F61" w:rsidRDefault="00DB2669" w:rsidP="00DB2669">
      <w:pPr>
        <w:ind w:left="720"/>
        <w:rPr>
          <w:sz w:val="22"/>
        </w:rPr>
      </w:pPr>
    </w:p>
    <w:tbl>
      <w:tblPr>
        <w:tblStyle w:val="TableGrid"/>
        <w:tblW w:w="8506" w:type="dxa"/>
        <w:tblInd w:w="720" w:type="dxa"/>
        <w:tblLook w:val="04A0" w:firstRow="1" w:lastRow="0" w:firstColumn="1" w:lastColumn="0" w:noHBand="0" w:noVBand="1"/>
      </w:tblPr>
      <w:tblGrid>
        <w:gridCol w:w="2848"/>
        <w:gridCol w:w="491"/>
        <w:gridCol w:w="491"/>
        <w:gridCol w:w="722"/>
        <w:gridCol w:w="3954"/>
      </w:tblGrid>
      <w:tr w:rsidR="00DB2669" w:rsidRPr="00226F61" w14:paraId="4ECB9986" w14:textId="77777777" w:rsidTr="000B3DB5">
        <w:trPr>
          <w:cantSplit/>
          <w:trHeight w:val="1196"/>
        </w:trPr>
        <w:tc>
          <w:tcPr>
            <w:tcW w:w="2848" w:type="dxa"/>
            <w:vAlign w:val="center"/>
          </w:tcPr>
          <w:p w14:paraId="36E9D759" w14:textId="77777777" w:rsidR="00DB2669" w:rsidRPr="00226F61" w:rsidRDefault="00DB2669" w:rsidP="000B3DB5">
            <w:pPr>
              <w:jc w:val="center"/>
              <w:rPr>
                <w:sz w:val="22"/>
              </w:rPr>
            </w:pPr>
            <w:r w:rsidRPr="00226F61">
              <w:rPr>
                <w:sz w:val="22"/>
              </w:rPr>
              <w:t>Risk Event</w:t>
            </w:r>
          </w:p>
        </w:tc>
        <w:tc>
          <w:tcPr>
            <w:tcW w:w="491" w:type="dxa"/>
            <w:textDirection w:val="btLr"/>
            <w:vAlign w:val="center"/>
          </w:tcPr>
          <w:p w14:paraId="43F752AA" w14:textId="77777777" w:rsidR="00DB2669" w:rsidRPr="00226F61" w:rsidRDefault="00DB2669" w:rsidP="000B3DB5">
            <w:pPr>
              <w:ind w:left="113" w:right="113"/>
              <w:jc w:val="center"/>
              <w:rPr>
                <w:sz w:val="22"/>
              </w:rPr>
            </w:pPr>
            <w:r w:rsidRPr="00226F61">
              <w:rPr>
                <w:sz w:val="22"/>
              </w:rPr>
              <w:t>Likelihood</w:t>
            </w:r>
          </w:p>
        </w:tc>
        <w:tc>
          <w:tcPr>
            <w:tcW w:w="491" w:type="dxa"/>
            <w:textDirection w:val="btLr"/>
            <w:vAlign w:val="center"/>
          </w:tcPr>
          <w:p w14:paraId="022B1BBA" w14:textId="77777777" w:rsidR="00DB2669" w:rsidRPr="00226F61" w:rsidRDefault="00DB2669" w:rsidP="000B3DB5">
            <w:pPr>
              <w:ind w:left="113" w:right="113"/>
              <w:jc w:val="center"/>
              <w:rPr>
                <w:sz w:val="22"/>
              </w:rPr>
            </w:pPr>
            <w:r w:rsidRPr="00226F61">
              <w:rPr>
                <w:sz w:val="22"/>
              </w:rPr>
              <w:t>Impact</w:t>
            </w:r>
          </w:p>
        </w:tc>
        <w:tc>
          <w:tcPr>
            <w:tcW w:w="722" w:type="dxa"/>
            <w:textDirection w:val="btLr"/>
            <w:vAlign w:val="center"/>
          </w:tcPr>
          <w:p w14:paraId="4AD36B7D" w14:textId="77777777" w:rsidR="00DB2669" w:rsidRPr="00226F61" w:rsidRDefault="00DB2669" w:rsidP="000B3DB5">
            <w:pPr>
              <w:ind w:left="113" w:right="113"/>
              <w:jc w:val="center"/>
              <w:rPr>
                <w:sz w:val="22"/>
              </w:rPr>
            </w:pPr>
            <w:r w:rsidRPr="00226F61">
              <w:rPr>
                <w:sz w:val="22"/>
              </w:rPr>
              <w:t>Risk Rating</w:t>
            </w:r>
          </w:p>
        </w:tc>
        <w:tc>
          <w:tcPr>
            <w:tcW w:w="3954" w:type="dxa"/>
            <w:vAlign w:val="center"/>
          </w:tcPr>
          <w:p w14:paraId="2BCF67BD" w14:textId="77777777" w:rsidR="00DB2669" w:rsidRPr="00226F61" w:rsidRDefault="00DB2669" w:rsidP="000B3DB5">
            <w:pPr>
              <w:jc w:val="center"/>
              <w:rPr>
                <w:sz w:val="22"/>
              </w:rPr>
            </w:pPr>
            <w:r w:rsidRPr="00226F61">
              <w:rPr>
                <w:sz w:val="22"/>
              </w:rPr>
              <w:t>Mitigation</w:t>
            </w:r>
          </w:p>
        </w:tc>
      </w:tr>
      <w:tr w:rsidR="00DB2669" w:rsidRPr="00226F61" w14:paraId="797D17EA" w14:textId="77777777" w:rsidTr="000B3DB5">
        <w:trPr>
          <w:trHeight w:val="332"/>
        </w:trPr>
        <w:tc>
          <w:tcPr>
            <w:tcW w:w="2848" w:type="dxa"/>
            <w:vAlign w:val="center"/>
          </w:tcPr>
          <w:p w14:paraId="73CD77AD" w14:textId="77777777" w:rsidR="00DB2669" w:rsidRPr="00226F61" w:rsidRDefault="00DB2669" w:rsidP="000B3DB5">
            <w:pPr>
              <w:jc w:val="center"/>
              <w:rPr>
                <w:sz w:val="22"/>
              </w:rPr>
            </w:pPr>
            <w:r w:rsidRPr="00226F61">
              <w:rPr>
                <w:sz w:val="22"/>
              </w:rPr>
              <w:t>Loss of developers’ code</w:t>
            </w:r>
          </w:p>
        </w:tc>
        <w:tc>
          <w:tcPr>
            <w:tcW w:w="491" w:type="dxa"/>
            <w:vAlign w:val="center"/>
          </w:tcPr>
          <w:p w14:paraId="2C752B6C" w14:textId="77777777" w:rsidR="00DB2669" w:rsidRPr="00226F61" w:rsidRDefault="00DB2669" w:rsidP="000B3DB5">
            <w:pPr>
              <w:jc w:val="center"/>
              <w:rPr>
                <w:sz w:val="22"/>
              </w:rPr>
            </w:pPr>
            <w:r w:rsidRPr="00226F61">
              <w:rPr>
                <w:sz w:val="22"/>
              </w:rPr>
              <w:t>1</w:t>
            </w:r>
          </w:p>
        </w:tc>
        <w:tc>
          <w:tcPr>
            <w:tcW w:w="491" w:type="dxa"/>
            <w:vAlign w:val="center"/>
          </w:tcPr>
          <w:p w14:paraId="260FA694" w14:textId="77777777" w:rsidR="00DB2669" w:rsidRPr="00226F61" w:rsidRDefault="00DB2669" w:rsidP="000B3DB5">
            <w:pPr>
              <w:jc w:val="center"/>
              <w:rPr>
                <w:sz w:val="22"/>
              </w:rPr>
            </w:pPr>
            <w:r w:rsidRPr="00226F61">
              <w:rPr>
                <w:sz w:val="22"/>
              </w:rPr>
              <w:t>4</w:t>
            </w:r>
          </w:p>
        </w:tc>
        <w:tc>
          <w:tcPr>
            <w:tcW w:w="722" w:type="dxa"/>
            <w:shd w:val="clear" w:color="auto" w:fill="92D050"/>
            <w:vAlign w:val="center"/>
          </w:tcPr>
          <w:p w14:paraId="41763529" w14:textId="77777777" w:rsidR="00DB2669" w:rsidRPr="00226F61" w:rsidRDefault="00DB2669" w:rsidP="000B3DB5">
            <w:pPr>
              <w:jc w:val="center"/>
              <w:rPr>
                <w:sz w:val="22"/>
              </w:rPr>
            </w:pPr>
            <w:r w:rsidRPr="00226F61">
              <w:rPr>
                <w:sz w:val="22"/>
              </w:rPr>
              <w:t>4</w:t>
            </w:r>
          </w:p>
        </w:tc>
        <w:tc>
          <w:tcPr>
            <w:tcW w:w="3954" w:type="dxa"/>
            <w:vAlign w:val="center"/>
          </w:tcPr>
          <w:p w14:paraId="6EE244FA" w14:textId="77777777" w:rsidR="00DB2669" w:rsidRPr="00226F61" w:rsidRDefault="00DB2669" w:rsidP="000B3DB5">
            <w:pPr>
              <w:jc w:val="center"/>
              <w:rPr>
                <w:sz w:val="22"/>
              </w:rPr>
            </w:pPr>
            <w:r w:rsidRPr="00226F61">
              <w:rPr>
                <w:sz w:val="22"/>
              </w:rPr>
              <w:t>Backups of the developers’ machine are take daily to an external hard-drive. The code will also be tracked on GitHub.</w:t>
            </w:r>
          </w:p>
        </w:tc>
      </w:tr>
      <w:tr w:rsidR="00DB2669" w:rsidRPr="00226F61" w14:paraId="4CD217D8" w14:textId="77777777" w:rsidTr="000B3DB5">
        <w:trPr>
          <w:trHeight w:val="35"/>
        </w:trPr>
        <w:tc>
          <w:tcPr>
            <w:tcW w:w="2848" w:type="dxa"/>
            <w:vAlign w:val="center"/>
          </w:tcPr>
          <w:p w14:paraId="4F0B57D4" w14:textId="77777777" w:rsidR="00DB2669" w:rsidRPr="00226F61" w:rsidRDefault="00DB2669" w:rsidP="000B3DB5">
            <w:pPr>
              <w:jc w:val="center"/>
              <w:rPr>
                <w:sz w:val="22"/>
              </w:rPr>
            </w:pPr>
            <w:r w:rsidRPr="00226F61">
              <w:rPr>
                <w:sz w:val="22"/>
              </w:rPr>
              <w:t>External event prevents progression</w:t>
            </w:r>
          </w:p>
        </w:tc>
        <w:tc>
          <w:tcPr>
            <w:tcW w:w="491" w:type="dxa"/>
            <w:vAlign w:val="center"/>
          </w:tcPr>
          <w:p w14:paraId="0135488B" w14:textId="77777777" w:rsidR="00DB2669" w:rsidRPr="00226F61" w:rsidRDefault="00DB2669" w:rsidP="000B3DB5">
            <w:pPr>
              <w:jc w:val="center"/>
              <w:rPr>
                <w:sz w:val="22"/>
              </w:rPr>
            </w:pPr>
            <w:r w:rsidRPr="00226F61">
              <w:rPr>
                <w:sz w:val="22"/>
              </w:rPr>
              <w:t>2</w:t>
            </w:r>
          </w:p>
        </w:tc>
        <w:tc>
          <w:tcPr>
            <w:tcW w:w="491" w:type="dxa"/>
            <w:vAlign w:val="center"/>
          </w:tcPr>
          <w:p w14:paraId="742CBEE1" w14:textId="77777777" w:rsidR="00DB2669" w:rsidRPr="00226F61" w:rsidRDefault="00DB2669" w:rsidP="000B3DB5">
            <w:pPr>
              <w:jc w:val="center"/>
              <w:rPr>
                <w:sz w:val="22"/>
              </w:rPr>
            </w:pPr>
            <w:r w:rsidRPr="00226F61">
              <w:rPr>
                <w:sz w:val="22"/>
              </w:rPr>
              <w:t>3</w:t>
            </w:r>
          </w:p>
        </w:tc>
        <w:tc>
          <w:tcPr>
            <w:tcW w:w="722" w:type="dxa"/>
            <w:shd w:val="clear" w:color="auto" w:fill="92D050"/>
            <w:vAlign w:val="center"/>
          </w:tcPr>
          <w:p w14:paraId="73A3BB64" w14:textId="77777777" w:rsidR="00DB2669" w:rsidRPr="00226F61" w:rsidRDefault="00DB2669" w:rsidP="000B3DB5">
            <w:pPr>
              <w:jc w:val="center"/>
              <w:rPr>
                <w:sz w:val="22"/>
              </w:rPr>
            </w:pPr>
            <w:r w:rsidRPr="00226F61">
              <w:rPr>
                <w:sz w:val="22"/>
              </w:rPr>
              <w:t>6</w:t>
            </w:r>
          </w:p>
        </w:tc>
        <w:tc>
          <w:tcPr>
            <w:tcW w:w="3954" w:type="dxa"/>
            <w:vAlign w:val="center"/>
          </w:tcPr>
          <w:p w14:paraId="6B58E83B" w14:textId="77777777" w:rsidR="00DB2669" w:rsidRPr="00226F61" w:rsidRDefault="00DB2669" w:rsidP="000B3DB5">
            <w:pPr>
              <w:jc w:val="center"/>
              <w:rPr>
                <w:sz w:val="22"/>
              </w:rPr>
            </w:pPr>
            <w:r w:rsidRPr="00226F61">
              <w:rPr>
                <w:sz w:val="22"/>
              </w:rPr>
              <w:t>Careful project planning implementation of contingency plans if developer starts to fall behind. Some weeks are designed to have less work in case developer needs to catch up.</w:t>
            </w:r>
          </w:p>
        </w:tc>
      </w:tr>
      <w:tr w:rsidR="00DB2669" w:rsidRPr="00226F61" w14:paraId="01B3C203" w14:textId="77777777" w:rsidTr="000B3DB5">
        <w:trPr>
          <w:trHeight w:val="35"/>
        </w:trPr>
        <w:tc>
          <w:tcPr>
            <w:tcW w:w="2848" w:type="dxa"/>
            <w:vAlign w:val="center"/>
          </w:tcPr>
          <w:p w14:paraId="32E98F6A" w14:textId="77777777" w:rsidR="00DB2669" w:rsidRPr="00226F61" w:rsidRDefault="00DB2669" w:rsidP="000B3DB5">
            <w:pPr>
              <w:jc w:val="center"/>
              <w:rPr>
                <w:sz w:val="22"/>
              </w:rPr>
            </w:pPr>
            <w:r w:rsidRPr="00226F61">
              <w:rPr>
                <w:sz w:val="22"/>
              </w:rPr>
              <w:t>Optimistic project plan</w:t>
            </w:r>
          </w:p>
        </w:tc>
        <w:tc>
          <w:tcPr>
            <w:tcW w:w="491" w:type="dxa"/>
            <w:vAlign w:val="center"/>
          </w:tcPr>
          <w:p w14:paraId="452F9619" w14:textId="77777777" w:rsidR="00DB2669" w:rsidRPr="00226F61" w:rsidRDefault="00DB2669" w:rsidP="000B3DB5">
            <w:pPr>
              <w:jc w:val="center"/>
              <w:rPr>
                <w:sz w:val="22"/>
              </w:rPr>
            </w:pPr>
            <w:r w:rsidRPr="00226F61">
              <w:rPr>
                <w:sz w:val="22"/>
              </w:rPr>
              <w:t>3</w:t>
            </w:r>
          </w:p>
        </w:tc>
        <w:tc>
          <w:tcPr>
            <w:tcW w:w="491" w:type="dxa"/>
            <w:vAlign w:val="center"/>
          </w:tcPr>
          <w:p w14:paraId="4D9E0696" w14:textId="77777777" w:rsidR="00DB2669" w:rsidRPr="00226F61" w:rsidRDefault="00DB2669" w:rsidP="000B3DB5">
            <w:pPr>
              <w:jc w:val="center"/>
              <w:rPr>
                <w:sz w:val="22"/>
              </w:rPr>
            </w:pPr>
            <w:r w:rsidRPr="00226F61">
              <w:rPr>
                <w:sz w:val="22"/>
              </w:rPr>
              <w:t>3</w:t>
            </w:r>
          </w:p>
        </w:tc>
        <w:tc>
          <w:tcPr>
            <w:tcW w:w="722" w:type="dxa"/>
            <w:shd w:val="clear" w:color="auto" w:fill="FFC000"/>
            <w:vAlign w:val="center"/>
          </w:tcPr>
          <w:p w14:paraId="426F8999" w14:textId="77777777" w:rsidR="00DB2669" w:rsidRPr="00226F61" w:rsidRDefault="00DB2669" w:rsidP="000B3DB5">
            <w:pPr>
              <w:jc w:val="center"/>
              <w:rPr>
                <w:sz w:val="22"/>
              </w:rPr>
            </w:pPr>
            <w:r w:rsidRPr="00226F61">
              <w:rPr>
                <w:sz w:val="22"/>
              </w:rPr>
              <w:t>9</w:t>
            </w:r>
          </w:p>
        </w:tc>
        <w:tc>
          <w:tcPr>
            <w:tcW w:w="3954" w:type="dxa"/>
            <w:vAlign w:val="center"/>
          </w:tcPr>
          <w:p w14:paraId="4BFE9C01" w14:textId="77777777" w:rsidR="00DB2669" w:rsidRPr="00226F61" w:rsidRDefault="00DB2669" w:rsidP="000B3DB5">
            <w:pPr>
              <w:jc w:val="center"/>
              <w:rPr>
                <w:sz w:val="22"/>
              </w:rPr>
            </w:pPr>
            <w:r w:rsidRPr="00226F61">
              <w:rPr>
                <w:sz w:val="22"/>
              </w:rPr>
              <w:t>Enough time must be given to the development of the software and is something that shouldn’t be rushed. Adjustment to project plan may be required if developer start to lag.</w:t>
            </w:r>
          </w:p>
        </w:tc>
      </w:tr>
      <w:tr w:rsidR="00DB2669" w:rsidRPr="00226F61" w14:paraId="1667B486" w14:textId="77777777" w:rsidTr="000B3DB5">
        <w:trPr>
          <w:trHeight w:val="33"/>
        </w:trPr>
        <w:tc>
          <w:tcPr>
            <w:tcW w:w="2848" w:type="dxa"/>
            <w:vAlign w:val="center"/>
          </w:tcPr>
          <w:p w14:paraId="682692ED" w14:textId="77777777" w:rsidR="00DB2669" w:rsidRPr="00226F61" w:rsidRDefault="00DB2669" w:rsidP="000B3DB5">
            <w:pPr>
              <w:jc w:val="center"/>
              <w:rPr>
                <w:sz w:val="22"/>
              </w:rPr>
            </w:pPr>
            <w:r w:rsidRPr="00226F61">
              <w:rPr>
                <w:sz w:val="22"/>
              </w:rPr>
              <w:t>Completion of code hinders completion of dissertation</w:t>
            </w:r>
          </w:p>
        </w:tc>
        <w:tc>
          <w:tcPr>
            <w:tcW w:w="491" w:type="dxa"/>
            <w:vAlign w:val="center"/>
          </w:tcPr>
          <w:p w14:paraId="2ADF83E4" w14:textId="77777777" w:rsidR="00DB2669" w:rsidRPr="00226F61" w:rsidRDefault="00DB2669" w:rsidP="000B3DB5">
            <w:pPr>
              <w:jc w:val="center"/>
              <w:rPr>
                <w:sz w:val="22"/>
              </w:rPr>
            </w:pPr>
            <w:r w:rsidRPr="00226F61">
              <w:rPr>
                <w:sz w:val="22"/>
              </w:rPr>
              <w:t>2</w:t>
            </w:r>
          </w:p>
        </w:tc>
        <w:tc>
          <w:tcPr>
            <w:tcW w:w="491" w:type="dxa"/>
            <w:vAlign w:val="center"/>
          </w:tcPr>
          <w:p w14:paraId="5BD37A9F" w14:textId="77777777" w:rsidR="00DB2669" w:rsidRPr="00226F61" w:rsidRDefault="00DB2669" w:rsidP="000B3DB5">
            <w:pPr>
              <w:jc w:val="center"/>
              <w:rPr>
                <w:sz w:val="22"/>
              </w:rPr>
            </w:pPr>
            <w:r w:rsidRPr="00226F61">
              <w:rPr>
                <w:sz w:val="22"/>
              </w:rPr>
              <w:t>4</w:t>
            </w:r>
          </w:p>
        </w:tc>
        <w:tc>
          <w:tcPr>
            <w:tcW w:w="722" w:type="dxa"/>
            <w:shd w:val="clear" w:color="auto" w:fill="FFC000"/>
            <w:vAlign w:val="center"/>
          </w:tcPr>
          <w:p w14:paraId="5B1419D3" w14:textId="77777777" w:rsidR="00DB2669" w:rsidRPr="00226F61" w:rsidRDefault="00DB2669" w:rsidP="000B3DB5">
            <w:pPr>
              <w:jc w:val="center"/>
              <w:rPr>
                <w:sz w:val="22"/>
              </w:rPr>
            </w:pPr>
            <w:r w:rsidRPr="00226F61">
              <w:rPr>
                <w:sz w:val="22"/>
              </w:rPr>
              <w:t>8</w:t>
            </w:r>
          </w:p>
        </w:tc>
        <w:tc>
          <w:tcPr>
            <w:tcW w:w="3954" w:type="dxa"/>
            <w:vAlign w:val="center"/>
          </w:tcPr>
          <w:p w14:paraId="2D2F9B5B" w14:textId="77777777" w:rsidR="00DB2669" w:rsidRPr="00226F61" w:rsidRDefault="00DB2669" w:rsidP="000B3DB5">
            <w:pPr>
              <w:jc w:val="center"/>
              <w:rPr>
                <w:sz w:val="22"/>
              </w:rPr>
            </w:pPr>
            <w:r w:rsidRPr="00226F61">
              <w:rPr>
                <w:sz w:val="22"/>
              </w:rPr>
              <w:t xml:space="preserve">Enough time will be given to produce several drafts of the final dissertation in the project plan. </w:t>
            </w:r>
          </w:p>
        </w:tc>
      </w:tr>
      <w:tr w:rsidR="00DB2669" w:rsidRPr="00226F61" w14:paraId="66D4A184" w14:textId="77777777" w:rsidTr="000B3DB5">
        <w:trPr>
          <w:trHeight w:val="35"/>
        </w:trPr>
        <w:tc>
          <w:tcPr>
            <w:tcW w:w="2848" w:type="dxa"/>
            <w:vAlign w:val="center"/>
          </w:tcPr>
          <w:p w14:paraId="23853094" w14:textId="77777777" w:rsidR="00DB2669" w:rsidRPr="00226F61" w:rsidRDefault="00DB2669" w:rsidP="000B3DB5">
            <w:pPr>
              <w:jc w:val="center"/>
              <w:rPr>
                <w:sz w:val="22"/>
              </w:rPr>
            </w:pPr>
            <w:r w:rsidRPr="00226F61">
              <w:rPr>
                <w:sz w:val="22"/>
              </w:rPr>
              <w:t>New functions not working with current software</w:t>
            </w:r>
          </w:p>
        </w:tc>
        <w:tc>
          <w:tcPr>
            <w:tcW w:w="491" w:type="dxa"/>
            <w:vAlign w:val="center"/>
          </w:tcPr>
          <w:p w14:paraId="47A56493" w14:textId="77777777" w:rsidR="00DB2669" w:rsidRPr="00226F61" w:rsidRDefault="00DB2669" w:rsidP="000B3DB5">
            <w:pPr>
              <w:jc w:val="center"/>
              <w:rPr>
                <w:sz w:val="22"/>
              </w:rPr>
            </w:pPr>
            <w:r w:rsidRPr="00226F61">
              <w:rPr>
                <w:sz w:val="22"/>
              </w:rPr>
              <w:t>2</w:t>
            </w:r>
          </w:p>
        </w:tc>
        <w:tc>
          <w:tcPr>
            <w:tcW w:w="491" w:type="dxa"/>
            <w:vAlign w:val="center"/>
          </w:tcPr>
          <w:p w14:paraId="2F1027D5" w14:textId="77777777" w:rsidR="00DB2669" w:rsidRPr="00226F61" w:rsidRDefault="00DB2669" w:rsidP="000B3DB5">
            <w:pPr>
              <w:jc w:val="center"/>
              <w:rPr>
                <w:sz w:val="22"/>
              </w:rPr>
            </w:pPr>
            <w:r w:rsidRPr="00226F61">
              <w:rPr>
                <w:sz w:val="22"/>
              </w:rPr>
              <w:t>3</w:t>
            </w:r>
          </w:p>
        </w:tc>
        <w:tc>
          <w:tcPr>
            <w:tcW w:w="722" w:type="dxa"/>
            <w:shd w:val="clear" w:color="auto" w:fill="92D050"/>
            <w:vAlign w:val="center"/>
          </w:tcPr>
          <w:p w14:paraId="19D4D459" w14:textId="77777777" w:rsidR="00DB2669" w:rsidRPr="00226F61" w:rsidRDefault="00DB2669" w:rsidP="000B3DB5">
            <w:pPr>
              <w:jc w:val="center"/>
              <w:rPr>
                <w:sz w:val="22"/>
              </w:rPr>
            </w:pPr>
            <w:r w:rsidRPr="00226F61">
              <w:rPr>
                <w:sz w:val="22"/>
              </w:rPr>
              <w:t>6</w:t>
            </w:r>
          </w:p>
        </w:tc>
        <w:tc>
          <w:tcPr>
            <w:tcW w:w="3954" w:type="dxa"/>
            <w:vAlign w:val="center"/>
          </w:tcPr>
          <w:p w14:paraId="14E31621" w14:textId="77777777" w:rsidR="00DB2669" w:rsidRPr="00226F61" w:rsidRDefault="00DB2669" w:rsidP="000B3DB5">
            <w:pPr>
              <w:jc w:val="center"/>
              <w:rPr>
                <w:sz w:val="22"/>
              </w:rPr>
            </w:pPr>
            <w:r w:rsidRPr="00226F61">
              <w:rPr>
                <w:sz w:val="22"/>
              </w:rPr>
              <w:t>Ensuring there are no compatibility issues and correct design practices are followed, such as the creation of UML diagrams showing function interaction.</w:t>
            </w:r>
          </w:p>
        </w:tc>
      </w:tr>
      <w:tr w:rsidR="00DB2669" w:rsidRPr="00226F61" w14:paraId="3C220AB9" w14:textId="77777777" w:rsidTr="000B3DB5">
        <w:trPr>
          <w:trHeight w:val="33"/>
        </w:trPr>
        <w:tc>
          <w:tcPr>
            <w:tcW w:w="2848" w:type="dxa"/>
            <w:vAlign w:val="center"/>
          </w:tcPr>
          <w:p w14:paraId="06452145" w14:textId="77777777" w:rsidR="00DB2669" w:rsidRPr="00226F61" w:rsidRDefault="00DB2669" w:rsidP="000B3DB5">
            <w:pPr>
              <w:jc w:val="center"/>
              <w:rPr>
                <w:sz w:val="22"/>
              </w:rPr>
            </w:pPr>
            <w:r w:rsidRPr="00226F61">
              <w:rPr>
                <w:sz w:val="22"/>
              </w:rPr>
              <w:t>Contact resolution scalability not fixed</w:t>
            </w:r>
          </w:p>
        </w:tc>
        <w:tc>
          <w:tcPr>
            <w:tcW w:w="491" w:type="dxa"/>
            <w:vAlign w:val="center"/>
          </w:tcPr>
          <w:p w14:paraId="2519FF27" w14:textId="77777777" w:rsidR="00DB2669" w:rsidRPr="00226F61" w:rsidRDefault="00DB2669" w:rsidP="000B3DB5">
            <w:pPr>
              <w:jc w:val="center"/>
              <w:rPr>
                <w:sz w:val="22"/>
              </w:rPr>
            </w:pPr>
            <w:r w:rsidRPr="00226F61">
              <w:rPr>
                <w:sz w:val="22"/>
              </w:rPr>
              <w:t>3</w:t>
            </w:r>
          </w:p>
        </w:tc>
        <w:tc>
          <w:tcPr>
            <w:tcW w:w="491" w:type="dxa"/>
            <w:vAlign w:val="center"/>
          </w:tcPr>
          <w:p w14:paraId="715E3FA6" w14:textId="77777777" w:rsidR="00DB2669" w:rsidRPr="00226F61" w:rsidRDefault="00DB2669" w:rsidP="000B3DB5">
            <w:pPr>
              <w:jc w:val="center"/>
              <w:rPr>
                <w:sz w:val="22"/>
              </w:rPr>
            </w:pPr>
            <w:r w:rsidRPr="00226F61">
              <w:rPr>
                <w:sz w:val="22"/>
              </w:rPr>
              <w:t>4</w:t>
            </w:r>
          </w:p>
        </w:tc>
        <w:tc>
          <w:tcPr>
            <w:tcW w:w="722" w:type="dxa"/>
            <w:shd w:val="clear" w:color="auto" w:fill="FF0000"/>
            <w:vAlign w:val="center"/>
          </w:tcPr>
          <w:p w14:paraId="47BCC442" w14:textId="77777777" w:rsidR="00DB2669" w:rsidRPr="00226F61" w:rsidRDefault="00DB2669" w:rsidP="000B3DB5">
            <w:pPr>
              <w:jc w:val="center"/>
              <w:rPr>
                <w:sz w:val="22"/>
              </w:rPr>
            </w:pPr>
            <w:r w:rsidRPr="00226F61">
              <w:rPr>
                <w:sz w:val="22"/>
              </w:rPr>
              <w:t>12</w:t>
            </w:r>
          </w:p>
        </w:tc>
        <w:tc>
          <w:tcPr>
            <w:tcW w:w="3954" w:type="dxa"/>
            <w:vAlign w:val="center"/>
          </w:tcPr>
          <w:p w14:paraId="2FC1E2AE" w14:textId="77777777" w:rsidR="00DB2669" w:rsidRPr="00226F61" w:rsidRDefault="00DB2669" w:rsidP="000B3DB5">
            <w:pPr>
              <w:jc w:val="center"/>
              <w:rPr>
                <w:sz w:val="22"/>
              </w:rPr>
            </w:pPr>
            <w:r w:rsidRPr="00226F61">
              <w:rPr>
                <w:sz w:val="22"/>
              </w:rPr>
              <w:t>Review of different software for contact resolution. Decreasing experiment area is a last resort to ensuring a confluence can be modelled.</w:t>
            </w:r>
          </w:p>
        </w:tc>
      </w:tr>
      <w:tr w:rsidR="00DB2669" w:rsidRPr="00226F61" w14:paraId="2DAF595B" w14:textId="77777777" w:rsidTr="000B3DB5">
        <w:trPr>
          <w:trHeight w:val="33"/>
        </w:trPr>
        <w:tc>
          <w:tcPr>
            <w:tcW w:w="2848" w:type="dxa"/>
            <w:vAlign w:val="center"/>
          </w:tcPr>
          <w:p w14:paraId="01022910" w14:textId="77777777" w:rsidR="00DB2669" w:rsidRPr="00226F61" w:rsidRDefault="00DB2669" w:rsidP="000B3DB5">
            <w:pPr>
              <w:jc w:val="center"/>
              <w:rPr>
                <w:sz w:val="22"/>
              </w:rPr>
            </w:pPr>
            <w:r w:rsidRPr="00226F61">
              <w:rPr>
                <w:sz w:val="22"/>
              </w:rPr>
              <w:t>Lack of accurate data</w:t>
            </w:r>
          </w:p>
        </w:tc>
        <w:tc>
          <w:tcPr>
            <w:tcW w:w="491" w:type="dxa"/>
            <w:vAlign w:val="center"/>
          </w:tcPr>
          <w:p w14:paraId="4AEDF3B9" w14:textId="77777777" w:rsidR="00DB2669" w:rsidRPr="00226F61" w:rsidRDefault="00DB2669" w:rsidP="000B3DB5">
            <w:pPr>
              <w:jc w:val="center"/>
              <w:rPr>
                <w:sz w:val="22"/>
              </w:rPr>
            </w:pPr>
            <w:r w:rsidRPr="00226F61">
              <w:rPr>
                <w:sz w:val="22"/>
              </w:rPr>
              <w:t>4</w:t>
            </w:r>
          </w:p>
        </w:tc>
        <w:tc>
          <w:tcPr>
            <w:tcW w:w="491" w:type="dxa"/>
            <w:vAlign w:val="center"/>
          </w:tcPr>
          <w:p w14:paraId="25ABE0CB" w14:textId="77777777" w:rsidR="00DB2669" w:rsidRPr="00226F61" w:rsidRDefault="00DB2669" w:rsidP="000B3DB5">
            <w:pPr>
              <w:jc w:val="center"/>
              <w:rPr>
                <w:sz w:val="22"/>
              </w:rPr>
            </w:pPr>
            <w:r w:rsidRPr="00226F61">
              <w:rPr>
                <w:sz w:val="22"/>
              </w:rPr>
              <w:t>3</w:t>
            </w:r>
          </w:p>
        </w:tc>
        <w:tc>
          <w:tcPr>
            <w:tcW w:w="722" w:type="dxa"/>
            <w:shd w:val="clear" w:color="auto" w:fill="FF0000"/>
            <w:vAlign w:val="center"/>
          </w:tcPr>
          <w:p w14:paraId="4DDB8FDB" w14:textId="77777777" w:rsidR="00DB2669" w:rsidRPr="00226F61" w:rsidRDefault="00DB2669" w:rsidP="000B3DB5">
            <w:pPr>
              <w:jc w:val="center"/>
              <w:rPr>
                <w:sz w:val="22"/>
              </w:rPr>
            </w:pPr>
            <w:r w:rsidRPr="00226F61">
              <w:rPr>
                <w:sz w:val="22"/>
              </w:rPr>
              <w:t>12</w:t>
            </w:r>
          </w:p>
        </w:tc>
        <w:tc>
          <w:tcPr>
            <w:tcW w:w="3954" w:type="dxa"/>
            <w:vAlign w:val="center"/>
          </w:tcPr>
          <w:p w14:paraId="7B2AA2AA" w14:textId="77777777" w:rsidR="00DB2669" w:rsidRPr="00226F61" w:rsidRDefault="00DB2669" w:rsidP="000B3DB5">
            <w:pPr>
              <w:jc w:val="center"/>
              <w:rPr>
                <w:sz w:val="22"/>
              </w:rPr>
            </w:pPr>
            <w:r w:rsidRPr="00226F61">
              <w:rPr>
                <w:sz w:val="22"/>
              </w:rPr>
              <w:t>Continual reviewing of papers surrounding the topic for any extra hints. Otherwise a heuristic approach with several simulations should provide accurate results.</w:t>
            </w:r>
          </w:p>
        </w:tc>
      </w:tr>
      <w:tr w:rsidR="00DB2669" w:rsidRPr="00226F61" w14:paraId="2334694C" w14:textId="77777777" w:rsidTr="000B3DB5">
        <w:trPr>
          <w:trHeight w:val="33"/>
        </w:trPr>
        <w:tc>
          <w:tcPr>
            <w:tcW w:w="2848" w:type="dxa"/>
            <w:vAlign w:val="center"/>
          </w:tcPr>
          <w:p w14:paraId="3B03CCCE" w14:textId="77777777" w:rsidR="00DB2669" w:rsidRPr="00226F61" w:rsidRDefault="00DB2669" w:rsidP="000B3DB5">
            <w:pPr>
              <w:jc w:val="center"/>
              <w:rPr>
                <w:sz w:val="22"/>
              </w:rPr>
            </w:pPr>
            <w:r w:rsidRPr="00226F61">
              <w:rPr>
                <w:sz w:val="22"/>
              </w:rPr>
              <w:t>System too slow for use under standard conditions</w:t>
            </w:r>
          </w:p>
        </w:tc>
        <w:tc>
          <w:tcPr>
            <w:tcW w:w="491" w:type="dxa"/>
            <w:vAlign w:val="center"/>
          </w:tcPr>
          <w:p w14:paraId="1BD4BF06" w14:textId="77777777" w:rsidR="00DB2669" w:rsidRPr="00226F61" w:rsidRDefault="00DB2669" w:rsidP="000B3DB5">
            <w:pPr>
              <w:jc w:val="center"/>
              <w:rPr>
                <w:sz w:val="22"/>
              </w:rPr>
            </w:pPr>
            <w:r w:rsidRPr="00226F61">
              <w:rPr>
                <w:sz w:val="22"/>
              </w:rPr>
              <w:t>3</w:t>
            </w:r>
          </w:p>
        </w:tc>
        <w:tc>
          <w:tcPr>
            <w:tcW w:w="491" w:type="dxa"/>
            <w:vAlign w:val="center"/>
          </w:tcPr>
          <w:p w14:paraId="4BB107E5" w14:textId="77777777" w:rsidR="00DB2669" w:rsidRPr="00226F61" w:rsidRDefault="00DB2669" w:rsidP="000B3DB5">
            <w:pPr>
              <w:jc w:val="center"/>
              <w:rPr>
                <w:sz w:val="22"/>
              </w:rPr>
            </w:pPr>
            <w:r w:rsidRPr="00226F61">
              <w:rPr>
                <w:sz w:val="22"/>
              </w:rPr>
              <w:t>4</w:t>
            </w:r>
          </w:p>
        </w:tc>
        <w:tc>
          <w:tcPr>
            <w:tcW w:w="722" w:type="dxa"/>
            <w:shd w:val="clear" w:color="auto" w:fill="FF0000"/>
            <w:vAlign w:val="center"/>
          </w:tcPr>
          <w:p w14:paraId="6188B74D" w14:textId="77777777" w:rsidR="00DB2669" w:rsidRPr="00226F61" w:rsidRDefault="00DB2669" w:rsidP="000B3DB5">
            <w:pPr>
              <w:jc w:val="center"/>
              <w:rPr>
                <w:sz w:val="22"/>
              </w:rPr>
            </w:pPr>
            <w:r w:rsidRPr="00226F61">
              <w:rPr>
                <w:sz w:val="22"/>
              </w:rPr>
              <w:t>12</w:t>
            </w:r>
          </w:p>
        </w:tc>
        <w:tc>
          <w:tcPr>
            <w:tcW w:w="3954" w:type="dxa"/>
            <w:vAlign w:val="center"/>
          </w:tcPr>
          <w:p w14:paraId="54ED0061" w14:textId="77777777" w:rsidR="00DB2669" w:rsidRPr="00226F61" w:rsidRDefault="00DB2669" w:rsidP="000B3DB5">
            <w:pPr>
              <w:jc w:val="center"/>
              <w:rPr>
                <w:sz w:val="22"/>
              </w:rPr>
            </w:pPr>
            <w:r w:rsidRPr="00226F61">
              <w:rPr>
                <w:sz w:val="22"/>
              </w:rPr>
              <w:t>Avoid implementation of nested loops, and constantly assess performance. Possibility of running simulation on Iceberg.</w:t>
            </w:r>
          </w:p>
        </w:tc>
      </w:tr>
      <w:tr w:rsidR="00DB2669" w:rsidRPr="00226F61" w14:paraId="7D8F4204" w14:textId="77777777" w:rsidTr="000B3DB5">
        <w:trPr>
          <w:trHeight w:val="33"/>
        </w:trPr>
        <w:tc>
          <w:tcPr>
            <w:tcW w:w="2848" w:type="dxa"/>
            <w:vAlign w:val="center"/>
          </w:tcPr>
          <w:p w14:paraId="2CB85D34" w14:textId="77777777" w:rsidR="00DB2669" w:rsidRPr="00226F61" w:rsidRDefault="00DB2669" w:rsidP="000B3DB5">
            <w:pPr>
              <w:jc w:val="center"/>
              <w:rPr>
                <w:sz w:val="22"/>
              </w:rPr>
            </w:pPr>
            <w:r w:rsidRPr="00226F61">
              <w:rPr>
                <w:sz w:val="22"/>
              </w:rPr>
              <w:t>Requirements change during development</w:t>
            </w:r>
          </w:p>
        </w:tc>
        <w:tc>
          <w:tcPr>
            <w:tcW w:w="491" w:type="dxa"/>
            <w:vAlign w:val="center"/>
          </w:tcPr>
          <w:p w14:paraId="37DC7081" w14:textId="77777777" w:rsidR="00DB2669" w:rsidRPr="00226F61" w:rsidRDefault="00DB2669" w:rsidP="000B3DB5">
            <w:pPr>
              <w:jc w:val="center"/>
              <w:rPr>
                <w:sz w:val="22"/>
              </w:rPr>
            </w:pPr>
            <w:r w:rsidRPr="00226F61">
              <w:rPr>
                <w:sz w:val="22"/>
              </w:rPr>
              <w:t>1</w:t>
            </w:r>
          </w:p>
        </w:tc>
        <w:tc>
          <w:tcPr>
            <w:tcW w:w="491" w:type="dxa"/>
            <w:vAlign w:val="center"/>
          </w:tcPr>
          <w:p w14:paraId="1ED4CBD3" w14:textId="77777777" w:rsidR="00DB2669" w:rsidRPr="00226F61" w:rsidRDefault="00DB2669" w:rsidP="000B3DB5">
            <w:pPr>
              <w:jc w:val="center"/>
              <w:rPr>
                <w:sz w:val="22"/>
              </w:rPr>
            </w:pPr>
            <w:r w:rsidRPr="00226F61">
              <w:rPr>
                <w:sz w:val="22"/>
              </w:rPr>
              <w:t>3</w:t>
            </w:r>
          </w:p>
        </w:tc>
        <w:tc>
          <w:tcPr>
            <w:tcW w:w="722" w:type="dxa"/>
            <w:shd w:val="clear" w:color="auto" w:fill="00B050"/>
            <w:vAlign w:val="center"/>
          </w:tcPr>
          <w:p w14:paraId="649C11A7" w14:textId="77777777" w:rsidR="00DB2669" w:rsidRPr="00226F61" w:rsidRDefault="00DB2669" w:rsidP="000B3DB5">
            <w:pPr>
              <w:jc w:val="center"/>
              <w:rPr>
                <w:sz w:val="22"/>
              </w:rPr>
            </w:pPr>
            <w:r w:rsidRPr="00226F61">
              <w:rPr>
                <w:sz w:val="22"/>
              </w:rPr>
              <w:t>3</w:t>
            </w:r>
          </w:p>
        </w:tc>
        <w:tc>
          <w:tcPr>
            <w:tcW w:w="3954" w:type="dxa"/>
            <w:vAlign w:val="center"/>
          </w:tcPr>
          <w:p w14:paraId="525E0FC1" w14:textId="77777777" w:rsidR="00DB2669" w:rsidRPr="00226F61" w:rsidRDefault="00DB2669" w:rsidP="000B3DB5">
            <w:pPr>
              <w:jc w:val="center"/>
              <w:rPr>
                <w:sz w:val="22"/>
              </w:rPr>
            </w:pPr>
            <w:r w:rsidRPr="00226F61">
              <w:rPr>
                <w:sz w:val="22"/>
              </w:rPr>
              <w:t>The code will be implemented in an Object Orientated manner, providing modularity of functions with little refactoring.</w:t>
            </w:r>
          </w:p>
        </w:tc>
      </w:tr>
    </w:tbl>
    <w:p w14:paraId="7BE48AA9" w14:textId="77777777" w:rsidR="00DB2669" w:rsidRPr="00226F61" w:rsidRDefault="00DB2669" w:rsidP="00DB2669">
      <w:pPr>
        <w:rPr>
          <w:ins w:id="44" w:author="Harry Cooper" w:date="2017-11-30T09:49:00Z"/>
          <w:sz w:val="22"/>
          <w:szCs w:val="22"/>
        </w:rPr>
      </w:pPr>
      <w:r>
        <w:rPr>
          <w:sz w:val="22"/>
        </w:rPr>
        <w:tab/>
        <w:t>Table 3.9</w:t>
      </w:r>
      <w:r w:rsidRPr="00226F61">
        <w:rPr>
          <w:sz w:val="22"/>
        </w:rPr>
        <w:t>: Risk identification, analysis and planned mitigations.</w:t>
      </w:r>
    </w:p>
    <w:p w14:paraId="09A8754D" w14:textId="77777777" w:rsidR="00DB2669" w:rsidRPr="00226F61" w:rsidRDefault="00DB2669" w:rsidP="00DB2669">
      <w:pPr>
        <w:rPr>
          <w:sz w:val="22"/>
          <w:szCs w:val="22"/>
        </w:rPr>
      </w:pPr>
    </w:p>
    <w:p w14:paraId="1EA8C0D9" w14:textId="77777777" w:rsidR="00DB2669" w:rsidRPr="00226F61" w:rsidRDefault="00DB2669" w:rsidP="00DB2669">
      <w:pPr>
        <w:rPr>
          <w:szCs w:val="22"/>
        </w:rPr>
      </w:pPr>
      <w:r>
        <w:rPr>
          <w:szCs w:val="22"/>
        </w:rPr>
        <w:t>3.5</w:t>
      </w:r>
      <w:r w:rsidRPr="00226F61">
        <w:rPr>
          <w:szCs w:val="22"/>
        </w:rPr>
        <w:t xml:space="preserve"> Evaluation and Testing</w:t>
      </w:r>
    </w:p>
    <w:p w14:paraId="4AFB0F4F" w14:textId="77777777" w:rsidR="00DB2669" w:rsidRDefault="00DB2669" w:rsidP="00DB2669">
      <w:pPr>
        <w:ind w:firstLine="720"/>
        <w:rPr>
          <w:szCs w:val="22"/>
        </w:rPr>
      </w:pPr>
    </w:p>
    <w:p w14:paraId="1C8738AC" w14:textId="77777777" w:rsidR="00DB2669" w:rsidRPr="00D84D76" w:rsidRDefault="00DB2669" w:rsidP="00DB2669">
      <w:pPr>
        <w:ind w:left="720"/>
        <w:rPr>
          <w:sz w:val="22"/>
          <w:szCs w:val="22"/>
        </w:rPr>
      </w:pPr>
      <w:r w:rsidRPr="00D84D76">
        <w:rPr>
          <w:sz w:val="22"/>
          <w:szCs w:val="22"/>
        </w:rPr>
        <w:t xml:space="preserve">Tests will mainly focus on what occurs after the wound has been created. </w:t>
      </w:r>
      <w:commentRangeStart w:id="45"/>
      <w:r w:rsidRPr="00D84D76">
        <w:rPr>
          <w:sz w:val="22"/>
          <w:szCs w:val="22"/>
        </w:rPr>
        <w:t>For this to occur, a confluence must be formed. To save time, one simulation can be run at the desired environment size to determine the number of cells the simulation stabilises towards so this can be used as the starting condition of future tests, saving time as confluence formation won’t be simulated. Theoretically, if the environment is 2500</w:t>
      </w:r>
      <w:r w:rsidRPr="00D84D76">
        <w:rPr>
          <w:sz w:val="22"/>
          <w:szCs w:val="22"/>
        </w:rPr>
        <w:sym w:font="Symbol" w:char="F06D"/>
      </w:r>
      <w:r w:rsidRPr="00D84D76">
        <w:rPr>
          <w:sz w:val="22"/>
          <w:szCs w:val="22"/>
        </w:rPr>
        <w:t>m</w:t>
      </w:r>
      <w:r w:rsidRPr="00D84D76">
        <w:rPr>
          <w:sz w:val="22"/>
          <w:szCs w:val="22"/>
          <w:vertAlign w:val="superscript"/>
        </w:rPr>
        <w:t>2</w:t>
      </w:r>
      <w:r w:rsidRPr="00D84D76">
        <w:rPr>
          <w:sz w:val="22"/>
          <w:szCs w:val="22"/>
        </w:rPr>
        <w:t xml:space="preserve"> and each proliferating cell can grow up to 10</w:t>
      </w:r>
      <w:r w:rsidRPr="00D84D76">
        <w:rPr>
          <w:sz w:val="22"/>
          <w:szCs w:val="22"/>
        </w:rPr>
        <w:sym w:font="Symbol" w:char="F06D"/>
      </w:r>
      <w:r w:rsidRPr="00D84D76">
        <w:rPr>
          <w:sz w:val="22"/>
          <w:szCs w:val="22"/>
        </w:rPr>
        <w:t>m in diameter, 2500 cells can fit onto the environment. However, this doesn’t factor the size of senescent cells or the fact cells can be of different sizes.</w:t>
      </w:r>
    </w:p>
    <w:p w14:paraId="0A95D257" w14:textId="77777777" w:rsidR="00DB2669" w:rsidRPr="00D84D76" w:rsidRDefault="00DB2669" w:rsidP="00DB2669">
      <w:pPr>
        <w:ind w:left="720"/>
        <w:rPr>
          <w:sz w:val="22"/>
          <w:szCs w:val="22"/>
        </w:rPr>
      </w:pPr>
      <w:r w:rsidRPr="00D84D76">
        <w:rPr>
          <w:sz w:val="22"/>
          <w:szCs w:val="22"/>
        </w:rPr>
        <w:t xml:space="preserve">There are several tests that could be used to measure the success of the project once everything’s completed. </w:t>
      </w:r>
    </w:p>
    <w:commentRangeEnd w:id="45"/>
    <w:p w14:paraId="30B2FB65" w14:textId="77777777" w:rsidR="00DB2669" w:rsidRPr="00D84D76" w:rsidRDefault="000B3DB5" w:rsidP="00DB2669">
      <w:pPr>
        <w:ind w:left="720"/>
        <w:rPr>
          <w:sz w:val="22"/>
          <w:szCs w:val="22"/>
        </w:rPr>
      </w:pPr>
      <w:r>
        <w:rPr>
          <w:rStyle w:val="CommentReference"/>
        </w:rPr>
        <w:commentReference w:id="45"/>
      </w:r>
      <w:commentRangeStart w:id="46"/>
      <w:r w:rsidR="00DB2669" w:rsidRPr="00D84D76">
        <w:rPr>
          <w:sz w:val="22"/>
          <w:szCs w:val="22"/>
        </w:rPr>
        <w:t xml:space="preserve">Test 1 would involve the variation of age and the subsequent measurement of change in time for the wound to heal. </w:t>
      </w:r>
      <w:commentRangeEnd w:id="46"/>
      <w:r w:rsidR="00BC7752">
        <w:rPr>
          <w:rStyle w:val="CommentReference"/>
        </w:rPr>
        <w:commentReference w:id="46"/>
      </w:r>
      <w:r w:rsidR="00DB2669" w:rsidRPr="00D84D76">
        <w:rPr>
          <w:sz w:val="22"/>
          <w:szCs w:val="22"/>
        </w:rPr>
        <w:t>To vary age, as shown in the literature review, the number of starting senescent cells within the model will change, with younger patients having fewer senescent cells and elderly patients more. This test is paramount as it will be the main evidence used to answer the main aim.</w:t>
      </w:r>
    </w:p>
    <w:p w14:paraId="5D631679" w14:textId="77777777" w:rsidR="00DB2669" w:rsidRPr="00D84D76" w:rsidRDefault="00DB2669" w:rsidP="00DB2669">
      <w:pPr>
        <w:ind w:left="720"/>
        <w:rPr>
          <w:sz w:val="22"/>
          <w:szCs w:val="22"/>
        </w:rPr>
      </w:pPr>
      <w:r w:rsidRPr="00D84D76">
        <w:rPr>
          <w:sz w:val="22"/>
          <w:szCs w:val="22"/>
        </w:rPr>
        <w:t>Test 2 involves varying the wound size and observing the time taken for the wound to heal for each age group.</w:t>
      </w:r>
    </w:p>
    <w:p w14:paraId="3D62166B" w14:textId="77777777" w:rsidR="00DB2669" w:rsidRPr="00D84D76" w:rsidRDefault="00DB2669" w:rsidP="00DB2669">
      <w:pPr>
        <w:ind w:left="720"/>
        <w:rPr>
          <w:sz w:val="22"/>
          <w:szCs w:val="22"/>
        </w:rPr>
      </w:pPr>
      <w:r w:rsidRPr="00D84D76">
        <w:rPr>
          <w:sz w:val="22"/>
          <w:szCs w:val="22"/>
        </w:rPr>
        <w:t>Test 3 involves producing simple test cases on the simulation to show the rule behaviours in a controlled environment where no other rules are acting on the cell. This will show that each rule works on the micro scale and therefore will work when scaled up to macro size.</w:t>
      </w:r>
    </w:p>
    <w:p w14:paraId="7702E760" w14:textId="77777777" w:rsidR="00DB2669" w:rsidRPr="00D84D76" w:rsidRDefault="00DB2669" w:rsidP="00DB2669">
      <w:pPr>
        <w:ind w:left="720"/>
        <w:rPr>
          <w:sz w:val="22"/>
          <w:szCs w:val="22"/>
        </w:rPr>
      </w:pPr>
      <w:r w:rsidRPr="00D84D76">
        <w:rPr>
          <w:sz w:val="22"/>
          <w:szCs w:val="22"/>
        </w:rPr>
        <w:t xml:space="preserve">Test 4 involves qualitative validation of whether the emergent behaviour looks like the predicted behaviour. </w:t>
      </w:r>
    </w:p>
    <w:p w14:paraId="45734C47" w14:textId="77777777" w:rsidR="00DB2669" w:rsidRPr="00D84D76" w:rsidRDefault="00DB2669" w:rsidP="00DB2669">
      <w:pPr>
        <w:pStyle w:val="Heading1"/>
        <w:shd w:val="clear" w:color="auto" w:fill="FFFFFF"/>
        <w:spacing w:before="0" w:beforeAutospacing="0" w:after="0" w:afterAutospacing="0"/>
        <w:ind w:left="720"/>
        <w:rPr>
          <w:rFonts w:eastAsia="Times New Roman"/>
          <w:b w:val="0"/>
          <w:sz w:val="22"/>
          <w:szCs w:val="22"/>
        </w:rPr>
      </w:pPr>
      <w:r w:rsidRPr="00D84D76">
        <w:rPr>
          <w:b w:val="0"/>
          <w:sz w:val="22"/>
          <w:szCs w:val="22"/>
        </w:rPr>
        <w:t>Test 5 involves</w:t>
      </w:r>
      <w:r w:rsidRPr="00D84D76">
        <w:rPr>
          <w:sz w:val="22"/>
          <w:szCs w:val="22"/>
        </w:rPr>
        <w:t xml:space="preserve"> </w:t>
      </w:r>
      <w:r w:rsidRPr="00D84D76">
        <w:rPr>
          <w:b w:val="0"/>
          <w:sz w:val="22"/>
          <w:szCs w:val="22"/>
        </w:rPr>
        <w:t>local sensitivity testing: if a parameter is varied by a small amount, what is the change in the model? This result can then be used as further calibration of the model parameters as feedback [</w:t>
      </w:r>
      <w:r w:rsidRPr="00D84D76">
        <w:rPr>
          <w:rFonts w:eastAsia="Times New Roman"/>
          <w:b w:val="0"/>
          <w:sz w:val="22"/>
          <w:szCs w:val="22"/>
        </w:rPr>
        <w:t xml:space="preserve">A validation methodology for agent-based simulations]. However, this type of testing has its limitations as it only varies one parameter at a time, whereas the interaction between parameters could be more important. </w:t>
      </w:r>
    </w:p>
    <w:p w14:paraId="73422A1D" w14:textId="77777777" w:rsidR="00DB2669" w:rsidRPr="00D84D76" w:rsidRDefault="00DB2669" w:rsidP="00DB2669">
      <w:pPr>
        <w:ind w:left="720"/>
        <w:rPr>
          <w:sz w:val="22"/>
          <w:szCs w:val="22"/>
        </w:rPr>
      </w:pPr>
      <w:r w:rsidRPr="00D84D76">
        <w:rPr>
          <w:sz w:val="22"/>
          <w:szCs w:val="22"/>
        </w:rPr>
        <w:t xml:space="preserve">Test 6 would involve performing a statistical test on the time taken for the wound to close whilst varying the percentage of Senescent cells in the model. If the simulation is run enough times, Student’s T test can be used to determine whether the increase in Senescent Cells is significant enough to change the model’s behaviour. However, this test is very rigorous and requires a lot of simulated data and real world experiments to analyse the model and so may not be feasible. </w:t>
      </w:r>
    </w:p>
    <w:p w14:paraId="4C569112" w14:textId="77777777" w:rsidR="00DB2669" w:rsidRPr="00D84D76" w:rsidRDefault="00DB2669" w:rsidP="00DB2669">
      <w:pPr>
        <w:ind w:left="720"/>
        <w:rPr>
          <w:sz w:val="22"/>
          <w:szCs w:val="22"/>
        </w:rPr>
      </w:pPr>
      <w:r w:rsidRPr="00D84D76">
        <w:rPr>
          <w:sz w:val="22"/>
          <w:szCs w:val="22"/>
        </w:rPr>
        <w:t>The evaluation of my work will include the results I gather from the tests above and comparing them against current literature showing blood vessel wound healing in vitro.</w:t>
      </w:r>
    </w:p>
    <w:p w14:paraId="3008472B" w14:textId="77777777" w:rsidR="000B3DB5" w:rsidRDefault="000B3DB5"/>
    <w:sectPr w:rsidR="000B3DB5" w:rsidSect="00C32C43">
      <w:pgSz w:w="11900" w:h="16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Dawn Walker" w:date="2018-04-18T17:01:00Z" w:initials="DW">
    <w:p w14:paraId="6922E32B" w14:textId="7A3AEF28" w:rsidR="000B3DB5" w:rsidRDefault="000B3DB5">
      <w:pPr>
        <w:pStyle w:val="CommentText"/>
      </w:pPr>
      <w:r>
        <w:rPr>
          <w:rStyle w:val="CommentReference"/>
        </w:rPr>
        <w:annotationRef/>
      </w:r>
      <w:r>
        <w:t>Refer back to Ch2 for your justification of methodology if possible</w:t>
      </w:r>
    </w:p>
  </w:comment>
  <w:comment w:id="2" w:author="Dawn Walker" w:date="2018-04-18T17:03:00Z" w:initials="DW">
    <w:p w14:paraId="7DECF24C" w14:textId="10CFD305" w:rsidR="000B3DB5" w:rsidRDefault="000B3DB5">
      <w:pPr>
        <w:pStyle w:val="CommentText"/>
      </w:pPr>
      <w:r>
        <w:rPr>
          <w:rStyle w:val="CommentReference"/>
        </w:rPr>
        <w:annotationRef/>
      </w:r>
      <w:r>
        <w:t>Such as? Be specific where possible</w:t>
      </w:r>
    </w:p>
  </w:comment>
  <w:comment w:id="3" w:author="Dawn Walker" w:date="2018-04-18T17:04:00Z" w:initials="DW">
    <w:p w14:paraId="0FDF2F20" w14:textId="36C36F70" w:rsidR="000B3DB5" w:rsidRDefault="000B3DB5">
      <w:pPr>
        <w:pStyle w:val="CommentText"/>
      </w:pPr>
      <w:r>
        <w:rPr>
          <w:rStyle w:val="CommentReference"/>
        </w:rPr>
        <w:annotationRef/>
      </w:r>
      <w:r>
        <w:t>I would have thought that simply time to reform (if at all) would be the emergent behaviour of interest.</w:t>
      </w:r>
    </w:p>
  </w:comment>
  <w:comment w:id="4" w:author="Dawn Walker" w:date="2018-04-18T17:04:00Z" w:initials="DW">
    <w:p w14:paraId="0296E1E6" w14:textId="296E470F" w:rsidR="000B3DB5" w:rsidRDefault="000B3DB5">
      <w:pPr>
        <w:pStyle w:val="CommentText"/>
      </w:pPr>
      <w:r>
        <w:rPr>
          <w:rStyle w:val="CommentReference"/>
        </w:rPr>
        <w:annotationRef/>
      </w:r>
      <w:r>
        <w:t>Doesn’t quite make sense</w:t>
      </w:r>
    </w:p>
  </w:comment>
  <w:comment w:id="5" w:author="Dawn Walker" w:date="2018-04-18T17:05:00Z" w:initials="DW">
    <w:p w14:paraId="06A8E351" w14:textId="6C9D0C65" w:rsidR="000B3DB5" w:rsidRDefault="000B3DB5">
      <w:pPr>
        <w:pStyle w:val="CommentText"/>
      </w:pPr>
      <w:r>
        <w:rPr>
          <w:rStyle w:val="CommentReference"/>
        </w:rPr>
        <w:annotationRef/>
      </w:r>
      <w:r>
        <w:t>Rather a random mix here</w:t>
      </w:r>
    </w:p>
  </w:comment>
  <w:comment w:id="6" w:author="Dawn Walker" w:date="2018-04-18T17:06:00Z" w:initials="DW">
    <w:p w14:paraId="5FF16E68" w14:textId="429A0EEE" w:rsidR="000B3DB5" w:rsidRDefault="000B3DB5">
      <w:pPr>
        <w:pStyle w:val="CommentText"/>
      </w:pPr>
      <w:r>
        <w:rPr>
          <w:rStyle w:val="CommentReference"/>
        </w:rPr>
        <w:annotationRef/>
      </w:r>
      <w:r>
        <w:t>All first 3 to be programmed as rules, so it’s not clear to me whether they should be requirements….?</w:t>
      </w:r>
    </w:p>
  </w:comment>
  <w:comment w:id="7" w:author="Dawn Walker" w:date="2018-04-18T17:06:00Z" w:initials="DW">
    <w:p w14:paraId="2B3B8865" w14:textId="7541B076" w:rsidR="000B3DB5" w:rsidRDefault="000B3DB5">
      <w:pPr>
        <w:pStyle w:val="CommentText"/>
      </w:pPr>
      <w:r>
        <w:rPr>
          <w:rStyle w:val="CommentReference"/>
        </w:rPr>
        <w:annotationRef/>
      </w:r>
      <w:r>
        <w:t>Enforced or emergent?</w:t>
      </w:r>
    </w:p>
  </w:comment>
  <w:comment w:id="10" w:author="Dawn Walker" w:date="2018-04-18T17:07:00Z" w:initials="DW">
    <w:p w14:paraId="741B86A4" w14:textId="7EBAC398" w:rsidR="000B3DB5" w:rsidRDefault="000B3DB5">
      <w:pPr>
        <w:pStyle w:val="CommentText"/>
      </w:pPr>
      <w:r>
        <w:rPr>
          <w:rStyle w:val="CommentReference"/>
        </w:rPr>
        <w:annotationRef/>
      </w:r>
      <w:r>
        <w:t>This should be in your design/implementation chapter. You can discuss the requirement to source parameters here though.</w:t>
      </w:r>
    </w:p>
  </w:comment>
  <w:comment w:id="20" w:author="Dawn Walker" w:date="2018-04-18T17:07:00Z" w:initials="DW">
    <w:p w14:paraId="5DEE8E9C" w14:textId="2BAF64BE" w:rsidR="000B3DB5" w:rsidRDefault="000B3DB5">
      <w:pPr>
        <w:pStyle w:val="CommentText"/>
      </w:pPr>
      <w:r>
        <w:rPr>
          <w:rStyle w:val="CommentReference"/>
        </w:rPr>
        <w:annotationRef/>
      </w:r>
      <w:r>
        <w:t>Again, wrong chapter</w:t>
      </w:r>
    </w:p>
  </w:comment>
  <w:comment w:id="23" w:author="Dawn Walker" w:date="2018-04-18T17:08:00Z" w:initials="DW">
    <w:p w14:paraId="02B898EE" w14:textId="2835FB4F" w:rsidR="000B3DB5" w:rsidRDefault="000B3DB5">
      <w:pPr>
        <w:pStyle w:val="CommentText"/>
      </w:pPr>
      <w:r>
        <w:rPr>
          <w:rStyle w:val="CommentReference"/>
        </w:rPr>
        <w:annotationRef/>
      </w:r>
      <w:r>
        <w:t>Or Assumptions/limitations of model?</w:t>
      </w:r>
    </w:p>
  </w:comment>
  <w:comment w:id="24" w:author="Dawn Walker" w:date="2018-04-18T17:08:00Z" w:initials="DW">
    <w:p w14:paraId="39F6DF3D" w14:textId="2B453424" w:rsidR="000B3DB5" w:rsidRDefault="000B3DB5">
      <w:pPr>
        <w:pStyle w:val="CommentText"/>
      </w:pPr>
      <w:r>
        <w:rPr>
          <w:rStyle w:val="CommentReference"/>
        </w:rPr>
        <w:annotationRef/>
      </w:r>
      <w:r>
        <w:t>Make sure you define all abbreviations somewhere.</w:t>
      </w:r>
    </w:p>
  </w:comment>
  <w:comment w:id="28" w:author="Dawn Walker" w:date="2018-04-18T17:09:00Z" w:initials="DW">
    <w:p w14:paraId="18EE0A7E" w14:textId="6F3F9E07" w:rsidR="000B3DB5" w:rsidRDefault="000B3DB5">
      <w:pPr>
        <w:pStyle w:val="CommentText"/>
      </w:pPr>
      <w:r>
        <w:rPr>
          <w:rStyle w:val="CommentReference"/>
        </w:rPr>
        <w:annotationRef/>
      </w:r>
      <w:r>
        <w:t>Make sure you have clearly defined this terminology you use here.</w:t>
      </w:r>
    </w:p>
  </w:comment>
  <w:comment w:id="45" w:author="Dawn Walker" w:date="2018-04-18T17:12:00Z" w:initials="DW">
    <w:p w14:paraId="769E6029" w14:textId="3F3C34A6" w:rsidR="000B3DB5" w:rsidRDefault="000B3DB5">
      <w:pPr>
        <w:pStyle w:val="CommentText"/>
      </w:pPr>
      <w:r>
        <w:rPr>
          <w:rStyle w:val="CommentReference"/>
        </w:rPr>
        <w:annotationRef/>
      </w:r>
      <w:r>
        <w:t xml:space="preserve">Not sure what this has to do with </w:t>
      </w:r>
      <w:proofErr w:type="spellStart"/>
      <w:proofErr w:type="gramStart"/>
      <w:r>
        <w:t>testing.Better</w:t>
      </w:r>
      <w:proofErr w:type="spellEnd"/>
      <w:proofErr w:type="gramEnd"/>
      <w:r>
        <w:t xml:space="preserve"> to separate different test types (</w:t>
      </w:r>
      <w:proofErr w:type="spellStart"/>
      <w:r>
        <w:t>e.g.unit</w:t>
      </w:r>
      <w:proofErr w:type="spellEnd"/>
      <w:r>
        <w:t>, plus check for expected behaviour in simple scenarios as we discussed).</w:t>
      </w:r>
    </w:p>
  </w:comment>
  <w:comment w:id="46" w:author="Dawn Walker" w:date="2018-04-18T17:13:00Z" w:initials="DW">
    <w:p w14:paraId="57A43076" w14:textId="4A6EBB7C" w:rsidR="00BC7752" w:rsidRDefault="00BC7752">
      <w:pPr>
        <w:pStyle w:val="CommentText"/>
      </w:pPr>
      <w:r>
        <w:rPr>
          <w:rStyle w:val="CommentReference"/>
        </w:rPr>
        <w:annotationRef/>
      </w:r>
      <w:r>
        <w:t>No – this is not a test – this is the simulation of emergent behaviour! Testing is to check the software is working as expected. Also applied to below. Make sure you distinguish between code testing, evaluation of simulations and validation.</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922E32B" w15:done="0"/>
  <w15:commentEx w15:paraId="7DECF24C" w15:done="0"/>
  <w15:commentEx w15:paraId="0FDF2F20" w15:done="0"/>
  <w15:commentEx w15:paraId="0296E1E6" w15:done="0"/>
  <w15:commentEx w15:paraId="06A8E351" w15:done="0"/>
  <w15:commentEx w15:paraId="5FF16E68" w15:done="0"/>
  <w15:commentEx w15:paraId="2B3B8865" w15:done="0"/>
  <w15:commentEx w15:paraId="741B86A4" w15:done="0"/>
  <w15:commentEx w15:paraId="5DEE8E9C" w15:done="0"/>
  <w15:commentEx w15:paraId="02B898EE" w15:done="0"/>
  <w15:commentEx w15:paraId="39F6DF3D" w15:done="0"/>
  <w15:commentEx w15:paraId="18EE0A7E" w15:done="0"/>
  <w15:commentEx w15:paraId="769E6029" w15:done="0"/>
  <w15:commentEx w15:paraId="57A43076"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348478F"/>
    <w:multiLevelType w:val="hybridMultilevel"/>
    <w:tmpl w:val="59E41146"/>
    <w:lvl w:ilvl="0" w:tplc="C7942868">
      <w:start w:val="14"/>
      <w:numFmt w:val="bullet"/>
      <w:lvlText w:val="-"/>
      <w:lvlJc w:val="left"/>
      <w:pPr>
        <w:ind w:left="720" w:hanging="360"/>
      </w:pPr>
      <w:rPr>
        <w:rFonts w:ascii="Calibri" w:eastAsiaTheme="minorHAnsi" w:hAnsi="Calibri"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45BF729B"/>
    <w:multiLevelType w:val="multilevel"/>
    <w:tmpl w:val="F42E2B6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num>
  <w:num w:numId="2">
    <w:abstractNumId w:val="1"/>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Harry Cooper">
    <w15:presenceInfo w15:providerId="Windows Live" w15:userId="d7314a74e9f40ba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8"/>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2669"/>
    <w:rsid w:val="000B3DB5"/>
    <w:rsid w:val="005969BC"/>
    <w:rsid w:val="00935DF4"/>
    <w:rsid w:val="00BC7752"/>
    <w:rsid w:val="00C32C43"/>
    <w:rsid w:val="00D56B5A"/>
    <w:rsid w:val="00DB2669"/>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E6CE733"/>
  <w14:defaultImageDpi w14:val="3276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B2669"/>
    <w:rPr>
      <w:rFonts w:ascii="Times New Roman" w:hAnsi="Times New Roman" w:cs="Times New Roman"/>
      <w:lang w:eastAsia="en-GB"/>
    </w:rPr>
  </w:style>
  <w:style w:type="paragraph" w:styleId="Heading1">
    <w:name w:val="heading 1"/>
    <w:basedOn w:val="Normal"/>
    <w:link w:val="Heading1Char"/>
    <w:uiPriority w:val="9"/>
    <w:qFormat/>
    <w:rsid w:val="00DB2669"/>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2669"/>
    <w:rPr>
      <w:rFonts w:ascii="Times New Roman" w:hAnsi="Times New Roman" w:cs="Times New Roman"/>
      <w:b/>
      <w:bCs/>
      <w:kern w:val="36"/>
      <w:sz w:val="48"/>
      <w:szCs w:val="48"/>
      <w:lang w:eastAsia="en-GB"/>
    </w:rPr>
  </w:style>
  <w:style w:type="paragraph" w:styleId="ListParagraph">
    <w:name w:val="List Paragraph"/>
    <w:basedOn w:val="Normal"/>
    <w:uiPriority w:val="34"/>
    <w:qFormat/>
    <w:rsid w:val="00DB2669"/>
    <w:pPr>
      <w:ind w:left="720"/>
      <w:contextualSpacing/>
    </w:pPr>
    <w:rPr>
      <w:rFonts w:asciiTheme="minorHAnsi" w:hAnsiTheme="minorHAnsi" w:cstheme="minorBidi"/>
      <w:lang w:eastAsia="en-US"/>
    </w:rPr>
  </w:style>
  <w:style w:type="table" w:styleId="TableGrid">
    <w:name w:val="Table Grid"/>
    <w:basedOn w:val="TableNormal"/>
    <w:uiPriority w:val="39"/>
    <w:rsid w:val="00DB266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DB2669"/>
    <w:rPr>
      <w:sz w:val="18"/>
      <w:szCs w:val="18"/>
    </w:rPr>
  </w:style>
  <w:style w:type="character" w:customStyle="1" w:styleId="BalloonTextChar">
    <w:name w:val="Balloon Text Char"/>
    <w:basedOn w:val="DefaultParagraphFont"/>
    <w:link w:val="BalloonText"/>
    <w:uiPriority w:val="99"/>
    <w:semiHidden/>
    <w:rsid w:val="00DB2669"/>
    <w:rPr>
      <w:rFonts w:ascii="Times New Roman" w:hAnsi="Times New Roman" w:cs="Times New Roman"/>
      <w:sz w:val="18"/>
      <w:szCs w:val="18"/>
      <w:lang w:eastAsia="en-GB"/>
    </w:rPr>
  </w:style>
  <w:style w:type="character" w:styleId="CommentReference">
    <w:name w:val="annotation reference"/>
    <w:basedOn w:val="DefaultParagraphFont"/>
    <w:uiPriority w:val="99"/>
    <w:semiHidden/>
    <w:unhideWhenUsed/>
    <w:rsid w:val="00935DF4"/>
    <w:rPr>
      <w:sz w:val="18"/>
      <w:szCs w:val="18"/>
    </w:rPr>
  </w:style>
  <w:style w:type="paragraph" w:styleId="CommentText">
    <w:name w:val="annotation text"/>
    <w:basedOn w:val="Normal"/>
    <w:link w:val="CommentTextChar"/>
    <w:uiPriority w:val="99"/>
    <w:semiHidden/>
    <w:unhideWhenUsed/>
    <w:rsid w:val="00935DF4"/>
  </w:style>
  <w:style w:type="character" w:customStyle="1" w:styleId="CommentTextChar">
    <w:name w:val="Comment Text Char"/>
    <w:basedOn w:val="DefaultParagraphFont"/>
    <w:link w:val="CommentText"/>
    <w:uiPriority w:val="99"/>
    <w:semiHidden/>
    <w:rsid w:val="00935DF4"/>
    <w:rPr>
      <w:rFonts w:ascii="Times New Roman" w:hAnsi="Times New Roman" w:cs="Times New Roman"/>
      <w:lang w:eastAsia="en-GB"/>
    </w:rPr>
  </w:style>
  <w:style w:type="paragraph" w:styleId="CommentSubject">
    <w:name w:val="annotation subject"/>
    <w:basedOn w:val="CommentText"/>
    <w:next w:val="CommentText"/>
    <w:link w:val="CommentSubjectChar"/>
    <w:uiPriority w:val="99"/>
    <w:semiHidden/>
    <w:unhideWhenUsed/>
    <w:rsid w:val="00935DF4"/>
    <w:rPr>
      <w:b/>
      <w:bCs/>
      <w:sz w:val="20"/>
      <w:szCs w:val="20"/>
    </w:rPr>
  </w:style>
  <w:style w:type="character" w:customStyle="1" w:styleId="CommentSubjectChar">
    <w:name w:val="Comment Subject Char"/>
    <w:basedOn w:val="CommentTextChar"/>
    <w:link w:val="CommentSubject"/>
    <w:uiPriority w:val="99"/>
    <w:semiHidden/>
    <w:rsid w:val="00935DF4"/>
    <w:rPr>
      <w:rFonts w:ascii="Times New Roman" w:hAnsi="Times New Roman" w:cs="Times New Roman"/>
      <w:b/>
      <w:bCs/>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omments" Target="comments.xml"/><Relationship Id="rId6" Type="http://schemas.microsoft.com/office/2011/relationships/commentsExtended" Target="commentsExtended.xml"/><Relationship Id="rId7" Type="http://schemas.openxmlformats.org/officeDocument/2006/relationships/fontTable" Target="fontTable.xml"/><Relationship Id="rId8" Type="http://schemas.microsoft.com/office/2011/relationships/people" Target="peop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1697</Words>
  <Characters>9678</Characters>
  <Application>Microsoft Macintosh Word</Application>
  <DocSecurity>0</DocSecurity>
  <Lines>80</Lines>
  <Paragraphs>22</Paragraphs>
  <ScaleCrop>false</ScaleCrop>
  <Company/>
  <LinksUpToDate>false</LinksUpToDate>
  <CharactersWithSpaces>11353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Harry Cooper</dc:creator>
  <cp:keywords/>
  <dc:description/>
  <cp:lastModifiedBy>Harry Cooper</cp:lastModifiedBy>
  <cp:revision>2</cp:revision>
  <dcterms:created xsi:type="dcterms:W3CDTF">2018-04-21T17:50:00Z</dcterms:created>
  <dcterms:modified xsi:type="dcterms:W3CDTF">2018-04-21T17:50:00Z</dcterms:modified>
</cp:coreProperties>
</file>