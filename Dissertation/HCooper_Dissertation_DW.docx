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5B260F" w14:textId="0980839B" w:rsidR="00A63D0E" w:rsidRPr="00226F61" w:rsidRDefault="00BB5418" w:rsidP="00A63D0E">
      <w:pPr>
        <w:jc w:val="center"/>
        <w:rPr>
          <w:sz w:val="40"/>
        </w:rPr>
      </w:pPr>
      <w:r w:rsidRPr="00226F61">
        <w:rPr>
          <w:sz w:val="40"/>
        </w:rPr>
        <w:t>The University o</w:t>
      </w:r>
      <w:r w:rsidR="00C73709" w:rsidRPr="00226F61">
        <w:rPr>
          <w:sz w:val="40"/>
        </w:rPr>
        <w:t xml:space="preserve">f </w:t>
      </w:r>
      <w:r w:rsidRPr="00226F61">
        <w:rPr>
          <w:sz w:val="40"/>
        </w:rPr>
        <w:t>Sheffield</w:t>
      </w:r>
    </w:p>
    <w:p w14:paraId="45CFEDF5" w14:textId="77777777" w:rsidR="00A63D0E" w:rsidRPr="00226F61" w:rsidRDefault="00A63D0E"/>
    <w:p w14:paraId="005911AC" w14:textId="77777777" w:rsidR="00C73709" w:rsidRPr="00226F61" w:rsidRDefault="00C73709">
      <w:pPr>
        <w:rPr>
          <w:b/>
        </w:rPr>
      </w:pPr>
    </w:p>
    <w:p w14:paraId="5EB68220" w14:textId="77777777" w:rsidR="00BB5418" w:rsidRPr="00226F61" w:rsidRDefault="00BB5418">
      <w:pPr>
        <w:rPr>
          <w:b/>
        </w:rPr>
      </w:pPr>
    </w:p>
    <w:p w14:paraId="1AAAFABE" w14:textId="77777777" w:rsidR="00BB5418" w:rsidRPr="00226F61" w:rsidRDefault="00BB5418">
      <w:pPr>
        <w:rPr>
          <w:b/>
        </w:rPr>
      </w:pPr>
    </w:p>
    <w:p w14:paraId="4DAF9ABB" w14:textId="14F15C1F" w:rsidR="00BB5418" w:rsidRPr="00226F61" w:rsidRDefault="00BB5418">
      <w:pPr>
        <w:rPr>
          <w:b/>
        </w:rPr>
      </w:pPr>
    </w:p>
    <w:p w14:paraId="7407A156" w14:textId="77777777" w:rsidR="00C73709" w:rsidRPr="00226F61" w:rsidRDefault="00C73709">
      <w:pPr>
        <w:rPr>
          <w:b/>
          <w:sz w:val="28"/>
        </w:rPr>
      </w:pPr>
    </w:p>
    <w:p w14:paraId="1B37B5F5" w14:textId="77777777" w:rsidR="00BB5418" w:rsidRPr="00226F61" w:rsidRDefault="00BB5418" w:rsidP="00BB5418">
      <w:pPr>
        <w:jc w:val="center"/>
        <w:rPr>
          <w:b/>
          <w:sz w:val="36"/>
        </w:rPr>
      </w:pPr>
      <w:r w:rsidRPr="00226F61">
        <w:rPr>
          <w:b/>
          <w:sz w:val="36"/>
        </w:rPr>
        <w:t xml:space="preserve">Development of an Agent-based Model Capturing Cellular </w:t>
      </w:r>
    </w:p>
    <w:p w14:paraId="3397914C" w14:textId="434C3C6A" w:rsidR="00C73709" w:rsidRPr="00226F61" w:rsidRDefault="00BB5418" w:rsidP="00BB5418">
      <w:pPr>
        <w:jc w:val="center"/>
        <w:rPr>
          <w:b/>
          <w:sz w:val="36"/>
        </w:rPr>
      </w:pPr>
      <w:r w:rsidRPr="00226F61">
        <w:rPr>
          <w:b/>
          <w:sz w:val="36"/>
        </w:rPr>
        <w:t>Interactions Associated with Heart Attack</w:t>
      </w:r>
    </w:p>
    <w:p w14:paraId="58ADE042" w14:textId="77777777" w:rsidR="00C73709" w:rsidRPr="00226F61" w:rsidRDefault="00C73709">
      <w:pPr>
        <w:rPr>
          <w:b/>
        </w:rPr>
      </w:pPr>
    </w:p>
    <w:p w14:paraId="2181210A" w14:textId="77777777" w:rsidR="00C73709" w:rsidRPr="00226F61" w:rsidRDefault="00C73709">
      <w:pPr>
        <w:rPr>
          <w:b/>
        </w:rPr>
      </w:pPr>
    </w:p>
    <w:p w14:paraId="4A129167" w14:textId="77777777" w:rsidR="00C73709" w:rsidRPr="00226F61" w:rsidRDefault="00C73709">
      <w:pPr>
        <w:rPr>
          <w:b/>
        </w:rPr>
      </w:pPr>
    </w:p>
    <w:p w14:paraId="62498E65" w14:textId="77777777" w:rsidR="00BB5418" w:rsidRPr="00226F61" w:rsidRDefault="00BB5418">
      <w:pPr>
        <w:rPr>
          <w:b/>
        </w:rPr>
      </w:pPr>
    </w:p>
    <w:p w14:paraId="4560EA32" w14:textId="0A67C318" w:rsidR="00C73709" w:rsidRPr="00226F61" w:rsidRDefault="00BB5418" w:rsidP="00BB5418">
      <w:pPr>
        <w:jc w:val="center"/>
        <w:rPr>
          <w:sz w:val="28"/>
        </w:rPr>
      </w:pPr>
      <w:r w:rsidRPr="00226F61">
        <w:rPr>
          <w:sz w:val="28"/>
        </w:rPr>
        <w:t>Harrison Paul Cooper</w:t>
      </w:r>
    </w:p>
    <w:p w14:paraId="32054879" w14:textId="77777777" w:rsidR="00C73709" w:rsidRPr="00226F61" w:rsidRDefault="00C73709">
      <w:pPr>
        <w:rPr>
          <w:b/>
          <w:sz w:val="28"/>
        </w:rPr>
      </w:pPr>
    </w:p>
    <w:p w14:paraId="0FBA084D" w14:textId="77777777" w:rsidR="00C73709" w:rsidRPr="00226F61" w:rsidRDefault="00C73709">
      <w:pPr>
        <w:rPr>
          <w:b/>
          <w:sz w:val="28"/>
        </w:rPr>
      </w:pPr>
    </w:p>
    <w:p w14:paraId="6EDD2A3E" w14:textId="77777777" w:rsidR="00C73709" w:rsidRPr="00226F61" w:rsidRDefault="00C73709">
      <w:pPr>
        <w:rPr>
          <w:b/>
          <w:sz w:val="28"/>
        </w:rPr>
      </w:pPr>
    </w:p>
    <w:p w14:paraId="35AA762C" w14:textId="49B41B2D" w:rsidR="00C73709" w:rsidRPr="00226F61" w:rsidRDefault="00BB5418" w:rsidP="00BB5418">
      <w:pPr>
        <w:jc w:val="center"/>
        <w:rPr>
          <w:sz w:val="28"/>
        </w:rPr>
      </w:pPr>
      <w:r w:rsidRPr="00226F61">
        <w:rPr>
          <w:sz w:val="28"/>
        </w:rPr>
        <w:t>Supervised By:</w:t>
      </w:r>
    </w:p>
    <w:p w14:paraId="67845451" w14:textId="1D8374AD" w:rsidR="00C73709" w:rsidRPr="00226F61" w:rsidRDefault="00BB5418" w:rsidP="00BB5418">
      <w:pPr>
        <w:jc w:val="center"/>
        <w:rPr>
          <w:sz w:val="28"/>
        </w:rPr>
      </w:pPr>
      <w:r w:rsidRPr="00226F61">
        <w:rPr>
          <w:sz w:val="28"/>
        </w:rPr>
        <w:t>Dr. Dawn Walker</w:t>
      </w:r>
    </w:p>
    <w:p w14:paraId="5AA39B90" w14:textId="77777777" w:rsidR="00C73709" w:rsidRPr="00226F61" w:rsidRDefault="00C73709" w:rsidP="00BB5418">
      <w:pPr>
        <w:jc w:val="center"/>
      </w:pPr>
    </w:p>
    <w:p w14:paraId="5193D1FB" w14:textId="77777777" w:rsidR="00C73709" w:rsidRPr="00226F61" w:rsidRDefault="00C73709">
      <w:pPr>
        <w:rPr>
          <w:b/>
        </w:rPr>
      </w:pPr>
    </w:p>
    <w:p w14:paraId="2EEB6EE3" w14:textId="77777777" w:rsidR="00C73709" w:rsidRPr="00226F61" w:rsidRDefault="00C73709">
      <w:pPr>
        <w:rPr>
          <w:b/>
        </w:rPr>
      </w:pPr>
    </w:p>
    <w:p w14:paraId="1909D91A" w14:textId="77777777" w:rsidR="00C73709" w:rsidRPr="00226F61" w:rsidRDefault="00C73709">
      <w:pPr>
        <w:rPr>
          <w:b/>
        </w:rPr>
      </w:pPr>
    </w:p>
    <w:p w14:paraId="29DA7DBC" w14:textId="77777777" w:rsidR="00C73709" w:rsidRPr="00226F61" w:rsidRDefault="00C73709">
      <w:pPr>
        <w:rPr>
          <w:b/>
        </w:rPr>
      </w:pPr>
    </w:p>
    <w:p w14:paraId="3E164D1E" w14:textId="77777777" w:rsidR="00C73709" w:rsidRPr="00226F61" w:rsidRDefault="00C73709">
      <w:pPr>
        <w:rPr>
          <w:b/>
        </w:rPr>
      </w:pPr>
    </w:p>
    <w:p w14:paraId="78995E19" w14:textId="77777777" w:rsidR="00C73709" w:rsidRPr="00226F61" w:rsidRDefault="00C73709">
      <w:pPr>
        <w:rPr>
          <w:b/>
        </w:rPr>
      </w:pPr>
    </w:p>
    <w:p w14:paraId="2EBBDBFF" w14:textId="77777777" w:rsidR="00C73709" w:rsidRPr="00226F61" w:rsidRDefault="00C73709">
      <w:pPr>
        <w:rPr>
          <w:b/>
        </w:rPr>
      </w:pPr>
    </w:p>
    <w:p w14:paraId="77F3834D" w14:textId="77777777" w:rsidR="00C73709" w:rsidRPr="00226F61" w:rsidRDefault="00C73709">
      <w:pPr>
        <w:rPr>
          <w:b/>
        </w:rPr>
      </w:pPr>
    </w:p>
    <w:p w14:paraId="54010D9E" w14:textId="77777777" w:rsidR="00C73709" w:rsidRPr="00226F61" w:rsidRDefault="00C73709">
      <w:pPr>
        <w:rPr>
          <w:b/>
        </w:rPr>
      </w:pPr>
    </w:p>
    <w:p w14:paraId="47744EEC" w14:textId="77777777" w:rsidR="00C73709" w:rsidRPr="00226F61" w:rsidRDefault="00C73709">
      <w:pPr>
        <w:rPr>
          <w:b/>
        </w:rPr>
      </w:pPr>
    </w:p>
    <w:p w14:paraId="54049C7C" w14:textId="77777777" w:rsidR="00C73709" w:rsidRPr="00226F61" w:rsidRDefault="00C73709">
      <w:pPr>
        <w:rPr>
          <w:b/>
        </w:rPr>
      </w:pPr>
    </w:p>
    <w:p w14:paraId="4FF41856" w14:textId="77777777" w:rsidR="00C73709" w:rsidRPr="00226F61" w:rsidRDefault="00C73709">
      <w:pPr>
        <w:rPr>
          <w:b/>
        </w:rPr>
      </w:pPr>
    </w:p>
    <w:p w14:paraId="62568C88" w14:textId="77777777" w:rsidR="00C73709" w:rsidRPr="00226F61" w:rsidRDefault="00C73709">
      <w:pPr>
        <w:rPr>
          <w:b/>
        </w:rPr>
      </w:pPr>
    </w:p>
    <w:p w14:paraId="2D5A2FD3" w14:textId="77777777" w:rsidR="00C73709" w:rsidRPr="00226F61" w:rsidRDefault="00C73709">
      <w:pPr>
        <w:rPr>
          <w:b/>
        </w:rPr>
      </w:pPr>
    </w:p>
    <w:p w14:paraId="77E97323" w14:textId="77777777" w:rsidR="00C73709" w:rsidRPr="00226F61" w:rsidRDefault="00C73709">
      <w:pPr>
        <w:rPr>
          <w:b/>
          <w:sz w:val="28"/>
        </w:rPr>
      </w:pPr>
    </w:p>
    <w:p w14:paraId="51F2FC7A" w14:textId="77777777" w:rsidR="00C73709" w:rsidRPr="00226F61" w:rsidRDefault="00C73709">
      <w:pPr>
        <w:rPr>
          <w:b/>
          <w:sz w:val="32"/>
        </w:rPr>
      </w:pPr>
    </w:p>
    <w:p w14:paraId="71CCAA69" w14:textId="571FD6D4" w:rsidR="00C73709" w:rsidRPr="00226F61" w:rsidRDefault="00BB5418" w:rsidP="00BB5418">
      <w:pPr>
        <w:jc w:val="center"/>
        <w:rPr>
          <w:sz w:val="32"/>
        </w:rPr>
      </w:pPr>
      <w:r w:rsidRPr="00226F61">
        <w:rPr>
          <w:sz w:val="32"/>
        </w:rPr>
        <w:t>COM3610</w:t>
      </w:r>
    </w:p>
    <w:p w14:paraId="53B27308" w14:textId="77777777" w:rsidR="00C73709" w:rsidRPr="00226F61" w:rsidRDefault="00C73709">
      <w:pPr>
        <w:rPr>
          <w:sz w:val="32"/>
        </w:rPr>
      </w:pPr>
    </w:p>
    <w:p w14:paraId="7FF3E187" w14:textId="67BB52CB" w:rsidR="00C73709" w:rsidRPr="00226F61" w:rsidRDefault="002134E4" w:rsidP="00BB5418">
      <w:pPr>
        <w:jc w:val="center"/>
        <w:rPr>
          <w:sz w:val="32"/>
        </w:rPr>
      </w:pPr>
      <w:r w:rsidRPr="00226F61">
        <w:rPr>
          <w:sz w:val="32"/>
        </w:rPr>
        <w:t>&lt;Date&gt;</w:t>
      </w:r>
    </w:p>
    <w:p w14:paraId="4A200043" w14:textId="77777777" w:rsidR="00C73709" w:rsidRPr="00226F61" w:rsidRDefault="00C73709">
      <w:pPr>
        <w:rPr>
          <w:b/>
        </w:rPr>
      </w:pPr>
    </w:p>
    <w:p w14:paraId="48B6ECDF" w14:textId="77777777" w:rsidR="00C73709" w:rsidRPr="00226F61" w:rsidRDefault="00C73709">
      <w:pPr>
        <w:rPr>
          <w:b/>
        </w:rPr>
      </w:pPr>
    </w:p>
    <w:p w14:paraId="11D94CBE" w14:textId="77777777" w:rsidR="00C73709" w:rsidRPr="00226F61" w:rsidRDefault="00C73709">
      <w:pPr>
        <w:rPr>
          <w:b/>
        </w:rPr>
      </w:pPr>
    </w:p>
    <w:p w14:paraId="23DC61B7" w14:textId="77777777" w:rsidR="00C05627" w:rsidRPr="00226F61" w:rsidRDefault="00C05627" w:rsidP="00C05627">
      <w:pPr>
        <w:jc w:val="center"/>
        <w:rPr>
          <w:b/>
        </w:rPr>
      </w:pPr>
    </w:p>
    <w:p w14:paraId="3E374B4E" w14:textId="78D87A65" w:rsidR="00BB5418" w:rsidRPr="00226F61" w:rsidRDefault="00C05627" w:rsidP="00C05627">
      <w:pPr>
        <w:jc w:val="center"/>
      </w:pPr>
      <w:r w:rsidRPr="00226F61">
        <w:t>This report is submitted in partial fulfilment of the requirement for the degree of MComp Computer Science with a Year in Industry by Harrison P. Cooper</w:t>
      </w:r>
    </w:p>
    <w:p w14:paraId="5861C2A8" w14:textId="77777777" w:rsidR="00C73709" w:rsidRPr="00226F61" w:rsidRDefault="00C73709">
      <w:pPr>
        <w:rPr>
          <w:b/>
        </w:rPr>
      </w:pPr>
    </w:p>
    <w:p w14:paraId="35AF97CA" w14:textId="39348BE8" w:rsidR="00EC2F4F" w:rsidRPr="00226F61" w:rsidRDefault="003609A5" w:rsidP="00821AE3">
      <w:pPr>
        <w:jc w:val="center"/>
        <w:rPr>
          <w:sz w:val="40"/>
        </w:rPr>
      </w:pPr>
      <w:r w:rsidRPr="00226F61">
        <w:rPr>
          <w:sz w:val="40"/>
        </w:rPr>
        <w:lastRenderedPageBreak/>
        <w:t>Signed Declaration</w:t>
      </w:r>
    </w:p>
    <w:p w14:paraId="2C5EF43B" w14:textId="77777777" w:rsidR="00EC2F4F" w:rsidRPr="00226F61" w:rsidRDefault="00EC2F4F">
      <w:pPr>
        <w:rPr>
          <w:b/>
        </w:rPr>
      </w:pPr>
    </w:p>
    <w:p w14:paraId="029E7852" w14:textId="77777777" w:rsidR="00821AE3" w:rsidRPr="00226F61" w:rsidRDefault="00821AE3" w:rsidP="0042737D">
      <w:pPr>
        <w:rPr>
          <w:rFonts w:eastAsia="Times New Roman"/>
          <w:color w:val="414042"/>
          <w:sz w:val="20"/>
          <w:szCs w:val="20"/>
          <w:shd w:val="clear" w:color="auto" w:fill="F1F2F2"/>
        </w:rPr>
      </w:pPr>
    </w:p>
    <w:p w14:paraId="147A8E13" w14:textId="77777777" w:rsidR="00821AE3" w:rsidRPr="00226F61" w:rsidRDefault="00821AE3" w:rsidP="0042737D">
      <w:pPr>
        <w:rPr>
          <w:rFonts w:eastAsia="Times New Roman"/>
          <w:color w:val="414042"/>
          <w:sz w:val="20"/>
          <w:szCs w:val="20"/>
          <w:shd w:val="clear" w:color="auto" w:fill="F1F2F2"/>
        </w:rPr>
      </w:pPr>
    </w:p>
    <w:p w14:paraId="3CA92FCB" w14:textId="77777777" w:rsidR="00821AE3" w:rsidRPr="00226F61" w:rsidRDefault="00821AE3" w:rsidP="0042737D">
      <w:pPr>
        <w:rPr>
          <w:rFonts w:eastAsia="Times New Roman"/>
          <w:color w:val="414042"/>
          <w:sz w:val="20"/>
          <w:szCs w:val="20"/>
          <w:shd w:val="clear" w:color="auto" w:fill="F1F2F2"/>
        </w:rPr>
      </w:pPr>
    </w:p>
    <w:p w14:paraId="7F0FAAC2" w14:textId="77777777" w:rsidR="00821AE3" w:rsidRPr="00226F61" w:rsidRDefault="0042737D" w:rsidP="00A63DA5">
      <w:pPr>
        <w:rPr>
          <w:rFonts w:eastAsia="Times New Roman"/>
          <w:color w:val="414042"/>
          <w:szCs w:val="20"/>
          <w:shd w:val="clear" w:color="auto" w:fill="F1F2F2"/>
        </w:rPr>
      </w:pPr>
      <w:r w:rsidRPr="00226F61">
        <w:rPr>
          <w:rFonts w:eastAsia="Times New Roman"/>
          <w:color w:val="414042"/>
          <w:szCs w:val="20"/>
        </w:rPr>
        <w:t>All sentences or passages quoted in this report from other people's work have been specifically acknowledged by clear cross-referencing to author, work and page(s). Any illustrations which are not the work of the author of this report have been used with the explicit permission of the</w:t>
      </w:r>
      <w:r w:rsidRPr="00226F61">
        <w:rPr>
          <w:rFonts w:eastAsia="Times New Roman"/>
          <w:color w:val="414042"/>
          <w:szCs w:val="20"/>
          <w:shd w:val="clear" w:color="auto" w:fill="F1F2F2"/>
        </w:rPr>
        <w:t xml:space="preserve"> </w:t>
      </w:r>
      <w:r w:rsidRPr="00226F61">
        <w:rPr>
          <w:rFonts w:eastAsia="Times New Roman"/>
          <w:color w:val="414042"/>
          <w:szCs w:val="20"/>
        </w:rPr>
        <w:t>originator and are specifically acknowledged. I understand that failure to do this amounts to plagiarism and will be considered grounds for failure in this project and the degree examination as a whole.</w:t>
      </w:r>
    </w:p>
    <w:p w14:paraId="5ED92C56" w14:textId="166B67B0" w:rsidR="00821AE3" w:rsidRPr="00226F61" w:rsidRDefault="0042737D" w:rsidP="00A63DA5">
      <w:pPr>
        <w:rPr>
          <w:rFonts w:eastAsia="Times New Roman"/>
          <w:color w:val="414042"/>
          <w:szCs w:val="20"/>
          <w:shd w:val="clear" w:color="auto" w:fill="F1F2F2"/>
        </w:rPr>
      </w:pPr>
      <w:r w:rsidRPr="00226F61">
        <w:rPr>
          <w:rFonts w:eastAsia="Times New Roman"/>
          <w:color w:val="414042"/>
          <w:szCs w:val="20"/>
        </w:rPr>
        <w:br/>
        <w:t>Name: </w:t>
      </w:r>
      <w:r w:rsidR="00F5012D" w:rsidRPr="00226F61">
        <w:rPr>
          <w:rFonts w:eastAsia="Times New Roman"/>
          <w:color w:val="414042"/>
          <w:szCs w:val="20"/>
        </w:rPr>
        <w:t xml:space="preserve"> Harrison Paul Cooper</w:t>
      </w:r>
    </w:p>
    <w:p w14:paraId="6B5C9F6C" w14:textId="04C8622F" w:rsidR="00821AE3" w:rsidRPr="00226F61" w:rsidRDefault="0042737D" w:rsidP="00A63DA5">
      <w:pPr>
        <w:rPr>
          <w:rFonts w:eastAsia="Times New Roman"/>
          <w:color w:val="414042"/>
          <w:szCs w:val="20"/>
          <w:shd w:val="clear" w:color="auto" w:fill="F1F2F2"/>
        </w:rPr>
      </w:pPr>
      <w:r w:rsidRPr="00226F61">
        <w:rPr>
          <w:rFonts w:eastAsia="Times New Roman"/>
          <w:color w:val="414042"/>
          <w:szCs w:val="20"/>
        </w:rPr>
        <w:br/>
        <w:t>Signature: </w:t>
      </w:r>
      <w:r w:rsidR="00F5012D" w:rsidRPr="00226F61">
        <w:rPr>
          <w:rFonts w:eastAsia="Times New Roman"/>
          <w:color w:val="414042"/>
          <w:szCs w:val="20"/>
          <w:shd w:val="clear" w:color="auto" w:fill="F1F2F2"/>
        </w:rPr>
        <w:t xml:space="preserve"> </w:t>
      </w:r>
    </w:p>
    <w:p w14:paraId="56974895" w14:textId="77777777" w:rsidR="00A63DA5" w:rsidRPr="00226F61" w:rsidRDefault="00A63DA5" w:rsidP="00A63DA5">
      <w:pPr>
        <w:rPr>
          <w:rFonts w:eastAsia="Times New Roman"/>
          <w:color w:val="414042"/>
          <w:szCs w:val="20"/>
        </w:rPr>
      </w:pPr>
    </w:p>
    <w:p w14:paraId="6E3D9BBB" w14:textId="1621AF17" w:rsidR="0042737D" w:rsidRPr="00226F61" w:rsidRDefault="0042737D" w:rsidP="00A63DA5">
      <w:pPr>
        <w:rPr>
          <w:rFonts w:eastAsia="Times New Roman"/>
          <w:sz w:val="36"/>
        </w:rPr>
      </w:pPr>
      <w:r w:rsidRPr="00226F61">
        <w:rPr>
          <w:rFonts w:eastAsia="Times New Roman"/>
          <w:color w:val="414042"/>
          <w:szCs w:val="20"/>
        </w:rPr>
        <w:t>Date:</w:t>
      </w:r>
      <w:r w:rsidR="00A73052" w:rsidRPr="00226F61">
        <w:rPr>
          <w:rFonts w:eastAsia="Times New Roman"/>
          <w:color w:val="414042"/>
          <w:szCs w:val="20"/>
        </w:rPr>
        <w:t xml:space="preserve"> </w:t>
      </w:r>
    </w:p>
    <w:p w14:paraId="51CC38B9" w14:textId="77777777" w:rsidR="00EC2F4F" w:rsidRPr="00226F61" w:rsidRDefault="00EC2F4F" w:rsidP="00A63DA5">
      <w:pPr>
        <w:rPr>
          <w:b/>
        </w:rPr>
      </w:pPr>
    </w:p>
    <w:p w14:paraId="22A90160" w14:textId="77777777" w:rsidR="00EC2F4F" w:rsidRPr="00226F61" w:rsidRDefault="00EC2F4F" w:rsidP="00A63DA5">
      <w:pPr>
        <w:rPr>
          <w:b/>
        </w:rPr>
      </w:pPr>
    </w:p>
    <w:p w14:paraId="48A6967E" w14:textId="77777777" w:rsidR="00EC2F4F" w:rsidRPr="00226F61" w:rsidRDefault="00EC2F4F" w:rsidP="00A63DA5">
      <w:pPr>
        <w:rPr>
          <w:b/>
        </w:rPr>
      </w:pPr>
    </w:p>
    <w:p w14:paraId="39E838B7" w14:textId="77777777" w:rsidR="00EC2F4F" w:rsidRPr="00226F61" w:rsidRDefault="00EC2F4F" w:rsidP="00A63DA5">
      <w:pPr>
        <w:rPr>
          <w:b/>
        </w:rPr>
      </w:pPr>
    </w:p>
    <w:p w14:paraId="1CD48F43" w14:textId="77777777" w:rsidR="00EC2F4F" w:rsidRPr="00226F61" w:rsidRDefault="00EC2F4F" w:rsidP="00A63DA5">
      <w:pPr>
        <w:rPr>
          <w:b/>
        </w:rPr>
      </w:pPr>
    </w:p>
    <w:p w14:paraId="2188BB75" w14:textId="77777777" w:rsidR="00EC2F4F" w:rsidRPr="00226F61" w:rsidRDefault="00EC2F4F" w:rsidP="00A63DA5">
      <w:pPr>
        <w:rPr>
          <w:b/>
        </w:rPr>
      </w:pPr>
    </w:p>
    <w:p w14:paraId="158C413C" w14:textId="77777777" w:rsidR="00EC2F4F" w:rsidRPr="00226F61" w:rsidRDefault="00EC2F4F" w:rsidP="00A63DA5">
      <w:pPr>
        <w:rPr>
          <w:b/>
        </w:rPr>
      </w:pPr>
    </w:p>
    <w:p w14:paraId="40AF6A72" w14:textId="77777777" w:rsidR="00EC2F4F" w:rsidRPr="00226F61" w:rsidRDefault="00EC2F4F" w:rsidP="00A63DA5">
      <w:pPr>
        <w:rPr>
          <w:b/>
        </w:rPr>
      </w:pPr>
    </w:p>
    <w:p w14:paraId="2493747A" w14:textId="77777777" w:rsidR="00EC2F4F" w:rsidRPr="00226F61" w:rsidRDefault="00EC2F4F" w:rsidP="00A63DA5">
      <w:pPr>
        <w:rPr>
          <w:b/>
        </w:rPr>
      </w:pPr>
    </w:p>
    <w:p w14:paraId="47E836B9" w14:textId="77777777" w:rsidR="00EC2F4F" w:rsidRPr="00226F61" w:rsidRDefault="00EC2F4F" w:rsidP="00A63DA5">
      <w:pPr>
        <w:rPr>
          <w:b/>
        </w:rPr>
      </w:pPr>
    </w:p>
    <w:p w14:paraId="32883F35" w14:textId="77777777" w:rsidR="00EC2F4F" w:rsidRPr="00226F61" w:rsidRDefault="00EC2F4F" w:rsidP="00A63DA5">
      <w:pPr>
        <w:rPr>
          <w:b/>
        </w:rPr>
      </w:pPr>
    </w:p>
    <w:p w14:paraId="2FEDB297" w14:textId="77777777" w:rsidR="00EC2F4F" w:rsidRPr="00226F61" w:rsidRDefault="00EC2F4F" w:rsidP="00A63DA5">
      <w:pPr>
        <w:rPr>
          <w:b/>
        </w:rPr>
      </w:pPr>
    </w:p>
    <w:p w14:paraId="62D19201" w14:textId="77777777" w:rsidR="00EC2F4F" w:rsidRPr="00226F61" w:rsidRDefault="00EC2F4F" w:rsidP="00A63DA5">
      <w:pPr>
        <w:rPr>
          <w:b/>
        </w:rPr>
      </w:pPr>
    </w:p>
    <w:p w14:paraId="419B54C4" w14:textId="77777777" w:rsidR="00821AE3" w:rsidRPr="00226F61" w:rsidRDefault="00821AE3">
      <w:pPr>
        <w:rPr>
          <w:b/>
        </w:rPr>
      </w:pPr>
    </w:p>
    <w:p w14:paraId="1CDB2481" w14:textId="77777777" w:rsidR="00EC2F4F" w:rsidRPr="00226F61" w:rsidRDefault="00EC2F4F">
      <w:pPr>
        <w:rPr>
          <w:b/>
        </w:rPr>
      </w:pPr>
    </w:p>
    <w:p w14:paraId="1E14312C" w14:textId="77777777" w:rsidR="00EC2F4F" w:rsidRPr="00226F61" w:rsidRDefault="00EC2F4F">
      <w:pPr>
        <w:rPr>
          <w:b/>
        </w:rPr>
      </w:pPr>
    </w:p>
    <w:p w14:paraId="07AF2354" w14:textId="77777777" w:rsidR="00EC2F4F" w:rsidRPr="00226F61" w:rsidRDefault="00EC2F4F">
      <w:pPr>
        <w:rPr>
          <w:b/>
        </w:rPr>
      </w:pPr>
    </w:p>
    <w:p w14:paraId="28BD6ACF" w14:textId="77777777" w:rsidR="00EC2F4F" w:rsidRPr="00226F61" w:rsidRDefault="00EC2F4F">
      <w:pPr>
        <w:rPr>
          <w:b/>
        </w:rPr>
      </w:pPr>
    </w:p>
    <w:p w14:paraId="18ACA51A" w14:textId="77777777" w:rsidR="00DC126D" w:rsidRPr="00226F61" w:rsidRDefault="00DC126D">
      <w:pPr>
        <w:rPr>
          <w:b/>
        </w:rPr>
      </w:pPr>
    </w:p>
    <w:p w14:paraId="05B74937" w14:textId="77777777" w:rsidR="00EC2F4F" w:rsidRPr="00226F61" w:rsidRDefault="00EC2F4F">
      <w:pPr>
        <w:rPr>
          <w:b/>
        </w:rPr>
      </w:pPr>
    </w:p>
    <w:p w14:paraId="6380776E" w14:textId="77777777" w:rsidR="00EC2F4F" w:rsidRPr="00226F61" w:rsidRDefault="00EC2F4F">
      <w:pPr>
        <w:rPr>
          <w:b/>
        </w:rPr>
      </w:pPr>
    </w:p>
    <w:p w14:paraId="6D8A0685" w14:textId="77777777" w:rsidR="00EC2F4F" w:rsidRPr="00226F61" w:rsidRDefault="00EC2F4F">
      <w:pPr>
        <w:rPr>
          <w:b/>
        </w:rPr>
      </w:pPr>
    </w:p>
    <w:p w14:paraId="2FE80EA9" w14:textId="77777777" w:rsidR="00821AE3" w:rsidRPr="00226F61" w:rsidRDefault="00821AE3">
      <w:pPr>
        <w:rPr>
          <w:b/>
        </w:rPr>
      </w:pPr>
    </w:p>
    <w:p w14:paraId="748738E4" w14:textId="77777777" w:rsidR="00821AE3" w:rsidRPr="00226F61" w:rsidRDefault="00821AE3">
      <w:pPr>
        <w:rPr>
          <w:b/>
        </w:rPr>
      </w:pPr>
    </w:p>
    <w:p w14:paraId="63290703" w14:textId="77777777" w:rsidR="00EC2F4F" w:rsidRPr="00226F61" w:rsidRDefault="00EC2F4F">
      <w:pPr>
        <w:rPr>
          <w:b/>
        </w:rPr>
      </w:pPr>
    </w:p>
    <w:p w14:paraId="37FEF11B" w14:textId="77777777" w:rsidR="00EC2F4F" w:rsidRPr="00226F61" w:rsidRDefault="00EC2F4F">
      <w:pPr>
        <w:rPr>
          <w:b/>
        </w:rPr>
      </w:pPr>
    </w:p>
    <w:p w14:paraId="4A746BAE" w14:textId="77777777" w:rsidR="00EC2F4F" w:rsidRPr="00226F61" w:rsidRDefault="00EC2F4F">
      <w:pPr>
        <w:rPr>
          <w:b/>
        </w:rPr>
      </w:pPr>
    </w:p>
    <w:p w14:paraId="6F53C800" w14:textId="77777777" w:rsidR="00EC2F4F" w:rsidRPr="00226F61" w:rsidRDefault="00EC2F4F">
      <w:pPr>
        <w:rPr>
          <w:b/>
        </w:rPr>
      </w:pPr>
    </w:p>
    <w:p w14:paraId="7C2CA760" w14:textId="77777777" w:rsidR="00EC2F4F" w:rsidRPr="00226F61" w:rsidRDefault="00EC2F4F">
      <w:pPr>
        <w:rPr>
          <w:b/>
        </w:rPr>
      </w:pPr>
    </w:p>
    <w:p w14:paraId="581E05FC" w14:textId="77777777" w:rsidR="00EC2F4F" w:rsidRPr="00226F61" w:rsidRDefault="00EC2F4F">
      <w:pPr>
        <w:rPr>
          <w:b/>
        </w:rPr>
      </w:pPr>
    </w:p>
    <w:p w14:paraId="12D874FC" w14:textId="77777777" w:rsidR="00EC2F4F" w:rsidRPr="00226F61" w:rsidRDefault="00EC2F4F">
      <w:pPr>
        <w:rPr>
          <w:b/>
        </w:rPr>
      </w:pPr>
    </w:p>
    <w:p w14:paraId="150C9242" w14:textId="77777777" w:rsidR="00EC2F4F" w:rsidRPr="00226F61" w:rsidRDefault="00EC2F4F">
      <w:pPr>
        <w:rPr>
          <w:b/>
        </w:rPr>
      </w:pPr>
    </w:p>
    <w:p w14:paraId="1E53B5FC" w14:textId="77777777" w:rsidR="00EC2F4F" w:rsidRPr="00226F61" w:rsidRDefault="00EC2F4F">
      <w:pPr>
        <w:rPr>
          <w:b/>
        </w:rPr>
      </w:pPr>
    </w:p>
    <w:p w14:paraId="4B85D894" w14:textId="333D045A" w:rsidR="00EB512F" w:rsidRPr="00226F61" w:rsidRDefault="00EB512F" w:rsidP="00757D9F">
      <w:pPr>
        <w:jc w:val="center"/>
        <w:rPr>
          <w:sz w:val="40"/>
        </w:rPr>
      </w:pPr>
      <w:r w:rsidRPr="00226F61">
        <w:rPr>
          <w:sz w:val="40"/>
        </w:rPr>
        <w:lastRenderedPageBreak/>
        <w:t>Abstract</w:t>
      </w:r>
    </w:p>
    <w:p w14:paraId="68D29555" w14:textId="77777777" w:rsidR="00EB512F" w:rsidRPr="00226F61" w:rsidRDefault="00EB512F">
      <w:pPr>
        <w:rPr>
          <w:b/>
        </w:rPr>
      </w:pPr>
    </w:p>
    <w:p w14:paraId="600BF2AC" w14:textId="77777777" w:rsidR="00672ABA" w:rsidRPr="00226F61" w:rsidRDefault="00672ABA">
      <w:pPr>
        <w:rPr>
          <w:b/>
        </w:rPr>
      </w:pPr>
    </w:p>
    <w:p w14:paraId="4569A6B9" w14:textId="77777777" w:rsidR="00672ABA" w:rsidRPr="00226F61" w:rsidRDefault="00672ABA">
      <w:pPr>
        <w:rPr>
          <w:b/>
        </w:rPr>
      </w:pPr>
    </w:p>
    <w:p w14:paraId="1AEAAD7D" w14:textId="1A6352C6" w:rsidR="006A3064" w:rsidRPr="00226F61" w:rsidRDefault="00D04541" w:rsidP="00D04541">
      <w:pPr>
        <w:ind w:left="720"/>
        <w:rPr>
          <w:sz w:val="22"/>
        </w:rPr>
      </w:pPr>
      <w:r w:rsidRPr="00226F61">
        <w:rPr>
          <w:sz w:val="22"/>
        </w:rPr>
        <w:t xml:space="preserve">Ageing is believed to be the largest contributor to the deterioration of the wall lining the inside of our blood vessels. Ageing is dictated by a series of rules which produce emergent behaviours between cells. This can be modelled with </w:t>
      </w:r>
      <w:r w:rsidR="00B628FB" w:rsidRPr="00226F61">
        <w:rPr>
          <w:sz w:val="22"/>
        </w:rPr>
        <w:t xml:space="preserve">the cells as </w:t>
      </w:r>
      <w:r w:rsidRPr="00226F61">
        <w:rPr>
          <w:sz w:val="22"/>
        </w:rPr>
        <w:t>agents to provide a deeper understanding of cell interaction</w:t>
      </w:r>
      <w:r w:rsidR="00485556" w:rsidRPr="00226F61">
        <w:rPr>
          <w:sz w:val="22"/>
        </w:rPr>
        <w:t>s</w:t>
      </w:r>
      <w:r w:rsidRPr="00226F61">
        <w:rPr>
          <w:sz w:val="22"/>
        </w:rPr>
        <w:t xml:space="preserve"> during healing.</w:t>
      </w:r>
    </w:p>
    <w:p w14:paraId="1ACFCFBC" w14:textId="77777777" w:rsidR="00283103" w:rsidRPr="00226F61" w:rsidRDefault="00283103" w:rsidP="00283103">
      <w:pPr>
        <w:rPr>
          <w:sz w:val="22"/>
        </w:rPr>
      </w:pPr>
      <w:r w:rsidRPr="00226F61">
        <w:rPr>
          <w:b/>
        </w:rPr>
        <w:tab/>
      </w:r>
      <w:r w:rsidRPr="00226F61">
        <w:rPr>
          <w:sz w:val="22"/>
        </w:rPr>
        <w:t xml:space="preserve">Through thorough reading, several parameters have been found that can form a basis for the </w:t>
      </w:r>
    </w:p>
    <w:p w14:paraId="02087DD4" w14:textId="020EB2B3" w:rsidR="00283103" w:rsidRPr="00226F61" w:rsidRDefault="00283103" w:rsidP="00283103">
      <w:pPr>
        <w:ind w:firstLine="720"/>
        <w:rPr>
          <w:sz w:val="22"/>
        </w:rPr>
      </w:pPr>
      <w:r w:rsidRPr="00226F61">
        <w:rPr>
          <w:sz w:val="22"/>
        </w:rPr>
        <w:t>testing and experimentation of the software.</w:t>
      </w:r>
    </w:p>
    <w:p w14:paraId="380E5D9E" w14:textId="2BA195DE" w:rsidR="006A3064" w:rsidRPr="00226F61" w:rsidRDefault="00BC3F3A" w:rsidP="00B668B6">
      <w:pPr>
        <w:ind w:left="720"/>
        <w:rPr>
          <w:sz w:val="22"/>
        </w:rPr>
      </w:pPr>
      <w:r w:rsidRPr="00226F61">
        <w:rPr>
          <w:sz w:val="22"/>
        </w:rPr>
        <w:t xml:space="preserve">This report goes through the current state of the art in agent based modelling, </w:t>
      </w:r>
      <w:r w:rsidR="00B668B6" w:rsidRPr="00226F61">
        <w:rPr>
          <w:sz w:val="22"/>
        </w:rPr>
        <w:t>comparing relevant software and potential modifications that could be made</w:t>
      </w:r>
      <w:r w:rsidR="00553275" w:rsidRPr="00226F61">
        <w:rPr>
          <w:sz w:val="22"/>
        </w:rPr>
        <w:t xml:space="preserve"> to them</w:t>
      </w:r>
      <w:r w:rsidR="00B668B6" w:rsidRPr="00226F61">
        <w:rPr>
          <w:sz w:val="22"/>
        </w:rPr>
        <w:t xml:space="preserve"> for this project.</w:t>
      </w:r>
    </w:p>
    <w:p w14:paraId="63D24C4F" w14:textId="77777777" w:rsidR="00591503" w:rsidRPr="00226F61" w:rsidRDefault="00591503">
      <w:pPr>
        <w:rPr>
          <w:b/>
        </w:rPr>
      </w:pPr>
    </w:p>
    <w:p w14:paraId="15C65E4D" w14:textId="4C03C344" w:rsidR="00591503" w:rsidRPr="00226F61" w:rsidRDefault="0046580A">
      <w:pPr>
        <w:rPr>
          <w:b/>
        </w:rPr>
      </w:pPr>
      <w:r>
        <w:rPr>
          <w:b/>
        </w:rPr>
        <w:tab/>
      </w:r>
    </w:p>
    <w:p w14:paraId="761C5D27" w14:textId="77777777" w:rsidR="00591503" w:rsidRPr="00226F61" w:rsidRDefault="00591503">
      <w:pPr>
        <w:rPr>
          <w:b/>
        </w:rPr>
      </w:pPr>
    </w:p>
    <w:p w14:paraId="392E8F50" w14:textId="77777777" w:rsidR="00591503" w:rsidRPr="00226F61" w:rsidRDefault="00591503">
      <w:pPr>
        <w:rPr>
          <w:b/>
        </w:rPr>
      </w:pPr>
    </w:p>
    <w:p w14:paraId="4A3CCA80" w14:textId="77777777" w:rsidR="00591503" w:rsidRPr="00226F61" w:rsidRDefault="00591503">
      <w:pPr>
        <w:rPr>
          <w:b/>
        </w:rPr>
      </w:pPr>
    </w:p>
    <w:p w14:paraId="1931738F" w14:textId="77777777" w:rsidR="00591503" w:rsidRPr="00226F61" w:rsidRDefault="00591503">
      <w:pPr>
        <w:rPr>
          <w:b/>
        </w:rPr>
      </w:pPr>
    </w:p>
    <w:p w14:paraId="3E97D03D" w14:textId="77777777" w:rsidR="00591503" w:rsidRPr="00226F61" w:rsidRDefault="00591503">
      <w:pPr>
        <w:rPr>
          <w:b/>
        </w:rPr>
      </w:pPr>
    </w:p>
    <w:p w14:paraId="611C9B1C" w14:textId="77777777" w:rsidR="00591503" w:rsidRPr="00226F61" w:rsidRDefault="00591503">
      <w:pPr>
        <w:rPr>
          <w:b/>
        </w:rPr>
      </w:pPr>
    </w:p>
    <w:p w14:paraId="2177710B" w14:textId="77777777" w:rsidR="00591503" w:rsidRPr="00226F61" w:rsidRDefault="00591503">
      <w:pPr>
        <w:rPr>
          <w:b/>
        </w:rPr>
      </w:pPr>
    </w:p>
    <w:p w14:paraId="7E386DBD" w14:textId="77777777" w:rsidR="00591503" w:rsidRPr="00226F61" w:rsidRDefault="00591503">
      <w:pPr>
        <w:rPr>
          <w:b/>
        </w:rPr>
      </w:pPr>
    </w:p>
    <w:p w14:paraId="55D6D515" w14:textId="77777777" w:rsidR="00591503" w:rsidRPr="00226F61" w:rsidRDefault="00591503">
      <w:pPr>
        <w:rPr>
          <w:b/>
        </w:rPr>
      </w:pPr>
    </w:p>
    <w:p w14:paraId="24F2006A" w14:textId="77777777" w:rsidR="00591503" w:rsidRPr="00226F61" w:rsidRDefault="00591503">
      <w:pPr>
        <w:rPr>
          <w:b/>
        </w:rPr>
      </w:pPr>
    </w:p>
    <w:p w14:paraId="012DD2D0" w14:textId="77777777" w:rsidR="00672ABA" w:rsidRPr="00226F61" w:rsidRDefault="00672ABA">
      <w:pPr>
        <w:rPr>
          <w:b/>
        </w:rPr>
      </w:pPr>
    </w:p>
    <w:p w14:paraId="7306B4DA" w14:textId="77777777" w:rsidR="00591503" w:rsidRPr="00226F61" w:rsidRDefault="00591503">
      <w:pPr>
        <w:rPr>
          <w:b/>
        </w:rPr>
      </w:pPr>
    </w:p>
    <w:p w14:paraId="635500EF" w14:textId="77777777" w:rsidR="00591503" w:rsidRPr="00226F61" w:rsidRDefault="00591503">
      <w:pPr>
        <w:rPr>
          <w:b/>
        </w:rPr>
      </w:pPr>
    </w:p>
    <w:p w14:paraId="4F11C6D6" w14:textId="77777777" w:rsidR="00591503" w:rsidRPr="00226F61" w:rsidRDefault="00591503">
      <w:pPr>
        <w:rPr>
          <w:b/>
        </w:rPr>
      </w:pPr>
    </w:p>
    <w:p w14:paraId="7805DCCD" w14:textId="77777777" w:rsidR="00591503" w:rsidRPr="00226F61" w:rsidRDefault="00591503">
      <w:pPr>
        <w:rPr>
          <w:b/>
        </w:rPr>
      </w:pPr>
    </w:p>
    <w:p w14:paraId="13F4953E" w14:textId="77777777" w:rsidR="00591503" w:rsidRPr="00226F61" w:rsidRDefault="00591503">
      <w:pPr>
        <w:rPr>
          <w:b/>
        </w:rPr>
      </w:pPr>
    </w:p>
    <w:p w14:paraId="290E2D3D" w14:textId="77777777" w:rsidR="00591503" w:rsidRPr="00226F61" w:rsidRDefault="00591503">
      <w:pPr>
        <w:rPr>
          <w:b/>
        </w:rPr>
      </w:pPr>
    </w:p>
    <w:p w14:paraId="1FEA3C1A" w14:textId="77777777" w:rsidR="00591503" w:rsidRPr="00226F61" w:rsidRDefault="00591503">
      <w:pPr>
        <w:rPr>
          <w:b/>
        </w:rPr>
      </w:pPr>
    </w:p>
    <w:p w14:paraId="78107B19" w14:textId="77777777" w:rsidR="00591503" w:rsidRPr="00226F61" w:rsidRDefault="00591503">
      <w:pPr>
        <w:rPr>
          <w:b/>
        </w:rPr>
      </w:pPr>
    </w:p>
    <w:p w14:paraId="2B4F5D21" w14:textId="77777777" w:rsidR="00591503" w:rsidRPr="00226F61" w:rsidRDefault="00591503">
      <w:pPr>
        <w:rPr>
          <w:b/>
        </w:rPr>
      </w:pPr>
    </w:p>
    <w:p w14:paraId="1EB475F6" w14:textId="77777777" w:rsidR="00591503" w:rsidRPr="00226F61" w:rsidRDefault="00591503">
      <w:pPr>
        <w:rPr>
          <w:b/>
        </w:rPr>
      </w:pPr>
    </w:p>
    <w:p w14:paraId="0C1E0FF9" w14:textId="77777777" w:rsidR="00591503" w:rsidRPr="00226F61" w:rsidRDefault="00591503">
      <w:pPr>
        <w:rPr>
          <w:b/>
        </w:rPr>
      </w:pPr>
    </w:p>
    <w:p w14:paraId="7857805F" w14:textId="77777777" w:rsidR="00591503" w:rsidRPr="00226F61" w:rsidRDefault="00591503">
      <w:pPr>
        <w:rPr>
          <w:b/>
        </w:rPr>
      </w:pPr>
    </w:p>
    <w:p w14:paraId="4FE4B033" w14:textId="77777777" w:rsidR="00591503" w:rsidRPr="00226F61" w:rsidRDefault="00591503">
      <w:pPr>
        <w:rPr>
          <w:b/>
        </w:rPr>
      </w:pPr>
    </w:p>
    <w:p w14:paraId="13487FC1" w14:textId="77777777" w:rsidR="00591503" w:rsidRPr="00226F61" w:rsidRDefault="00591503">
      <w:pPr>
        <w:rPr>
          <w:b/>
        </w:rPr>
      </w:pPr>
    </w:p>
    <w:p w14:paraId="5F59BFD1" w14:textId="77777777" w:rsidR="00591503" w:rsidRPr="00226F61" w:rsidRDefault="00591503">
      <w:pPr>
        <w:rPr>
          <w:b/>
        </w:rPr>
      </w:pPr>
    </w:p>
    <w:p w14:paraId="11209151" w14:textId="77777777" w:rsidR="00591503" w:rsidRPr="00226F61" w:rsidRDefault="00591503">
      <w:pPr>
        <w:rPr>
          <w:b/>
        </w:rPr>
      </w:pPr>
    </w:p>
    <w:p w14:paraId="2973827B" w14:textId="77777777" w:rsidR="00591503" w:rsidRPr="00226F61" w:rsidRDefault="00591503">
      <w:pPr>
        <w:rPr>
          <w:b/>
        </w:rPr>
      </w:pPr>
    </w:p>
    <w:p w14:paraId="4F61690C" w14:textId="77777777" w:rsidR="00591503" w:rsidRPr="00226F61" w:rsidRDefault="00591503">
      <w:pPr>
        <w:rPr>
          <w:b/>
        </w:rPr>
      </w:pPr>
    </w:p>
    <w:p w14:paraId="6707CC52" w14:textId="77777777" w:rsidR="00591503" w:rsidRPr="00226F61" w:rsidRDefault="00591503">
      <w:pPr>
        <w:rPr>
          <w:b/>
        </w:rPr>
      </w:pPr>
    </w:p>
    <w:p w14:paraId="31365343" w14:textId="77777777" w:rsidR="00591503" w:rsidRPr="00226F61" w:rsidRDefault="00591503">
      <w:pPr>
        <w:rPr>
          <w:b/>
        </w:rPr>
      </w:pPr>
    </w:p>
    <w:p w14:paraId="0C24F348" w14:textId="77777777" w:rsidR="00591503" w:rsidRPr="00226F61" w:rsidRDefault="00591503">
      <w:pPr>
        <w:rPr>
          <w:b/>
        </w:rPr>
      </w:pPr>
    </w:p>
    <w:p w14:paraId="05CBCB10" w14:textId="77777777" w:rsidR="00757D9F" w:rsidRPr="00226F61" w:rsidRDefault="00757D9F">
      <w:pPr>
        <w:rPr>
          <w:b/>
        </w:rPr>
      </w:pPr>
    </w:p>
    <w:p w14:paraId="7639CDA5" w14:textId="77777777" w:rsidR="00757D9F" w:rsidRPr="00226F61" w:rsidRDefault="00757D9F">
      <w:pPr>
        <w:rPr>
          <w:b/>
        </w:rPr>
      </w:pPr>
    </w:p>
    <w:p w14:paraId="229332EC" w14:textId="77777777" w:rsidR="00757D9F" w:rsidRPr="00226F61" w:rsidRDefault="00757D9F">
      <w:pPr>
        <w:rPr>
          <w:b/>
        </w:rPr>
      </w:pPr>
    </w:p>
    <w:p w14:paraId="5C9C32B7" w14:textId="2EC5F539" w:rsidR="00757D9F" w:rsidRPr="00226F61" w:rsidRDefault="00BA6D73" w:rsidP="00BA6D73">
      <w:pPr>
        <w:jc w:val="center"/>
        <w:rPr>
          <w:sz w:val="40"/>
        </w:rPr>
      </w:pPr>
      <w:r w:rsidRPr="00226F61">
        <w:rPr>
          <w:sz w:val="40"/>
        </w:rPr>
        <w:lastRenderedPageBreak/>
        <w:t>Acknowledgements</w:t>
      </w:r>
    </w:p>
    <w:p w14:paraId="7B5D5AFA" w14:textId="77777777" w:rsidR="00BA6D73" w:rsidRPr="00226F61" w:rsidRDefault="00BA6D73" w:rsidP="00BA6D73">
      <w:pPr>
        <w:jc w:val="center"/>
        <w:rPr>
          <w:sz w:val="40"/>
        </w:rPr>
      </w:pPr>
    </w:p>
    <w:p w14:paraId="6F526CCC" w14:textId="77777777" w:rsidR="00757D9F" w:rsidRPr="00226F61" w:rsidRDefault="00757D9F">
      <w:pPr>
        <w:rPr>
          <w:b/>
        </w:rPr>
      </w:pPr>
    </w:p>
    <w:p w14:paraId="42BBD678" w14:textId="77777777" w:rsidR="00757D9F" w:rsidRPr="00226F61" w:rsidRDefault="00757D9F">
      <w:pPr>
        <w:rPr>
          <w:b/>
        </w:rPr>
      </w:pPr>
    </w:p>
    <w:p w14:paraId="596C3084" w14:textId="49BFB370" w:rsidR="00757D9F" w:rsidRPr="00226F61" w:rsidRDefault="00AC0B2A">
      <w:r w:rsidRPr="00226F61">
        <w:t>I would like to take the time to give my thanks to Dr Dawn Walke</w:t>
      </w:r>
      <w:r w:rsidR="00EC7ECB" w:rsidRPr="00226F61">
        <w:t>r for</w:t>
      </w:r>
      <w:r w:rsidR="00672ABA" w:rsidRPr="00226F61">
        <w:t xml:space="preserve"> her continued encouragement and expert advice throughout this challenging project.</w:t>
      </w:r>
    </w:p>
    <w:p w14:paraId="7D36E60A" w14:textId="77777777" w:rsidR="00AC0B2A" w:rsidRPr="00226F61" w:rsidRDefault="00AC0B2A"/>
    <w:p w14:paraId="268E305D" w14:textId="77777777" w:rsidR="00757D9F" w:rsidRPr="00226F61" w:rsidRDefault="00757D9F">
      <w:pPr>
        <w:rPr>
          <w:b/>
        </w:rPr>
      </w:pPr>
    </w:p>
    <w:p w14:paraId="37E235A7" w14:textId="77777777" w:rsidR="00757D9F" w:rsidRPr="00226F61" w:rsidRDefault="00757D9F">
      <w:pPr>
        <w:rPr>
          <w:b/>
        </w:rPr>
      </w:pPr>
    </w:p>
    <w:p w14:paraId="7C3127A6" w14:textId="77777777" w:rsidR="00757D9F" w:rsidRPr="00226F61" w:rsidRDefault="00757D9F">
      <w:pPr>
        <w:rPr>
          <w:b/>
        </w:rPr>
      </w:pPr>
    </w:p>
    <w:p w14:paraId="04CAFF4C" w14:textId="77777777" w:rsidR="00757D9F" w:rsidRPr="00226F61" w:rsidRDefault="00757D9F">
      <w:pPr>
        <w:rPr>
          <w:b/>
        </w:rPr>
      </w:pPr>
    </w:p>
    <w:p w14:paraId="7AB0C0FA" w14:textId="77777777" w:rsidR="00757D9F" w:rsidRPr="00226F61" w:rsidRDefault="00757D9F">
      <w:pPr>
        <w:rPr>
          <w:b/>
        </w:rPr>
      </w:pPr>
    </w:p>
    <w:p w14:paraId="69E823C4" w14:textId="77777777" w:rsidR="00757D9F" w:rsidRPr="00226F61" w:rsidRDefault="00757D9F">
      <w:pPr>
        <w:rPr>
          <w:b/>
        </w:rPr>
      </w:pPr>
    </w:p>
    <w:p w14:paraId="09B0F43E" w14:textId="77777777" w:rsidR="00757D9F" w:rsidRPr="00226F61" w:rsidRDefault="00757D9F">
      <w:pPr>
        <w:rPr>
          <w:b/>
        </w:rPr>
      </w:pPr>
    </w:p>
    <w:p w14:paraId="6496A06C" w14:textId="77777777" w:rsidR="00757D9F" w:rsidRPr="00226F61" w:rsidRDefault="00757D9F">
      <w:pPr>
        <w:rPr>
          <w:b/>
        </w:rPr>
      </w:pPr>
    </w:p>
    <w:p w14:paraId="01954E64" w14:textId="77777777" w:rsidR="00757D9F" w:rsidRPr="00226F61" w:rsidRDefault="00757D9F">
      <w:pPr>
        <w:rPr>
          <w:b/>
        </w:rPr>
      </w:pPr>
    </w:p>
    <w:p w14:paraId="57ED0F2B" w14:textId="77777777" w:rsidR="00757D9F" w:rsidRPr="00226F61" w:rsidRDefault="00757D9F">
      <w:pPr>
        <w:rPr>
          <w:b/>
        </w:rPr>
      </w:pPr>
    </w:p>
    <w:p w14:paraId="3C6BD158" w14:textId="77777777" w:rsidR="00757D9F" w:rsidRPr="00226F61" w:rsidRDefault="00757D9F">
      <w:pPr>
        <w:rPr>
          <w:b/>
        </w:rPr>
      </w:pPr>
    </w:p>
    <w:p w14:paraId="0F4AF16B" w14:textId="77777777" w:rsidR="00757D9F" w:rsidRPr="00226F61" w:rsidRDefault="00757D9F">
      <w:pPr>
        <w:rPr>
          <w:b/>
        </w:rPr>
      </w:pPr>
    </w:p>
    <w:p w14:paraId="491C3E2F" w14:textId="77777777" w:rsidR="00757D9F" w:rsidRPr="00226F61" w:rsidRDefault="00757D9F">
      <w:pPr>
        <w:rPr>
          <w:b/>
        </w:rPr>
      </w:pPr>
    </w:p>
    <w:p w14:paraId="5B8A6046" w14:textId="77777777" w:rsidR="00757D9F" w:rsidRPr="00226F61" w:rsidRDefault="00757D9F">
      <w:pPr>
        <w:rPr>
          <w:b/>
        </w:rPr>
      </w:pPr>
    </w:p>
    <w:p w14:paraId="669C370B" w14:textId="77777777" w:rsidR="00757D9F" w:rsidRPr="00226F61" w:rsidRDefault="00757D9F">
      <w:pPr>
        <w:rPr>
          <w:b/>
        </w:rPr>
      </w:pPr>
    </w:p>
    <w:p w14:paraId="11F88421" w14:textId="77777777" w:rsidR="00757D9F" w:rsidRPr="00226F61" w:rsidRDefault="00757D9F">
      <w:pPr>
        <w:rPr>
          <w:b/>
        </w:rPr>
      </w:pPr>
    </w:p>
    <w:p w14:paraId="05F1A562" w14:textId="77777777" w:rsidR="00757D9F" w:rsidRPr="00226F61" w:rsidRDefault="00757D9F">
      <w:pPr>
        <w:rPr>
          <w:b/>
        </w:rPr>
      </w:pPr>
    </w:p>
    <w:p w14:paraId="22624757" w14:textId="77777777" w:rsidR="00757D9F" w:rsidRPr="00226F61" w:rsidRDefault="00757D9F">
      <w:pPr>
        <w:rPr>
          <w:b/>
        </w:rPr>
      </w:pPr>
    </w:p>
    <w:p w14:paraId="2F57AAED" w14:textId="77777777" w:rsidR="00757D9F" w:rsidRPr="00226F61" w:rsidRDefault="00757D9F">
      <w:pPr>
        <w:rPr>
          <w:b/>
        </w:rPr>
      </w:pPr>
    </w:p>
    <w:p w14:paraId="5145032A" w14:textId="77777777" w:rsidR="00757D9F" w:rsidRPr="00226F61" w:rsidRDefault="00757D9F">
      <w:pPr>
        <w:rPr>
          <w:b/>
        </w:rPr>
      </w:pPr>
    </w:p>
    <w:p w14:paraId="5F973D85" w14:textId="77777777" w:rsidR="00757D9F" w:rsidRPr="00226F61" w:rsidRDefault="00757D9F">
      <w:pPr>
        <w:rPr>
          <w:b/>
        </w:rPr>
      </w:pPr>
    </w:p>
    <w:p w14:paraId="481FFA4C" w14:textId="77777777" w:rsidR="00757D9F" w:rsidRPr="00226F61" w:rsidRDefault="00757D9F">
      <w:pPr>
        <w:rPr>
          <w:b/>
        </w:rPr>
      </w:pPr>
    </w:p>
    <w:p w14:paraId="0DD20D6E" w14:textId="77777777" w:rsidR="00757D9F" w:rsidRPr="00226F61" w:rsidRDefault="00757D9F">
      <w:pPr>
        <w:rPr>
          <w:b/>
        </w:rPr>
      </w:pPr>
    </w:p>
    <w:p w14:paraId="4E59E3F1" w14:textId="77777777" w:rsidR="00757D9F" w:rsidRPr="00226F61" w:rsidRDefault="00757D9F">
      <w:pPr>
        <w:rPr>
          <w:b/>
        </w:rPr>
      </w:pPr>
    </w:p>
    <w:p w14:paraId="698A6A1E" w14:textId="77777777" w:rsidR="00757D9F" w:rsidRPr="00226F61" w:rsidRDefault="00757D9F">
      <w:pPr>
        <w:rPr>
          <w:b/>
        </w:rPr>
      </w:pPr>
    </w:p>
    <w:p w14:paraId="7E15EB5E" w14:textId="77777777" w:rsidR="00757D9F" w:rsidRPr="00226F61" w:rsidRDefault="00757D9F">
      <w:pPr>
        <w:rPr>
          <w:b/>
        </w:rPr>
      </w:pPr>
    </w:p>
    <w:p w14:paraId="29F379A0" w14:textId="77777777" w:rsidR="00757D9F" w:rsidRPr="00226F61" w:rsidRDefault="00757D9F">
      <w:pPr>
        <w:rPr>
          <w:b/>
        </w:rPr>
      </w:pPr>
    </w:p>
    <w:p w14:paraId="7C8DA7FE" w14:textId="77777777" w:rsidR="00757D9F" w:rsidRPr="00226F61" w:rsidRDefault="00757D9F">
      <w:pPr>
        <w:rPr>
          <w:b/>
        </w:rPr>
      </w:pPr>
    </w:p>
    <w:p w14:paraId="6172B64E" w14:textId="77777777" w:rsidR="00757D9F" w:rsidRPr="00226F61" w:rsidRDefault="00757D9F">
      <w:pPr>
        <w:rPr>
          <w:b/>
        </w:rPr>
      </w:pPr>
    </w:p>
    <w:p w14:paraId="08C8B212" w14:textId="77777777" w:rsidR="00757D9F" w:rsidRPr="00226F61" w:rsidRDefault="00757D9F">
      <w:pPr>
        <w:rPr>
          <w:b/>
        </w:rPr>
      </w:pPr>
    </w:p>
    <w:p w14:paraId="166406F4" w14:textId="77777777" w:rsidR="00757D9F" w:rsidRPr="00226F61" w:rsidRDefault="00757D9F">
      <w:pPr>
        <w:rPr>
          <w:b/>
        </w:rPr>
      </w:pPr>
    </w:p>
    <w:p w14:paraId="166B6AC7" w14:textId="77777777" w:rsidR="00757D9F" w:rsidRPr="00226F61" w:rsidRDefault="00757D9F">
      <w:pPr>
        <w:rPr>
          <w:b/>
        </w:rPr>
      </w:pPr>
    </w:p>
    <w:p w14:paraId="31EC073F" w14:textId="77777777" w:rsidR="00757D9F" w:rsidRPr="00226F61" w:rsidRDefault="00757D9F">
      <w:pPr>
        <w:rPr>
          <w:b/>
        </w:rPr>
      </w:pPr>
    </w:p>
    <w:p w14:paraId="46DEC325" w14:textId="77777777" w:rsidR="00757D9F" w:rsidRPr="00226F61" w:rsidRDefault="00757D9F">
      <w:pPr>
        <w:rPr>
          <w:b/>
        </w:rPr>
      </w:pPr>
    </w:p>
    <w:p w14:paraId="6AF13250" w14:textId="77777777" w:rsidR="00757D9F" w:rsidRPr="00226F61" w:rsidRDefault="00757D9F">
      <w:pPr>
        <w:rPr>
          <w:b/>
        </w:rPr>
      </w:pPr>
    </w:p>
    <w:p w14:paraId="42241907" w14:textId="77777777" w:rsidR="00757D9F" w:rsidRPr="00226F61" w:rsidRDefault="00757D9F">
      <w:pPr>
        <w:rPr>
          <w:b/>
        </w:rPr>
      </w:pPr>
    </w:p>
    <w:p w14:paraId="3A77CAC0" w14:textId="77777777" w:rsidR="00757D9F" w:rsidRPr="00226F61" w:rsidRDefault="00757D9F">
      <w:pPr>
        <w:rPr>
          <w:b/>
        </w:rPr>
      </w:pPr>
    </w:p>
    <w:p w14:paraId="20A9F587" w14:textId="77777777" w:rsidR="00757D9F" w:rsidRPr="00226F61" w:rsidRDefault="00757D9F">
      <w:pPr>
        <w:rPr>
          <w:b/>
        </w:rPr>
      </w:pPr>
    </w:p>
    <w:p w14:paraId="0BBF56DF" w14:textId="77777777" w:rsidR="00591503" w:rsidRPr="00226F61" w:rsidRDefault="00591503">
      <w:pPr>
        <w:rPr>
          <w:b/>
        </w:rPr>
      </w:pPr>
    </w:p>
    <w:p w14:paraId="35F39DFA" w14:textId="77777777" w:rsidR="00EC2F4F" w:rsidRPr="00226F61" w:rsidRDefault="00EC2F4F">
      <w:pPr>
        <w:rPr>
          <w:b/>
        </w:rPr>
      </w:pPr>
    </w:p>
    <w:p w14:paraId="4B18611F" w14:textId="77777777" w:rsidR="00EC2F4F" w:rsidRPr="00226F61" w:rsidRDefault="00EC2F4F">
      <w:pPr>
        <w:rPr>
          <w:b/>
        </w:rPr>
      </w:pPr>
    </w:p>
    <w:p w14:paraId="556054EE" w14:textId="0A7F5316" w:rsidR="00223E25" w:rsidRPr="00226F61" w:rsidRDefault="00223E25" w:rsidP="00BA6D73">
      <w:pPr>
        <w:jc w:val="center"/>
        <w:rPr>
          <w:sz w:val="40"/>
        </w:rPr>
      </w:pPr>
      <w:r w:rsidRPr="00226F61">
        <w:rPr>
          <w:sz w:val="40"/>
        </w:rPr>
        <w:lastRenderedPageBreak/>
        <w:t>Glossary</w:t>
      </w:r>
    </w:p>
    <w:p w14:paraId="6BA705FA" w14:textId="77777777" w:rsidR="00223E25" w:rsidRPr="00226F61" w:rsidRDefault="00223E25" w:rsidP="00BA6D73">
      <w:pPr>
        <w:jc w:val="center"/>
      </w:pPr>
    </w:p>
    <w:p w14:paraId="5CE8D6D8" w14:textId="77777777" w:rsidR="00A15300" w:rsidRPr="00226F61" w:rsidRDefault="00A15300" w:rsidP="00BA6D73">
      <w:pPr>
        <w:jc w:val="center"/>
      </w:pPr>
    </w:p>
    <w:p w14:paraId="6E424464" w14:textId="76555086" w:rsidR="002856DF" w:rsidRPr="00226F61" w:rsidRDefault="002856DF" w:rsidP="002856DF">
      <w:r w:rsidRPr="00226F61">
        <w:t>Eukaryotic Cell:</w:t>
      </w:r>
      <w:r w:rsidR="00F02597" w:rsidRPr="00226F61">
        <w:t xml:space="preserve"> A biological cell with a membrane-bound nucleus</w:t>
      </w:r>
    </w:p>
    <w:p w14:paraId="7F46934E" w14:textId="77777777" w:rsidR="002856DF" w:rsidRPr="00226F61" w:rsidRDefault="002856DF" w:rsidP="002856DF"/>
    <w:p w14:paraId="518E1597" w14:textId="01AB43E6" w:rsidR="002856DF" w:rsidRPr="00226F61" w:rsidRDefault="002856DF" w:rsidP="002856DF">
      <w:r w:rsidRPr="00226F61">
        <w:t>Endothelial Cell:</w:t>
      </w:r>
      <w:r w:rsidR="0018083C" w:rsidRPr="00226F61">
        <w:t xml:space="preserve"> Cells that line blood vessels inner surfaces</w:t>
      </w:r>
    </w:p>
    <w:p w14:paraId="52DF1E3E" w14:textId="77777777" w:rsidR="002856DF" w:rsidRPr="00226F61" w:rsidRDefault="002856DF" w:rsidP="002856DF"/>
    <w:p w14:paraId="549808F0" w14:textId="22587166" w:rsidR="002856DF" w:rsidRPr="00226F61" w:rsidRDefault="002856DF" w:rsidP="002856DF">
      <w:r w:rsidRPr="00226F61">
        <w:t>In Vitro:</w:t>
      </w:r>
      <w:r w:rsidR="0018083C" w:rsidRPr="00226F61">
        <w:t xml:space="preserve"> Experimentation outside a living organism (in glass)</w:t>
      </w:r>
    </w:p>
    <w:p w14:paraId="679BC5E9" w14:textId="77777777" w:rsidR="002856DF" w:rsidRPr="00226F61" w:rsidRDefault="002856DF" w:rsidP="002856DF"/>
    <w:p w14:paraId="5E047CF8" w14:textId="4ADDE7BF" w:rsidR="002856DF" w:rsidRPr="00226F61" w:rsidRDefault="002856DF" w:rsidP="002856DF">
      <w:r w:rsidRPr="00226F61">
        <w:t>Quiescence:</w:t>
      </w:r>
      <w:r w:rsidR="0018083C" w:rsidRPr="00226F61">
        <w:t xml:space="preserve"> </w:t>
      </w:r>
      <w:r w:rsidR="003A5B5A" w:rsidRPr="00226F61">
        <w:t>A state of cellular inactivity</w:t>
      </w:r>
    </w:p>
    <w:p w14:paraId="6D3B2390" w14:textId="77777777" w:rsidR="002856DF" w:rsidRPr="00226F61" w:rsidRDefault="002856DF" w:rsidP="002856DF"/>
    <w:p w14:paraId="10D0339E" w14:textId="025D976A" w:rsidR="002856DF" w:rsidRPr="00226F61" w:rsidRDefault="002856DF" w:rsidP="002856DF">
      <w:r w:rsidRPr="00226F61">
        <w:t>Senescence:</w:t>
      </w:r>
      <w:r w:rsidR="003A5B5A" w:rsidRPr="00226F61">
        <w:t xml:space="preserve"> Deterioration of functional cellular characteristics</w:t>
      </w:r>
    </w:p>
    <w:p w14:paraId="1E58E1E2" w14:textId="77777777" w:rsidR="002856DF" w:rsidRPr="00226F61" w:rsidRDefault="002856DF" w:rsidP="002856DF"/>
    <w:p w14:paraId="52DE5864" w14:textId="178EDCDB" w:rsidR="002856DF" w:rsidRPr="00226F61" w:rsidRDefault="002856DF" w:rsidP="002856DF">
      <w:r w:rsidRPr="00226F61">
        <w:t>Telomere:</w:t>
      </w:r>
      <w:r w:rsidR="004061BB" w:rsidRPr="00226F61">
        <w:t xml:space="preserve"> A segment of DNA at the end of chromosomes</w:t>
      </w:r>
    </w:p>
    <w:p w14:paraId="019D27A8" w14:textId="77777777" w:rsidR="00223E25" w:rsidRPr="00226F61" w:rsidRDefault="00223E25" w:rsidP="002856DF"/>
    <w:p w14:paraId="50744868" w14:textId="77777777" w:rsidR="00013ABD" w:rsidRPr="00226F61" w:rsidRDefault="00601ECB" w:rsidP="002856DF">
      <w:pPr>
        <w:rPr>
          <w:szCs w:val="22"/>
        </w:rPr>
      </w:pPr>
      <w:r w:rsidRPr="00226F61">
        <w:rPr>
          <w:szCs w:val="22"/>
        </w:rPr>
        <w:t xml:space="preserve">Pro-atherosclerotic: </w:t>
      </w:r>
      <w:r w:rsidR="003C10D7" w:rsidRPr="00226F61">
        <w:rPr>
          <w:szCs w:val="22"/>
        </w:rPr>
        <w:t>Pertaining to atherosclerosis</w:t>
      </w:r>
      <w:r w:rsidR="00013ABD" w:rsidRPr="00226F61">
        <w:rPr>
          <w:szCs w:val="22"/>
        </w:rPr>
        <w:t xml:space="preserve">, which is when arteries thicken from fatty </w:t>
      </w:r>
    </w:p>
    <w:p w14:paraId="57D818D8" w14:textId="11C67C72" w:rsidR="004061BB" w:rsidRPr="00226F61" w:rsidRDefault="00013ABD" w:rsidP="00013ABD">
      <w:pPr>
        <w:rPr>
          <w:sz w:val="28"/>
        </w:rPr>
      </w:pPr>
      <w:r w:rsidRPr="00226F61">
        <w:rPr>
          <w:szCs w:val="22"/>
        </w:rPr>
        <w:t xml:space="preserve">   </w:t>
      </w:r>
      <w:r w:rsidRPr="00226F61">
        <w:rPr>
          <w:szCs w:val="22"/>
        </w:rPr>
        <w:tab/>
        <w:t xml:space="preserve">  </w:t>
      </w:r>
      <w:r w:rsidRPr="00226F61">
        <w:rPr>
          <w:szCs w:val="22"/>
        </w:rPr>
        <w:tab/>
        <w:t xml:space="preserve">         </w:t>
      </w:r>
      <w:r w:rsidR="006F5AA8" w:rsidRPr="00226F61">
        <w:rPr>
          <w:szCs w:val="22"/>
        </w:rPr>
        <w:t>deposits.</w:t>
      </w:r>
    </w:p>
    <w:p w14:paraId="183E0CB5" w14:textId="77777777" w:rsidR="004061BB" w:rsidRPr="00226F61" w:rsidRDefault="004061BB" w:rsidP="002856DF"/>
    <w:p w14:paraId="1F7A475C" w14:textId="77777777" w:rsidR="004061BB" w:rsidRPr="00226F61" w:rsidRDefault="004061BB" w:rsidP="002856DF"/>
    <w:p w14:paraId="31105277" w14:textId="77777777" w:rsidR="004061BB" w:rsidRPr="00226F61" w:rsidRDefault="004061BB" w:rsidP="002856DF">
      <w:pPr>
        <w:rPr>
          <w:sz w:val="22"/>
        </w:rPr>
      </w:pPr>
    </w:p>
    <w:p w14:paraId="413AFCCE" w14:textId="77777777" w:rsidR="00223E25" w:rsidRPr="00226F61" w:rsidRDefault="00223E25" w:rsidP="002856DF">
      <w:pPr>
        <w:rPr>
          <w:sz w:val="40"/>
        </w:rPr>
      </w:pPr>
    </w:p>
    <w:p w14:paraId="1029B2D4" w14:textId="77777777" w:rsidR="002856DF" w:rsidRPr="00226F61" w:rsidRDefault="002856DF" w:rsidP="002856DF">
      <w:pPr>
        <w:rPr>
          <w:sz w:val="40"/>
        </w:rPr>
      </w:pPr>
    </w:p>
    <w:p w14:paraId="0F0146DA" w14:textId="77777777" w:rsidR="00223E25" w:rsidRPr="00226F61" w:rsidRDefault="00223E25" w:rsidP="00BA6D73">
      <w:pPr>
        <w:jc w:val="center"/>
        <w:rPr>
          <w:sz w:val="40"/>
        </w:rPr>
      </w:pPr>
    </w:p>
    <w:p w14:paraId="3F07CEC5" w14:textId="77777777" w:rsidR="00223E25" w:rsidRPr="00226F61" w:rsidRDefault="00223E25" w:rsidP="00BA6D73">
      <w:pPr>
        <w:jc w:val="center"/>
        <w:rPr>
          <w:sz w:val="40"/>
        </w:rPr>
      </w:pPr>
    </w:p>
    <w:p w14:paraId="29943089" w14:textId="77777777" w:rsidR="00223E25" w:rsidRPr="00226F61" w:rsidRDefault="00223E25" w:rsidP="00BA6D73">
      <w:pPr>
        <w:jc w:val="center"/>
        <w:rPr>
          <w:sz w:val="40"/>
        </w:rPr>
      </w:pPr>
    </w:p>
    <w:p w14:paraId="3516D0DC" w14:textId="77777777" w:rsidR="00223E25" w:rsidRPr="00226F61" w:rsidRDefault="00223E25" w:rsidP="00BA6D73">
      <w:pPr>
        <w:jc w:val="center"/>
        <w:rPr>
          <w:sz w:val="40"/>
        </w:rPr>
      </w:pPr>
    </w:p>
    <w:p w14:paraId="475760A3" w14:textId="77777777" w:rsidR="00223E25" w:rsidRPr="00226F61" w:rsidRDefault="00223E25" w:rsidP="00BA6D73">
      <w:pPr>
        <w:jc w:val="center"/>
        <w:rPr>
          <w:sz w:val="40"/>
        </w:rPr>
      </w:pPr>
    </w:p>
    <w:p w14:paraId="7E232973" w14:textId="77777777" w:rsidR="00223E25" w:rsidRPr="00226F61" w:rsidRDefault="00223E25" w:rsidP="00BA6D73">
      <w:pPr>
        <w:jc w:val="center"/>
        <w:rPr>
          <w:sz w:val="40"/>
        </w:rPr>
      </w:pPr>
    </w:p>
    <w:p w14:paraId="25FA119F" w14:textId="77777777" w:rsidR="00223E25" w:rsidRPr="00226F61" w:rsidRDefault="00223E25" w:rsidP="00BA6D73">
      <w:pPr>
        <w:jc w:val="center"/>
        <w:rPr>
          <w:sz w:val="40"/>
        </w:rPr>
      </w:pPr>
    </w:p>
    <w:p w14:paraId="0582C985" w14:textId="77777777" w:rsidR="00223E25" w:rsidRPr="00226F61" w:rsidRDefault="00223E25" w:rsidP="00BA6D73">
      <w:pPr>
        <w:jc w:val="center"/>
        <w:rPr>
          <w:sz w:val="40"/>
        </w:rPr>
      </w:pPr>
    </w:p>
    <w:p w14:paraId="0579B51B" w14:textId="77777777" w:rsidR="00223E25" w:rsidRPr="00226F61" w:rsidRDefault="00223E25" w:rsidP="00BA6D73">
      <w:pPr>
        <w:jc w:val="center"/>
        <w:rPr>
          <w:sz w:val="40"/>
        </w:rPr>
      </w:pPr>
    </w:p>
    <w:p w14:paraId="292592B8" w14:textId="77777777" w:rsidR="00223E25" w:rsidRPr="00226F61" w:rsidRDefault="00223E25" w:rsidP="00BA6D73">
      <w:pPr>
        <w:jc w:val="center"/>
        <w:rPr>
          <w:sz w:val="40"/>
        </w:rPr>
      </w:pPr>
    </w:p>
    <w:p w14:paraId="217A6261" w14:textId="77777777" w:rsidR="00223E25" w:rsidRPr="00226F61" w:rsidRDefault="00223E25" w:rsidP="00BA6D73">
      <w:pPr>
        <w:jc w:val="center"/>
        <w:rPr>
          <w:sz w:val="40"/>
        </w:rPr>
      </w:pPr>
    </w:p>
    <w:p w14:paraId="6F1CEC4A" w14:textId="77777777" w:rsidR="00223E25" w:rsidRPr="00226F61" w:rsidRDefault="00223E25" w:rsidP="00BA6D73">
      <w:pPr>
        <w:jc w:val="center"/>
        <w:rPr>
          <w:sz w:val="40"/>
        </w:rPr>
      </w:pPr>
    </w:p>
    <w:p w14:paraId="43A1D6E8" w14:textId="77777777" w:rsidR="00223E25" w:rsidRPr="00226F61" w:rsidRDefault="00223E25" w:rsidP="00BA6D73">
      <w:pPr>
        <w:jc w:val="center"/>
        <w:rPr>
          <w:sz w:val="40"/>
        </w:rPr>
      </w:pPr>
    </w:p>
    <w:p w14:paraId="32BE5E38" w14:textId="77777777" w:rsidR="00223E25" w:rsidRPr="00226F61" w:rsidRDefault="00223E25" w:rsidP="00BA6D73">
      <w:pPr>
        <w:jc w:val="center"/>
        <w:rPr>
          <w:sz w:val="40"/>
        </w:rPr>
      </w:pPr>
    </w:p>
    <w:p w14:paraId="4C315F50" w14:textId="77777777" w:rsidR="00223E25" w:rsidRPr="00226F61" w:rsidRDefault="00223E25" w:rsidP="00BA6D73">
      <w:pPr>
        <w:jc w:val="center"/>
        <w:rPr>
          <w:sz w:val="40"/>
        </w:rPr>
      </w:pPr>
    </w:p>
    <w:p w14:paraId="59C58B56" w14:textId="77777777" w:rsidR="00223E25" w:rsidRPr="00226F61" w:rsidRDefault="00223E25" w:rsidP="00BA6D73">
      <w:pPr>
        <w:jc w:val="center"/>
        <w:rPr>
          <w:sz w:val="40"/>
        </w:rPr>
      </w:pPr>
    </w:p>
    <w:p w14:paraId="47782FC4" w14:textId="587E8131" w:rsidR="00BA6D73" w:rsidRPr="00226F61" w:rsidRDefault="00BA6D73" w:rsidP="00BA6D73">
      <w:pPr>
        <w:jc w:val="center"/>
        <w:rPr>
          <w:sz w:val="40"/>
        </w:rPr>
      </w:pPr>
      <w:r w:rsidRPr="00226F61">
        <w:rPr>
          <w:sz w:val="40"/>
        </w:rPr>
        <w:lastRenderedPageBreak/>
        <w:t>Contents</w:t>
      </w:r>
    </w:p>
    <w:p w14:paraId="68CD5149" w14:textId="77777777" w:rsidR="00BA6D73" w:rsidRPr="00226F61" w:rsidRDefault="00BA6D73">
      <w:pPr>
        <w:rPr>
          <w:b/>
        </w:rPr>
      </w:pPr>
    </w:p>
    <w:p w14:paraId="27B44A9E" w14:textId="77777777" w:rsidR="00BA6D73" w:rsidRPr="00226F61" w:rsidRDefault="00BA6D73">
      <w:pPr>
        <w:rPr>
          <w:b/>
        </w:rPr>
      </w:pPr>
    </w:p>
    <w:p w14:paraId="4A9F54DB" w14:textId="255775B4" w:rsidR="00BA6D73" w:rsidRPr="00226F61" w:rsidRDefault="00457172" w:rsidP="00457172">
      <w:r w:rsidRPr="00226F61">
        <w:t xml:space="preserve">Title page </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r>
      <w:proofErr w:type="spellStart"/>
      <w:r w:rsidRPr="00226F61">
        <w:t>i</w:t>
      </w:r>
      <w:proofErr w:type="spellEnd"/>
    </w:p>
    <w:p w14:paraId="5D873E02" w14:textId="77777777" w:rsidR="00BA6D73" w:rsidRPr="00226F61" w:rsidRDefault="00BA6D73"/>
    <w:p w14:paraId="2862B482" w14:textId="274B51AF" w:rsidR="00BA6D73" w:rsidRPr="00226F61" w:rsidRDefault="00457172">
      <w:r w:rsidRPr="00226F61">
        <w:t>Signed Declaration</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ii</w:t>
      </w:r>
    </w:p>
    <w:p w14:paraId="6DB3BAA3" w14:textId="0F897181" w:rsidR="00BA6D73" w:rsidRPr="00226F61" w:rsidRDefault="00457172">
      <w:r w:rsidRPr="00226F61">
        <w:tab/>
      </w:r>
      <w:r w:rsidRPr="00226F61">
        <w:tab/>
      </w:r>
      <w:r w:rsidRPr="00226F61">
        <w:tab/>
      </w:r>
    </w:p>
    <w:p w14:paraId="230BF022" w14:textId="26D42DEB" w:rsidR="00BA6D73" w:rsidRPr="00226F61" w:rsidRDefault="00457172">
      <w:r w:rsidRPr="00226F61">
        <w:t>Abstract</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iii</w:t>
      </w:r>
    </w:p>
    <w:p w14:paraId="1C081801" w14:textId="77777777" w:rsidR="00BA6D73" w:rsidRPr="00226F61" w:rsidRDefault="00BA6D73"/>
    <w:p w14:paraId="7D8D950F" w14:textId="34F251DC" w:rsidR="00BA6D73" w:rsidRPr="00226F61" w:rsidRDefault="00457172">
      <w:r w:rsidRPr="00226F61">
        <w:t>Acknowledgements</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iv</w:t>
      </w:r>
    </w:p>
    <w:p w14:paraId="39EA6564" w14:textId="77777777" w:rsidR="00BA6D73" w:rsidRPr="00226F61" w:rsidRDefault="00BA6D73"/>
    <w:p w14:paraId="082F2918" w14:textId="4F3B3552" w:rsidR="00BA6D73" w:rsidRPr="00226F61" w:rsidRDefault="00457172">
      <w:r w:rsidRPr="00226F61">
        <w:t>Glossary</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v</w:t>
      </w:r>
    </w:p>
    <w:p w14:paraId="704076FB" w14:textId="2D7960CF" w:rsidR="00BA6D73" w:rsidRPr="00226F61" w:rsidRDefault="00457172">
      <w:r w:rsidRPr="00226F61">
        <w:tab/>
      </w:r>
    </w:p>
    <w:p w14:paraId="74216A39" w14:textId="55B316C8" w:rsidR="00BA6D73" w:rsidRPr="00226F61" w:rsidRDefault="00457172">
      <w:r w:rsidRPr="00226F61">
        <w:t>Contents</w:t>
      </w:r>
      <w:r w:rsidR="008236D5" w:rsidRPr="00226F61">
        <w:tab/>
      </w:r>
      <w:r w:rsidR="008236D5" w:rsidRPr="00226F61">
        <w:tab/>
      </w:r>
      <w:r w:rsidR="008236D5" w:rsidRPr="00226F61">
        <w:tab/>
      </w:r>
      <w:r w:rsidR="008236D5" w:rsidRPr="00226F61">
        <w:tab/>
      </w:r>
      <w:r w:rsidR="008236D5" w:rsidRPr="00226F61">
        <w:tab/>
      </w:r>
      <w:r w:rsidR="008236D5" w:rsidRPr="00226F61">
        <w:tab/>
      </w:r>
      <w:r w:rsidR="008236D5" w:rsidRPr="00226F61">
        <w:tab/>
      </w:r>
      <w:r w:rsidR="008236D5" w:rsidRPr="00226F61">
        <w:tab/>
      </w:r>
      <w:r w:rsidR="008236D5" w:rsidRPr="00226F61">
        <w:tab/>
      </w:r>
      <w:r w:rsidR="008236D5" w:rsidRPr="00226F61">
        <w:tab/>
        <w:t xml:space="preserve">        </w:t>
      </w:r>
      <w:r w:rsidRPr="00226F61">
        <w:t>vi</w:t>
      </w:r>
      <w:r w:rsidR="008236D5" w:rsidRPr="00226F61">
        <w:t>-vii</w:t>
      </w:r>
    </w:p>
    <w:p w14:paraId="40F51467" w14:textId="77777777" w:rsidR="00BA6D73" w:rsidRPr="00226F61" w:rsidRDefault="00BA6D73">
      <w:pPr>
        <w:rPr>
          <w:b/>
        </w:rPr>
      </w:pPr>
    </w:p>
    <w:p w14:paraId="151C8B76" w14:textId="4CF36417" w:rsidR="00BA6D73" w:rsidRPr="00226F61" w:rsidRDefault="00457172">
      <w:pPr>
        <w:rPr>
          <w:b/>
        </w:rPr>
      </w:pPr>
      <w:r w:rsidRPr="00226F61">
        <w:rPr>
          <w:b/>
        </w:rPr>
        <w:t>1 Introduction</w:t>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t>1</w:t>
      </w:r>
    </w:p>
    <w:p w14:paraId="031EF1C2" w14:textId="77777777" w:rsidR="00BA6D73" w:rsidRPr="00226F61" w:rsidRDefault="00BA6D73">
      <w:pPr>
        <w:rPr>
          <w:b/>
        </w:rPr>
      </w:pPr>
    </w:p>
    <w:p w14:paraId="552D4251" w14:textId="529226D3" w:rsidR="00BA6D73" w:rsidRPr="00226F61" w:rsidRDefault="00457172" w:rsidP="00457172">
      <w:pPr>
        <w:ind w:left="720"/>
      </w:pPr>
      <w:r w:rsidRPr="00226F61">
        <w:t>1.1 Background Information</w:t>
      </w:r>
      <w:r w:rsidRPr="00226F61">
        <w:tab/>
      </w:r>
      <w:r w:rsidRPr="00226F61">
        <w:tab/>
      </w:r>
      <w:r w:rsidRPr="00226F61">
        <w:tab/>
      </w:r>
      <w:r w:rsidRPr="00226F61">
        <w:tab/>
      </w:r>
      <w:r w:rsidRPr="00226F61">
        <w:tab/>
      </w:r>
      <w:r w:rsidRPr="00226F61">
        <w:tab/>
      </w:r>
      <w:r w:rsidRPr="00226F61">
        <w:tab/>
      </w:r>
      <w:r w:rsidRPr="00226F61">
        <w:tab/>
        <w:t>1</w:t>
      </w:r>
    </w:p>
    <w:p w14:paraId="44560906" w14:textId="77777777" w:rsidR="00BA6D73" w:rsidRPr="00226F61" w:rsidRDefault="00BA6D73">
      <w:pPr>
        <w:rPr>
          <w:b/>
        </w:rPr>
      </w:pPr>
    </w:p>
    <w:p w14:paraId="33A515BB" w14:textId="2943FD2E" w:rsidR="00BA6D73" w:rsidRPr="00226F61" w:rsidRDefault="00457172">
      <w:r w:rsidRPr="00226F61">
        <w:rPr>
          <w:b/>
        </w:rPr>
        <w:tab/>
      </w:r>
      <w:r w:rsidRPr="00226F61">
        <w:t>1.2 Aims and Objectives</w:t>
      </w:r>
      <w:r w:rsidRPr="00226F61">
        <w:tab/>
      </w:r>
      <w:r w:rsidRPr="00226F61">
        <w:tab/>
      </w:r>
      <w:r w:rsidRPr="00226F61">
        <w:tab/>
      </w:r>
      <w:r w:rsidRPr="00226F61">
        <w:tab/>
      </w:r>
      <w:r w:rsidRPr="00226F61">
        <w:tab/>
      </w:r>
      <w:r w:rsidRPr="00226F61">
        <w:tab/>
      </w:r>
      <w:r w:rsidRPr="00226F61">
        <w:tab/>
      </w:r>
      <w:r w:rsidRPr="00226F61">
        <w:tab/>
        <w:t>1</w:t>
      </w:r>
    </w:p>
    <w:p w14:paraId="5F3F65A6" w14:textId="30549232" w:rsidR="00BA6D73" w:rsidRPr="00226F61" w:rsidRDefault="00457172">
      <w:pPr>
        <w:rPr>
          <w:b/>
        </w:rPr>
      </w:pPr>
      <w:r w:rsidRPr="00226F61">
        <w:rPr>
          <w:b/>
        </w:rPr>
        <w:tab/>
      </w:r>
    </w:p>
    <w:p w14:paraId="1E2B6C6B" w14:textId="46CE50BE" w:rsidR="00BA6D73" w:rsidRPr="00226F61" w:rsidRDefault="00457172">
      <w:r w:rsidRPr="00226F61">
        <w:rPr>
          <w:b/>
        </w:rPr>
        <w:tab/>
      </w:r>
      <w:r w:rsidRPr="00226F61">
        <w:t>1.3 Constraints</w:t>
      </w:r>
      <w:r w:rsidRPr="00226F61">
        <w:tab/>
      </w:r>
      <w:r w:rsidRPr="00226F61">
        <w:tab/>
      </w:r>
      <w:r w:rsidRPr="00226F61">
        <w:tab/>
      </w:r>
      <w:r w:rsidRPr="00226F61">
        <w:tab/>
      </w:r>
      <w:r w:rsidRPr="00226F61">
        <w:tab/>
      </w:r>
      <w:r w:rsidRPr="00226F61">
        <w:tab/>
      </w:r>
      <w:r w:rsidRPr="00226F61">
        <w:tab/>
      </w:r>
      <w:r w:rsidRPr="00226F61">
        <w:tab/>
      </w:r>
      <w:r w:rsidRPr="00226F61">
        <w:tab/>
        <w:t>1</w:t>
      </w:r>
    </w:p>
    <w:p w14:paraId="104E0612" w14:textId="0E66C8BD" w:rsidR="00BA6D73" w:rsidRPr="00226F61" w:rsidRDefault="00457172">
      <w:pPr>
        <w:rPr>
          <w:b/>
        </w:rPr>
      </w:pPr>
      <w:r w:rsidRPr="00226F61">
        <w:rPr>
          <w:b/>
        </w:rPr>
        <w:tab/>
      </w:r>
    </w:p>
    <w:p w14:paraId="182FBFAC" w14:textId="66E79D4B" w:rsidR="00457172" w:rsidRPr="00226F61" w:rsidRDefault="00457172">
      <w:r w:rsidRPr="00226F61">
        <w:rPr>
          <w:b/>
        </w:rPr>
        <w:tab/>
      </w:r>
      <w:r w:rsidR="00E4252C" w:rsidRPr="00226F61">
        <w:t>1.4 Summary of Report</w:t>
      </w:r>
      <w:r w:rsidR="00E4252C" w:rsidRPr="00226F61">
        <w:tab/>
      </w:r>
      <w:r w:rsidR="00E4252C" w:rsidRPr="00226F61">
        <w:tab/>
      </w:r>
      <w:r w:rsidR="00E4252C" w:rsidRPr="00226F61">
        <w:tab/>
      </w:r>
      <w:r w:rsidR="00E4252C" w:rsidRPr="00226F61">
        <w:tab/>
      </w:r>
      <w:r w:rsidR="00E4252C" w:rsidRPr="00226F61">
        <w:tab/>
      </w:r>
      <w:r w:rsidR="00E4252C" w:rsidRPr="00226F61">
        <w:tab/>
      </w:r>
      <w:r w:rsidR="00E4252C" w:rsidRPr="00226F61">
        <w:tab/>
        <w:t xml:space="preserve">          </w:t>
      </w:r>
      <w:r w:rsidRPr="00226F61">
        <w:t>1-2</w:t>
      </w:r>
    </w:p>
    <w:p w14:paraId="19B10F2F" w14:textId="77777777" w:rsidR="00BA6D73" w:rsidRPr="00226F61" w:rsidRDefault="00BA6D73">
      <w:pPr>
        <w:rPr>
          <w:b/>
        </w:rPr>
      </w:pPr>
    </w:p>
    <w:p w14:paraId="38A03BF7" w14:textId="5F577ADA" w:rsidR="00BA6D73" w:rsidRPr="00226F61" w:rsidRDefault="00457172">
      <w:pPr>
        <w:rPr>
          <w:b/>
        </w:rPr>
      </w:pPr>
      <w:r w:rsidRPr="00226F61">
        <w:rPr>
          <w:b/>
        </w:rPr>
        <w:t>2 Literature Review</w:t>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t>2</w:t>
      </w:r>
    </w:p>
    <w:p w14:paraId="76294DEA" w14:textId="77777777" w:rsidR="00BA6D73" w:rsidRPr="00226F61" w:rsidRDefault="00BA6D73"/>
    <w:p w14:paraId="299F0C62" w14:textId="3A10F767" w:rsidR="00BA6D73" w:rsidRPr="00226F61" w:rsidRDefault="00457172">
      <w:r w:rsidRPr="00226F61">
        <w:tab/>
        <w:t>2.1 The Endothelial Cell Cycle</w:t>
      </w:r>
      <w:r w:rsidRPr="00226F61">
        <w:tab/>
      </w:r>
      <w:r w:rsidRPr="00226F61">
        <w:tab/>
      </w:r>
      <w:r w:rsidRPr="00226F61">
        <w:tab/>
      </w:r>
      <w:r w:rsidRPr="00226F61">
        <w:tab/>
      </w:r>
      <w:r w:rsidRPr="00226F61">
        <w:tab/>
      </w:r>
      <w:r w:rsidRPr="00226F61">
        <w:tab/>
      </w:r>
      <w:r w:rsidRPr="00226F61">
        <w:tab/>
        <w:t>2</w:t>
      </w:r>
    </w:p>
    <w:p w14:paraId="55AAE78A" w14:textId="37F00E13" w:rsidR="00BA6D73" w:rsidRPr="00226F61" w:rsidRDefault="00457172">
      <w:pPr>
        <w:rPr>
          <w:b/>
        </w:rPr>
      </w:pPr>
      <w:r w:rsidRPr="00226F61">
        <w:rPr>
          <w:b/>
        </w:rPr>
        <w:tab/>
      </w:r>
    </w:p>
    <w:p w14:paraId="18816E1B" w14:textId="59B2CE5F" w:rsidR="00BA6D73" w:rsidRPr="00226F61" w:rsidRDefault="00457172">
      <w:r w:rsidRPr="00226F61">
        <w:rPr>
          <w:b/>
        </w:rPr>
        <w:tab/>
      </w:r>
      <w:r w:rsidRPr="00226F61">
        <w:t>2.2 Ageing</w:t>
      </w:r>
      <w:r w:rsidRPr="00226F61">
        <w:tab/>
      </w:r>
      <w:r w:rsidRPr="00226F61">
        <w:tab/>
      </w:r>
      <w:r w:rsidRPr="00226F61">
        <w:tab/>
      </w:r>
      <w:r w:rsidRPr="00226F61">
        <w:tab/>
      </w:r>
      <w:r w:rsidRPr="00226F61">
        <w:tab/>
      </w:r>
      <w:r w:rsidRPr="00226F61">
        <w:tab/>
      </w:r>
      <w:r w:rsidRPr="00226F61">
        <w:tab/>
      </w:r>
      <w:r w:rsidRPr="00226F61">
        <w:tab/>
      </w:r>
      <w:r w:rsidRPr="00226F61">
        <w:tab/>
      </w:r>
      <w:r w:rsidRPr="00226F61">
        <w:tab/>
        <w:t>3</w:t>
      </w:r>
    </w:p>
    <w:p w14:paraId="3869B489" w14:textId="77777777" w:rsidR="00BA6D73" w:rsidRPr="00226F61" w:rsidRDefault="00BA6D73">
      <w:pPr>
        <w:rPr>
          <w:b/>
        </w:rPr>
      </w:pPr>
    </w:p>
    <w:p w14:paraId="4A3FC47C" w14:textId="1A8C8BEC" w:rsidR="00BA6D73" w:rsidRPr="00226F61" w:rsidRDefault="00457172">
      <w:r w:rsidRPr="00226F61">
        <w:rPr>
          <w:b/>
        </w:rPr>
        <w:tab/>
      </w:r>
      <w:r w:rsidRPr="00226F61">
        <w:t xml:space="preserve">2.3 Senescent Cells </w:t>
      </w:r>
      <w:r w:rsidRPr="00226F61">
        <w:tab/>
      </w:r>
      <w:r w:rsidRPr="00226F61">
        <w:tab/>
      </w:r>
      <w:r w:rsidRPr="00226F61">
        <w:tab/>
      </w:r>
      <w:r w:rsidRPr="00226F61">
        <w:tab/>
      </w:r>
      <w:r w:rsidRPr="00226F61">
        <w:tab/>
      </w:r>
      <w:r w:rsidRPr="00226F61">
        <w:tab/>
      </w:r>
      <w:r w:rsidRPr="00226F61">
        <w:tab/>
      </w:r>
      <w:r w:rsidRPr="00226F61">
        <w:tab/>
      </w:r>
      <w:r w:rsidRPr="00226F61">
        <w:tab/>
        <w:t>3</w:t>
      </w:r>
    </w:p>
    <w:p w14:paraId="0B61A54A" w14:textId="77777777" w:rsidR="00BA6D73" w:rsidRPr="00226F61" w:rsidRDefault="00BA6D73">
      <w:pPr>
        <w:rPr>
          <w:b/>
        </w:rPr>
      </w:pPr>
    </w:p>
    <w:p w14:paraId="3C0EAC00" w14:textId="6FA166EC" w:rsidR="00BA6D73" w:rsidRPr="00226F61" w:rsidRDefault="00457172">
      <w:r w:rsidRPr="00226F61">
        <w:rPr>
          <w:b/>
        </w:rPr>
        <w:tab/>
      </w:r>
      <w:r w:rsidRPr="00226F61">
        <w:t>2.4 Atheroprone Sites</w:t>
      </w:r>
      <w:r w:rsidRPr="00226F61">
        <w:tab/>
      </w:r>
      <w:r w:rsidRPr="00226F61">
        <w:tab/>
      </w:r>
      <w:r w:rsidRPr="00226F61">
        <w:tab/>
      </w:r>
      <w:r w:rsidRPr="00226F61">
        <w:tab/>
      </w:r>
      <w:r w:rsidRPr="00226F61">
        <w:tab/>
      </w:r>
      <w:r w:rsidRPr="00226F61">
        <w:tab/>
      </w:r>
      <w:r w:rsidRPr="00226F61">
        <w:tab/>
      </w:r>
      <w:r w:rsidRPr="00226F61">
        <w:tab/>
      </w:r>
      <w:r w:rsidRPr="00226F61">
        <w:tab/>
        <w:t>3</w:t>
      </w:r>
    </w:p>
    <w:p w14:paraId="14B0D7E7" w14:textId="77777777" w:rsidR="00457172" w:rsidRPr="00226F61" w:rsidRDefault="00457172">
      <w:pPr>
        <w:rPr>
          <w:b/>
        </w:rPr>
      </w:pPr>
    </w:p>
    <w:p w14:paraId="19E9449C" w14:textId="6D101D61" w:rsidR="00BA6D73" w:rsidRPr="00226F61" w:rsidRDefault="00457172">
      <w:r w:rsidRPr="00226F61">
        <w:rPr>
          <w:b/>
        </w:rPr>
        <w:tab/>
      </w:r>
      <w:r w:rsidRPr="00226F61">
        <w:t>2.5 Methods of Modelling</w:t>
      </w:r>
      <w:r w:rsidR="00E736FE" w:rsidRPr="00226F61">
        <w:tab/>
      </w:r>
      <w:r w:rsidR="00E736FE" w:rsidRPr="00226F61">
        <w:tab/>
      </w:r>
      <w:r w:rsidR="00E736FE" w:rsidRPr="00226F61">
        <w:tab/>
      </w:r>
      <w:r w:rsidR="00E736FE" w:rsidRPr="00226F61">
        <w:tab/>
      </w:r>
      <w:r w:rsidR="00E736FE" w:rsidRPr="00226F61">
        <w:tab/>
      </w:r>
      <w:r w:rsidR="00E736FE" w:rsidRPr="00226F61">
        <w:tab/>
      </w:r>
      <w:r w:rsidR="00E736FE" w:rsidRPr="00226F61">
        <w:tab/>
      </w:r>
      <w:r w:rsidR="00E736FE" w:rsidRPr="00226F61">
        <w:tab/>
        <w:t>4</w:t>
      </w:r>
    </w:p>
    <w:p w14:paraId="24F9C886" w14:textId="77777777" w:rsidR="00BA6D73" w:rsidRPr="00226F61" w:rsidRDefault="00BA6D73">
      <w:pPr>
        <w:rPr>
          <w:b/>
        </w:rPr>
      </w:pPr>
    </w:p>
    <w:p w14:paraId="1D8E8AD5" w14:textId="330BBBAA" w:rsidR="00BA6D73" w:rsidRDefault="00457172">
      <w:r w:rsidRPr="00226F61">
        <w:rPr>
          <w:b/>
        </w:rPr>
        <w:tab/>
      </w:r>
      <w:r w:rsidRPr="00226F61">
        <w:t>2.6 Review of Agent Based Software</w:t>
      </w:r>
      <w:r w:rsidR="00E736FE" w:rsidRPr="00226F61">
        <w:tab/>
      </w:r>
      <w:r w:rsidR="00E736FE" w:rsidRPr="00226F61">
        <w:tab/>
      </w:r>
      <w:r w:rsidR="00E736FE" w:rsidRPr="00226F61">
        <w:tab/>
      </w:r>
      <w:r w:rsidR="00E736FE" w:rsidRPr="00226F61">
        <w:tab/>
      </w:r>
      <w:r w:rsidR="00E736FE" w:rsidRPr="00226F61">
        <w:tab/>
      </w:r>
      <w:r w:rsidR="00E736FE" w:rsidRPr="00226F61">
        <w:tab/>
        <w:t xml:space="preserve">           4-5</w:t>
      </w:r>
    </w:p>
    <w:p w14:paraId="66A61A8D" w14:textId="77777777" w:rsidR="00805D63" w:rsidRPr="005B4D06" w:rsidRDefault="00805D63">
      <w:pPr>
        <w:rPr>
          <w:color w:val="ED7D31" w:themeColor="accent2"/>
        </w:rPr>
      </w:pPr>
    </w:p>
    <w:p w14:paraId="0D559022" w14:textId="27159345" w:rsidR="00805D63" w:rsidRPr="005B4D06" w:rsidRDefault="00805D63">
      <w:pPr>
        <w:rPr>
          <w:color w:val="ED7D31" w:themeColor="accent2"/>
        </w:rPr>
      </w:pPr>
      <w:r w:rsidRPr="005B4D06">
        <w:rPr>
          <w:color w:val="ED7D31" w:themeColor="accent2"/>
        </w:rPr>
        <w:tab/>
        <w:t>2.7 Cell Migration</w:t>
      </w:r>
    </w:p>
    <w:p w14:paraId="268713F6" w14:textId="77777777" w:rsidR="00805D63" w:rsidRPr="005B4D06" w:rsidRDefault="00805D63">
      <w:pPr>
        <w:rPr>
          <w:color w:val="ED7D31" w:themeColor="accent2"/>
        </w:rPr>
      </w:pPr>
    </w:p>
    <w:p w14:paraId="01BF7BD0" w14:textId="5434F670" w:rsidR="00805D63" w:rsidRPr="005B4D06" w:rsidRDefault="00805D63">
      <w:pPr>
        <w:rPr>
          <w:color w:val="ED7D31" w:themeColor="accent2"/>
        </w:rPr>
      </w:pPr>
      <w:r w:rsidRPr="005B4D06">
        <w:rPr>
          <w:color w:val="ED7D31" w:themeColor="accent2"/>
        </w:rPr>
        <w:tab/>
        <w:t>2.8</w:t>
      </w:r>
      <w:r w:rsidR="005B4D06" w:rsidRPr="005B4D06">
        <w:rPr>
          <w:color w:val="ED7D31" w:themeColor="accent2"/>
        </w:rPr>
        <w:t xml:space="preserve"> Contact Inhibition and Confluence Detection</w:t>
      </w:r>
    </w:p>
    <w:p w14:paraId="0070D22B" w14:textId="77777777" w:rsidR="00BA6D73" w:rsidRPr="00226F61" w:rsidRDefault="00BA6D73">
      <w:pPr>
        <w:rPr>
          <w:b/>
        </w:rPr>
      </w:pPr>
    </w:p>
    <w:p w14:paraId="033B655C" w14:textId="52E255D9" w:rsidR="00BA6D73" w:rsidRPr="00226F61" w:rsidRDefault="00457172">
      <w:pPr>
        <w:rPr>
          <w:b/>
        </w:rPr>
      </w:pPr>
      <w:r w:rsidRPr="00226F61">
        <w:rPr>
          <w:b/>
        </w:rPr>
        <w:t>3 Requirements and Analysis</w:t>
      </w:r>
      <w:r w:rsidR="001F26BD" w:rsidRPr="00226F61">
        <w:rPr>
          <w:b/>
        </w:rPr>
        <w:tab/>
      </w:r>
      <w:r w:rsidR="001F26BD" w:rsidRPr="00226F61">
        <w:rPr>
          <w:b/>
        </w:rPr>
        <w:tab/>
      </w:r>
      <w:r w:rsidR="001F26BD" w:rsidRPr="00226F61">
        <w:rPr>
          <w:b/>
        </w:rPr>
        <w:tab/>
      </w:r>
      <w:r w:rsidR="001F26BD" w:rsidRPr="00226F61">
        <w:rPr>
          <w:b/>
        </w:rPr>
        <w:tab/>
      </w:r>
      <w:r w:rsidR="001F26BD" w:rsidRPr="00226F61">
        <w:rPr>
          <w:b/>
        </w:rPr>
        <w:tab/>
      </w:r>
      <w:r w:rsidR="001F26BD" w:rsidRPr="00226F61">
        <w:rPr>
          <w:b/>
        </w:rPr>
        <w:tab/>
      </w:r>
      <w:r w:rsidR="001F26BD" w:rsidRPr="00226F61">
        <w:rPr>
          <w:b/>
        </w:rPr>
        <w:tab/>
      </w:r>
      <w:r w:rsidR="001F26BD" w:rsidRPr="00226F61">
        <w:rPr>
          <w:b/>
        </w:rPr>
        <w:tab/>
        <w:t>5</w:t>
      </w:r>
    </w:p>
    <w:p w14:paraId="18AC3492" w14:textId="77777777" w:rsidR="00BA6D73" w:rsidRPr="00226F61" w:rsidRDefault="00BA6D73">
      <w:pPr>
        <w:rPr>
          <w:b/>
        </w:rPr>
      </w:pPr>
    </w:p>
    <w:p w14:paraId="21698238" w14:textId="50044930" w:rsidR="00BA6D73" w:rsidRPr="00226F61" w:rsidRDefault="00457172">
      <w:r w:rsidRPr="00226F61">
        <w:rPr>
          <w:b/>
        </w:rPr>
        <w:tab/>
      </w:r>
      <w:r w:rsidRPr="00226F61">
        <w:t>3.1 Aims and Objectives</w:t>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t>5</w:t>
      </w:r>
    </w:p>
    <w:p w14:paraId="67B559DF" w14:textId="77777777" w:rsidR="00BA6D73" w:rsidRPr="00226F61" w:rsidRDefault="00BA6D73">
      <w:pPr>
        <w:rPr>
          <w:b/>
        </w:rPr>
      </w:pPr>
    </w:p>
    <w:p w14:paraId="3345B90F" w14:textId="4F788ABB" w:rsidR="00BA6D73" w:rsidRPr="00226F61" w:rsidRDefault="00457172">
      <w:r w:rsidRPr="00226F61">
        <w:rPr>
          <w:b/>
        </w:rPr>
        <w:tab/>
      </w:r>
      <w:r w:rsidRPr="00226F61">
        <w:tab/>
        <w:t>3.1.1 Objectives</w:t>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t>5</w:t>
      </w:r>
    </w:p>
    <w:p w14:paraId="14D94BF8" w14:textId="77777777" w:rsidR="00BA6D73" w:rsidRPr="00226F61" w:rsidRDefault="00BA6D73">
      <w:pPr>
        <w:rPr>
          <w:b/>
        </w:rPr>
      </w:pPr>
    </w:p>
    <w:p w14:paraId="6F442290" w14:textId="5E6F0F09" w:rsidR="00BA6D73" w:rsidRPr="00226F61" w:rsidRDefault="00457172">
      <w:r w:rsidRPr="00226F61">
        <w:rPr>
          <w:b/>
        </w:rPr>
        <w:lastRenderedPageBreak/>
        <w:tab/>
      </w:r>
      <w:r w:rsidRPr="00226F61">
        <w:rPr>
          <w:b/>
        </w:rPr>
        <w:tab/>
      </w:r>
      <w:r w:rsidRPr="00226F61">
        <w:t>3.1.2 Parameters</w:t>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r>
      <w:r w:rsidR="001F26BD" w:rsidRPr="00226F61">
        <w:tab/>
        <w:t>5</w:t>
      </w:r>
    </w:p>
    <w:p w14:paraId="23EED45E" w14:textId="65A0A3B5" w:rsidR="00BA6D73" w:rsidRPr="00226F61" w:rsidRDefault="001F26BD">
      <w:pPr>
        <w:rPr>
          <w:b/>
        </w:rPr>
      </w:pPr>
      <w:r w:rsidRPr="00226F61">
        <w:rPr>
          <w:b/>
        </w:rPr>
        <w:tab/>
      </w:r>
    </w:p>
    <w:p w14:paraId="1C55DCE9" w14:textId="6C5B570B" w:rsidR="00BA6D73" w:rsidRDefault="00457172" w:rsidP="001F26BD">
      <w:pPr>
        <w:ind w:left="1440"/>
        <w:rPr>
          <w:color w:val="FF0000"/>
        </w:rPr>
      </w:pPr>
      <w:r w:rsidRPr="003565DE">
        <w:rPr>
          <w:color w:val="FF0000"/>
        </w:rPr>
        <w:t>3.1.3 Rules</w:t>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F26BD" w:rsidRPr="003565DE">
        <w:rPr>
          <w:color w:val="FF0000"/>
        </w:rPr>
        <w:tab/>
      </w:r>
      <w:r w:rsidR="001D291C" w:rsidRPr="003565DE">
        <w:rPr>
          <w:color w:val="FF0000"/>
        </w:rPr>
        <w:t xml:space="preserve">            </w:t>
      </w:r>
      <w:r w:rsidR="001F26BD" w:rsidRPr="003565DE">
        <w:rPr>
          <w:color w:val="FF0000"/>
        </w:rPr>
        <w:t>6</w:t>
      </w:r>
    </w:p>
    <w:p w14:paraId="2C2F111C" w14:textId="77777777" w:rsidR="0081462B" w:rsidRDefault="0081462B" w:rsidP="001F26BD">
      <w:pPr>
        <w:ind w:left="1440"/>
        <w:rPr>
          <w:color w:val="FF0000"/>
        </w:rPr>
      </w:pPr>
    </w:p>
    <w:p w14:paraId="24B021C9" w14:textId="140CE1DB" w:rsidR="0081462B" w:rsidRPr="003565DE" w:rsidRDefault="0081462B" w:rsidP="001F26BD">
      <w:pPr>
        <w:ind w:left="1440"/>
        <w:rPr>
          <w:color w:val="FF0000"/>
        </w:rPr>
      </w:pPr>
      <w:r>
        <w:rPr>
          <w:color w:val="FF0000"/>
        </w:rPr>
        <w:t>3.1.4 Emergent Behaviour</w:t>
      </w:r>
    </w:p>
    <w:p w14:paraId="4C802F42" w14:textId="77777777" w:rsidR="00457172" w:rsidRPr="00226F61" w:rsidRDefault="00457172"/>
    <w:p w14:paraId="6CA1D5C2" w14:textId="28EA8136" w:rsidR="00457172" w:rsidRPr="003565DE" w:rsidRDefault="00457172">
      <w:pPr>
        <w:rPr>
          <w:color w:val="FF0000"/>
        </w:rPr>
      </w:pPr>
      <w:r w:rsidRPr="003565DE">
        <w:rPr>
          <w:color w:val="FF0000"/>
        </w:rPr>
        <w:tab/>
        <w:t>3.2 Areas not Covered</w:t>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r>
      <w:r w:rsidR="00697C59" w:rsidRPr="003565DE">
        <w:rPr>
          <w:color w:val="FF0000"/>
        </w:rPr>
        <w:tab/>
        <w:t>6</w:t>
      </w:r>
    </w:p>
    <w:p w14:paraId="17926B11" w14:textId="77777777" w:rsidR="00457172" w:rsidRPr="00226F61" w:rsidRDefault="00457172"/>
    <w:p w14:paraId="67221AC1" w14:textId="0BB44903" w:rsidR="00457172" w:rsidRPr="00226F61" w:rsidRDefault="00457172">
      <w:r w:rsidRPr="00226F61">
        <w:tab/>
        <w:t>3.3 Risk Analysis</w:t>
      </w:r>
      <w:r w:rsidR="00697C59" w:rsidRPr="00226F61">
        <w:tab/>
      </w:r>
      <w:r w:rsidR="00697C59" w:rsidRPr="00226F61">
        <w:tab/>
      </w:r>
      <w:r w:rsidR="00697C59" w:rsidRPr="00226F61">
        <w:tab/>
      </w:r>
      <w:r w:rsidR="00697C59" w:rsidRPr="00226F61">
        <w:tab/>
      </w:r>
      <w:r w:rsidR="00697C59" w:rsidRPr="00226F61">
        <w:tab/>
      </w:r>
      <w:r w:rsidR="00697C59" w:rsidRPr="00226F61">
        <w:tab/>
      </w:r>
      <w:r w:rsidR="00697C59" w:rsidRPr="00226F61">
        <w:tab/>
      </w:r>
      <w:r w:rsidR="00697C59" w:rsidRPr="00226F61">
        <w:tab/>
        <w:t xml:space="preserve">          6-7</w:t>
      </w:r>
    </w:p>
    <w:p w14:paraId="22694511" w14:textId="77777777" w:rsidR="00457172" w:rsidRPr="00226F61" w:rsidRDefault="00457172"/>
    <w:p w14:paraId="7CC746FA" w14:textId="77777777" w:rsidR="00830234" w:rsidRDefault="00457172">
      <w:r w:rsidRPr="00226F61">
        <w:tab/>
        <w:t>3.4 Evaluation and Testing</w:t>
      </w:r>
      <w:r w:rsidR="0051263C" w:rsidRPr="00226F61">
        <w:tab/>
      </w:r>
      <w:r w:rsidR="0051263C" w:rsidRPr="00226F61">
        <w:tab/>
      </w:r>
      <w:r w:rsidR="0051263C" w:rsidRPr="00226F61">
        <w:tab/>
      </w:r>
      <w:r w:rsidR="0051263C" w:rsidRPr="00226F61">
        <w:tab/>
      </w:r>
      <w:r w:rsidR="0051263C" w:rsidRPr="00226F61">
        <w:tab/>
      </w:r>
      <w:r w:rsidR="0051263C" w:rsidRPr="00226F61">
        <w:tab/>
      </w:r>
      <w:r w:rsidR="0051263C" w:rsidRPr="00226F61">
        <w:tab/>
        <w:t xml:space="preserve">          </w:t>
      </w:r>
      <w:r w:rsidR="003F4122" w:rsidRPr="00226F61">
        <w:tab/>
      </w:r>
      <w:r w:rsidR="0051263C" w:rsidRPr="00226F61">
        <w:t>8</w:t>
      </w:r>
    </w:p>
    <w:p w14:paraId="4A259507" w14:textId="3D01C400" w:rsidR="00830234" w:rsidRDefault="00830234">
      <w:r>
        <w:tab/>
      </w:r>
      <w:r>
        <w:tab/>
        <w:t>Testing Strategy?</w:t>
      </w:r>
    </w:p>
    <w:p w14:paraId="29C4A61B" w14:textId="1B2EAE74" w:rsidR="00830234" w:rsidRDefault="00CA7C03" w:rsidP="00CA7C03">
      <w:r>
        <w:tab/>
      </w:r>
      <w:r>
        <w:tab/>
        <w:t>User Evaluation?</w:t>
      </w:r>
      <w:r w:rsidR="0001395B">
        <w:br/>
      </w:r>
    </w:p>
    <w:p w14:paraId="0F02DCD2" w14:textId="57EA8F71" w:rsidR="0001395B" w:rsidRDefault="0001395B">
      <w:r>
        <w:tab/>
        <w:t>Functional Requirements</w:t>
      </w:r>
      <w:r>
        <w:br/>
      </w:r>
    </w:p>
    <w:p w14:paraId="0E687203" w14:textId="5C8DBE49" w:rsidR="0001395B" w:rsidRDefault="0001395B">
      <w:r>
        <w:tab/>
        <w:t>Non-functional requirements</w:t>
      </w:r>
    </w:p>
    <w:p w14:paraId="054231D2" w14:textId="77777777" w:rsidR="008421CC" w:rsidRDefault="008421CC"/>
    <w:p w14:paraId="577DE61B" w14:textId="7A4E34F0" w:rsidR="008421CC" w:rsidRPr="00226F61" w:rsidRDefault="008421CC">
      <w:r>
        <w:tab/>
        <w:t>Justification of ABM methodology</w:t>
      </w:r>
    </w:p>
    <w:p w14:paraId="6DEF0251" w14:textId="77777777" w:rsidR="00457172" w:rsidRPr="00226F61" w:rsidRDefault="00457172"/>
    <w:p w14:paraId="0538C6DB" w14:textId="305F3ADE" w:rsidR="00457172" w:rsidRDefault="00457172">
      <w:r w:rsidRPr="00226F61">
        <w:rPr>
          <w:b/>
        </w:rPr>
        <w:t xml:space="preserve">4 </w:t>
      </w:r>
      <w:r w:rsidR="00B633F0" w:rsidRPr="00226F61">
        <w:rPr>
          <w:b/>
        </w:rPr>
        <w:t>Design</w:t>
      </w:r>
      <w:r w:rsidR="00B633F0" w:rsidRPr="00226F61">
        <w:rPr>
          <w:b/>
        </w:rPr>
        <w:tab/>
      </w:r>
      <w:r w:rsidR="00B633F0" w:rsidRPr="00226F61">
        <w:rPr>
          <w:b/>
        </w:rPr>
        <w:tab/>
      </w:r>
      <w:r w:rsidR="00B633F0" w:rsidRPr="00226F61">
        <w:rPr>
          <w:b/>
        </w:rPr>
        <w:tab/>
      </w:r>
      <w:r w:rsidR="00B633F0" w:rsidRPr="00226F61">
        <w:rPr>
          <w:b/>
        </w:rPr>
        <w:tab/>
      </w:r>
      <w:r w:rsidR="00B633F0" w:rsidRPr="00226F61">
        <w:rPr>
          <w:b/>
        </w:rPr>
        <w:tab/>
      </w:r>
      <w:r w:rsidR="0051263C" w:rsidRPr="00226F61">
        <w:rPr>
          <w:b/>
        </w:rPr>
        <w:tab/>
      </w:r>
      <w:r w:rsidR="0051263C" w:rsidRPr="00226F61">
        <w:rPr>
          <w:b/>
        </w:rPr>
        <w:tab/>
      </w:r>
      <w:r w:rsidR="0051263C" w:rsidRPr="00226F61">
        <w:rPr>
          <w:b/>
        </w:rPr>
        <w:tab/>
      </w:r>
      <w:r w:rsidR="0051263C" w:rsidRPr="00226F61">
        <w:rPr>
          <w:b/>
        </w:rPr>
        <w:tab/>
      </w:r>
      <w:r w:rsidR="0051263C" w:rsidRPr="00226F61">
        <w:rPr>
          <w:b/>
        </w:rPr>
        <w:tab/>
      </w:r>
      <w:r w:rsidR="0051263C" w:rsidRPr="00226F61">
        <w:rPr>
          <w:b/>
        </w:rPr>
        <w:tab/>
        <w:t>8</w:t>
      </w:r>
      <w:r w:rsidR="00830234">
        <w:rPr>
          <w:b/>
        </w:rPr>
        <w:br/>
      </w:r>
      <w:r w:rsidR="00830234">
        <w:rPr>
          <w:b/>
        </w:rPr>
        <w:br/>
      </w:r>
      <w:r w:rsidR="00830234">
        <w:rPr>
          <w:b/>
        </w:rPr>
        <w:tab/>
      </w:r>
      <w:r w:rsidR="00830234">
        <w:t>Implementation Selection</w:t>
      </w:r>
      <w:r w:rsidR="00830234">
        <w:br/>
      </w:r>
      <w:r w:rsidR="00830234">
        <w:br/>
      </w:r>
      <w:r w:rsidR="00830234">
        <w:tab/>
      </w:r>
      <w:r w:rsidR="00830234">
        <w:tab/>
        <w:t>Methods of Choice</w:t>
      </w:r>
      <w:r w:rsidR="007C09BE">
        <w:br/>
      </w:r>
    </w:p>
    <w:p w14:paraId="78A01554" w14:textId="5E92639F" w:rsidR="007C09BE" w:rsidRDefault="007C09BE">
      <w:r>
        <w:tab/>
        <w:t>Agents</w:t>
      </w:r>
    </w:p>
    <w:p w14:paraId="50621A28" w14:textId="77777777" w:rsidR="007C09BE" w:rsidRDefault="007C09BE"/>
    <w:p w14:paraId="3104A49A" w14:textId="10E57BCB" w:rsidR="007C09BE" w:rsidRDefault="007C09BE">
      <w:r>
        <w:tab/>
      </w:r>
      <w:r>
        <w:tab/>
        <w:t>General Cell</w:t>
      </w:r>
    </w:p>
    <w:p w14:paraId="1A2B799F" w14:textId="77777777" w:rsidR="007C09BE" w:rsidRDefault="007C09BE"/>
    <w:p w14:paraId="4ECAC29B" w14:textId="22356F94" w:rsidR="007C09BE" w:rsidRDefault="007C09BE">
      <w:r>
        <w:tab/>
      </w:r>
      <w:r>
        <w:tab/>
        <w:t>Endothelial Cell</w:t>
      </w:r>
    </w:p>
    <w:p w14:paraId="5398A66C" w14:textId="77777777" w:rsidR="007C09BE" w:rsidRDefault="007C09BE"/>
    <w:p w14:paraId="77063B48" w14:textId="24531757" w:rsidR="007C09BE" w:rsidRDefault="007C09BE">
      <w:r>
        <w:tab/>
      </w:r>
      <w:r>
        <w:tab/>
        <w:t>Quiescent Cell</w:t>
      </w:r>
    </w:p>
    <w:p w14:paraId="451D340A" w14:textId="77777777" w:rsidR="007C09BE" w:rsidRDefault="007C09BE"/>
    <w:p w14:paraId="3304B8A0" w14:textId="77777777" w:rsidR="00A532D4" w:rsidRDefault="007C09BE" w:rsidP="00A532D4">
      <w:pPr>
        <w:ind w:left="720" w:firstLine="720"/>
      </w:pPr>
      <w:r>
        <w:t>Senescent Cell</w:t>
      </w:r>
      <w:r w:rsidR="00A532D4">
        <w:br/>
      </w:r>
      <w:r w:rsidR="003565DE">
        <w:br/>
      </w:r>
      <w:r w:rsidR="00A532D4">
        <w:t>Environment</w:t>
      </w:r>
      <w:r w:rsidR="003565DE">
        <w:br/>
      </w:r>
    </w:p>
    <w:p w14:paraId="2F3C23DF" w14:textId="10884F05" w:rsidR="007C09BE" w:rsidRDefault="00A532D4" w:rsidP="00A532D4">
      <w:pPr>
        <w:ind w:left="720" w:firstLine="720"/>
      </w:pPr>
      <w:r>
        <w:t xml:space="preserve">… Each type of starting cell has a random xyz in range </w:t>
      </w:r>
      <w:proofErr w:type="spellStart"/>
      <w:r>
        <w:t>ij</w:t>
      </w:r>
      <w:proofErr w:type="spellEnd"/>
      <w:r>
        <w:t xml:space="preserve"> …</w:t>
      </w:r>
      <w:r w:rsidR="003565DE">
        <w:tab/>
      </w:r>
      <w:r>
        <w:br/>
      </w:r>
      <w:r>
        <w:br/>
      </w:r>
      <w:r w:rsidR="003565DE">
        <w:t>Rules</w:t>
      </w:r>
    </w:p>
    <w:p w14:paraId="7CC5AF6B" w14:textId="77777777" w:rsidR="003565DE" w:rsidRDefault="003565DE"/>
    <w:p w14:paraId="3D306419" w14:textId="36FF78D3" w:rsidR="003565DE" w:rsidRDefault="003565DE">
      <w:r>
        <w:tab/>
      </w:r>
      <w:r>
        <w:tab/>
        <w:t xml:space="preserve">General </w:t>
      </w:r>
      <w:r w:rsidR="00A532D4">
        <w:t xml:space="preserve">Cell </w:t>
      </w:r>
      <w:r>
        <w:t>Rules</w:t>
      </w:r>
    </w:p>
    <w:p w14:paraId="38861B78" w14:textId="77777777" w:rsidR="003565DE" w:rsidRDefault="003565DE"/>
    <w:p w14:paraId="0BD8A76F" w14:textId="119C02D4" w:rsidR="003565DE" w:rsidRDefault="003565DE">
      <w:r>
        <w:tab/>
      </w:r>
      <w:r>
        <w:tab/>
      </w:r>
      <w:r>
        <w:tab/>
        <w:t>Apoptosis</w:t>
      </w:r>
    </w:p>
    <w:p w14:paraId="047CFA0A" w14:textId="77777777" w:rsidR="003565DE" w:rsidRDefault="003565DE"/>
    <w:p w14:paraId="6158FE2A" w14:textId="401DD9C9" w:rsidR="00AC796B" w:rsidRDefault="003565DE">
      <w:r>
        <w:tab/>
      </w:r>
      <w:r>
        <w:tab/>
        <w:t>Endothelial Rules</w:t>
      </w:r>
      <w:r w:rsidR="00F35CFD">
        <w:tab/>
      </w:r>
      <w:r w:rsidR="00F35CFD">
        <w:tab/>
      </w:r>
      <w:r w:rsidR="00F35CFD">
        <w:tab/>
      </w:r>
    </w:p>
    <w:p w14:paraId="7182FABA" w14:textId="77777777" w:rsidR="00AC796B" w:rsidRDefault="00AC796B"/>
    <w:p w14:paraId="4CA91B07" w14:textId="6ACF59A2" w:rsidR="00F35CFD" w:rsidRDefault="00F35CFD" w:rsidP="00AC796B">
      <w:pPr>
        <w:ind w:left="2160"/>
      </w:pPr>
      <w:r>
        <w:t>Turnover</w:t>
      </w:r>
      <w:r w:rsidR="002F1CF6">
        <w:br/>
      </w:r>
      <w:r w:rsidR="002F1CF6">
        <w:br/>
      </w:r>
      <w:r w:rsidR="002F1CF6">
        <w:lastRenderedPageBreak/>
        <w:t>Senescence</w:t>
      </w:r>
      <w:r w:rsidR="002F1CF6">
        <w:br/>
      </w:r>
      <w:r w:rsidR="002F1CF6">
        <w:br/>
        <w:t>Migration</w:t>
      </w:r>
      <w:r w:rsidR="002F1CF6">
        <w:br/>
      </w:r>
      <w:r w:rsidR="002F1CF6">
        <w:br/>
        <w:t>Quiescence</w:t>
      </w:r>
      <w:r w:rsidR="00CD10A2">
        <w:tab/>
      </w:r>
      <w:r w:rsidR="00CD10A2">
        <w:tab/>
      </w:r>
      <w:r w:rsidR="00CD10A2">
        <w:tab/>
      </w:r>
    </w:p>
    <w:p w14:paraId="313A3D28" w14:textId="77777777" w:rsidR="00F35CFD" w:rsidRDefault="00F35CFD"/>
    <w:p w14:paraId="1B6E6F91" w14:textId="0E7ECAE4" w:rsidR="00CD10A2" w:rsidRDefault="00CD10A2" w:rsidP="00F35CFD">
      <w:pPr>
        <w:ind w:left="1440" w:firstLine="720"/>
      </w:pPr>
      <w:r>
        <w:t>Mitosis</w:t>
      </w:r>
    </w:p>
    <w:p w14:paraId="09F0D011" w14:textId="77777777" w:rsidR="00F35CFD" w:rsidRDefault="00F35CFD"/>
    <w:p w14:paraId="766AE29B" w14:textId="572F8868" w:rsidR="00F35CFD" w:rsidRDefault="00F35CFD">
      <w:r>
        <w:tab/>
      </w:r>
      <w:r>
        <w:tab/>
      </w:r>
      <w:r>
        <w:tab/>
      </w:r>
      <w:r>
        <w:tab/>
        <w:t>Stages</w:t>
      </w:r>
    </w:p>
    <w:p w14:paraId="4632147C" w14:textId="77777777" w:rsidR="00CD10A2" w:rsidRDefault="00CD10A2"/>
    <w:p w14:paraId="30D57621" w14:textId="08218B7C" w:rsidR="00F35CFD" w:rsidRDefault="00CD10A2">
      <w:r>
        <w:tab/>
      </w:r>
      <w:r>
        <w:tab/>
      </w:r>
      <w:r>
        <w:tab/>
        <w:t>Growth</w:t>
      </w:r>
    </w:p>
    <w:p w14:paraId="1D650FB2" w14:textId="77777777" w:rsidR="003565DE" w:rsidRDefault="003565DE"/>
    <w:p w14:paraId="3550581E" w14:textId="754A254E" w:rsidR="003565DE" w:rsidRDefault="003565DE">
      <w:r>
        <w:tab/>
      </w:r>
      <w:r>
        <w:tab/>
        <w:t>Quiescent Rules</w:t>
      </w:r>
    </w:p>
    <w:p w14:paraId="79D515B1" w14:textId="77777777" w:rsidR="00CD10A2" w:rsidRDefault="00CD10A2"/>
    <w:p w14:paraId="77D45571" w14:textId="77777777" w:rsidR="002F1CF6" w:rsidRDefault="003C0BBF" w:rsidP="002F1CF6">
      <w:pPr>
        <w:ind w:left="2160"/>
      </w:pPr>
      <w:r>
        <w:t>Turnover</w:t>
      </w:r>
      <w:r w:rsidR="002F1CF6">
        <w:br/>
      </w:r>
    </w:p>
    <w:p w14:paraId="785DA35B" w14:textId="0A784F6E" w:rsidR="003C0BBF" w:rsidRDefault="002F1CF6" w:rsidP="002F1CF6">
      <w:pPr>
        <w:ind w:left="2160"/>
      </w:pPr>
      <w:r>
        <w:t>Senescence</w:t>
      </w:r>
      <w:r w:rsidR="00C51AAD">
        <w:tab/>
      </w:r>
      <w:r w:rsidR="00CB152F">
        <w:tab/>
      </w:r>
    </w:p>
    <w:p w14:paraId="24D8506F" w14:textId="77777777" w:rsidR="003C0BBF" w:rsidRDefault="003C0BBF"/>
    <w:p w14:paraId="0FE8C158" w14:textId="7B491835" w:rsidR="00C51AAD" w:rsidRDefault="00C51AAD" w:rsidP="002F1CF6">
      <w:pPr>
        <w:ind w:left="2160"/>
      </w:pPr>
      <w:r>
        <w:t>Movement</w:t>
      </w:r>
      <w:r w:rsidR="002F1CF6">
        <w:br/>
      </w:r>
      <w:r w:rsidR="002F1CF6">
        <w:br/>
        <w:t>Proliferation</w:t>
      </w:r>
      <w:r w:rsidR="00CD10A2">
        <w:tab/>
      </w:r>
      <w:r w:rsidR="00CD10A2">
        <w:tab/>
      </w:r>
      <w:r w:rsidR="00CD10A2">
        <w:tab/>
      </w:r>
    </w:p>
    <w:p w14:paraId="205F70F9" w14:textId="77777777" w:rsidR="00C51AAD" w:rsidRDefault="00C51AAD"/>
    <w:p w14:paraId="217C97A2" w14:textId="6F4E0D41" w:rsidR="00AC796B" w:rsidRDefault="00AC796B" w:rsidP="00CB152F">
      <w:pPr>
        <w:ind w:left="1440" w:firstLine="720"/>
      </w:pPr>
      <w:r>
        <w:t>Growth</w:t>
      </w:r>
    </w:p>
    <w:p w14:paraId="6544F9ED" w14:textId="77777777" w:rsidR="00AC796B" w:rsidRDefault="00AC796B"/>
    <w:p w14:paraId="4D1ADC4F" w14:textId="43D1DE2B" w:rsidR="00AC796B" w:rsidRDefault="00CD10A2" w:rsidP="00CB152F">
      <w:pPr>
        <w:ind w:left="1440" w:firstLine="720"/>
      </w:pPr>
      <w:r>
        <w:t>Senescence</w:t>
      </w:r>
    </w:p>
    <w:p w14:paraId="66514652" w14:textId="77777777" w:rsidR="003565DE" w:rsidRDefault="003565DE"/>
    <w:p w14:paraId="420FFB77" w14:textId="7A2EEB1B" w:rsidR="003565DE" w:rsidRDefault="003565DE">
      <w:r>
        <w:tab/>
      </w:r>
      <w:r>
        <w:tab/>
        <w:t>Senescent Rules</w:t>
      </w:r>
    </w:p>
    <w:p w14:paraId="3030AB66" w14:textId="77777777" w:rsidR="00F35CFD" w:rsidRDefault="00F35CFD"/>
    <w:p w14:paraId="562C3F45" w14:textId="0C6528AA" w:rsidR="00F35CFD" w:rsidRDefault="003C0BBF" w:rsidP="003C0BBF">
      <w:pPr>
        <w:ind w:left="2160"/>
      </w:pPr>
      <w:r>
        <w:t>Turnover</w:t>
      </w:r>
      <w:r w:rsidR="00F35CFD">
        <w:tab/>
      </w:r>
      <w:r w:rsidR="00F35CFD">
        <w:tab/>
      </w:r>
      <w:r w:rsidR="00F35CFD">
        <w:tab/>
      </w:r>
      <w:r>
        <w:br/>
      </w:r>
      <w:r>
        <w:br/>
      </w:r>
      <w:r w:rsidR="00F35CFD">
        <w:t>Movement</w:t>
      </w:r>
      <w:r w:rsidR="00CB152F">
        <w:br/>
      </w:r>
    </w:p>
    <w:p w14:paraId="494B68D3" w14:textId="77777777" w:rsidR="00CA4070" w:rsidRDefault="00CB152F">
      <w:r>
        <w:tab/>
      </w:r>
      <w:r>
        <w:tab/>
      </w:r>
      <w:r>
        <w:tab/>
        <w:t>Growth</w:t>
      </w:r>
      <w:r w:rsidR="00CA4070">
        <w:br/>
      </w:r>
    </w:p>
    <w:p w14:paraId="3C59585E" w14:textId="77777777" w:rsidR="00990144" w:rsidRDefault="00CA4070">
      <w:r>
        <w:tab/>
      </w:r>
      <w:r>
        <w:tab/>
        <w:t>Output</w:t>
      </w:r>
      <w:r w:rsidR="00990144">
        <w:br/>
      </w:r>
    </w:p>
    <w:p w14:paraId="277656D8" w14:textId="77777777" w:rsidR="00990144" w:rsidRDefault="00990144">
      <w:r>
        <w:tab/>
      </w:r>
      <w:r>
        <w:tab/>
        <w:t>Confluence Detection</w:t>
      </w:r>
      <w:r>
        <w:br/>
      </w:r>
    </w:p>
    <w:p w14:paraId="4370B9BC" w14:textId="2EE55D7F" w:rsidR="003C0BBF" w:rsidRPr="00830234" w:rsidRDefault="00990144">
      <w:r>
        <w:tab/>
      </w:r>
      <w:r>
        <w:tab/>
      </w:r>
      <w:r w:rsidR="005B3558">
        <w:t>Scratch Creation</w:t>
      </w:r>
      <w:r w:rsidR="003C0BBF">
        <w:br/>
      </w:r>
    </w:p>
    <w:p w14:paraId="6E31628C" w14:textId="77777777" w:rsidR="00457172" w:rsidRPr="00226F61" w:rsidRDefault="00457172"/>
    <w:p w14:paraId="2A7FFFE4" w14:textId="77777777" w:rsidR="005C43C0" w:rsidRDefault="00B633F0">
      <w:pPr>
        <w:rPr>
          <w:b/>
        </w:rPr>
      </w:pPr>
      <w:r w:rsidRPr="00226F61">
        <w:rPr>
          <w:b/>
        </w:rPr>
        <w:t>5 Implementation and Testing</w:t>
      </w:r>
    </w:p>
    <w:p w14:paraId="14C03ADB" w14:textId="77777777" w:rsidR="005C43C0" w:rsidRDefault="005C43C0">
      <w:pPr>
        <w:rPr>
          <w:b/>
        </w:rPr>
      </w:pPr>
    </w:p>
    <w:p w14:paraId="3A3FCCFB" w14:textId="77777777" w:rsidR="005C43C0" w:rsidRPr="004C0203" w:rsidRDefault="005C43C0" w:rsidP="005C43C0">
      <w:pPr>
        <w:ind w:left="720"/>
      </w:pPr>
      <w:r w:rsidRPr="004C0203">
        <w:t>5.1 Implementation</w:t>
      </w:r>
      <w:r w:rsidRPr="004C0203">
        <w:br/>
      </w:r>
    </w:p>
    <w:p w14:paraId="6A749A42" w14:textId="77777777" w:rsidR="005C43C0" w:rsidRPr="004C0203" w:rsidRDefault="005C43C0" w:rsidP="005C43C0">
      <w:pPr>
        <w:ind w:left="1440"/>
      </w:pPr>
      <w:r w:rsidRPr="004C0203">
        <w:t>5.1.1 EC Mitosis</w:t>
      </w:r>
      <w:r w:rsidRPr="004C0203">
        <w:br/>
      </w:r>
    </w:p>
    <w:p w14:paraId="14DFB64E" w14:textId="461AE2B7" w:rsidR="005C43C0" w:rsidRPr="004C0203" w:rsidRDefault="005C43C0" w:rsidP="005C43C0">
      <w:pPr>
        <w:ind w:left="1440"/>
      </w:pPr>
      <w:r w:rsidRPr="004C0203">
        <w:t>5.1.2 EC Quiescence</w:t>
      </w:r>
      <w:r w:rsidRPr="004C0203">
        <w:br/>
      </w:r>
    </w:p>
    <w:p w14:paraId="70BAE868" w14:textId="77777777" w:rsidR="003810E1" w:rsidRDefault="005C43C0" w:rsidP="005C43C0">
      <w:pPr>
        <w:ind w:left="1440"/>
      </w:pPr>
      <w:r w:rsidRPr="004C0203">
        <w:t>5.1.3 EC Senescence</w:t>
      </w:r>
    </w:p>
    <w:p w14:paraId="4700893B" w14:textId="77777777" w:rsidR="003810E1" w:rsidRDefault="003810E1" w:rsidP="005C43C0">
      <w:pPr>
        <w:ind w:left="1440"/>
      </w:pPr>
    </w:p>
    <w:p w14:paraId="7A9D6FE7" w14:textId="77777777" w:rsidR="003810E1" w:rsidRDefault="003810E1" w:rsidP="005C43C0">
      <w:pPr>
        <w:ind w:left="1440"/>
      </w:pPr>
      <w:r>
        <w:t>5.1.4 Quiescent Cell Senescence</w:t>
      </w:r>
    </w:p>
    <w:p w14:paraId="5AA0EF34" w14:textId="77777777" w:rsidR="003810E1" w:rsidRDefault="003810E1" w:rsidP="005C43C0">
      <w:pPr>
        <w:ind w:left="1440"/>
      </w:pPr>
    </w:p>
    <w:p w14:paraId="6B05799A" w14:textId="77777777" w:rsidR="003810E1" w:rsidRDefault="003810E1" w:rsidP="005C43C0">
      <w:pPr>
        <w:ind w:left="1440"/>
      </w:pPr>
      <w:r>
        <w:t>5.1.5 Quiescent Cell Differentiation</w:t>
      </w:r>
    </w:p>
    <w:p w14:paraId="26E9F50B" w14:textId="77777777" w:rsidR="003810E1" w:rsidRDefault="003810E1" w:rsidP="005C43C0">
      <w:pPr>
        <w:ind w:left="1440"/>
      </w:pPr>
    </w:p>
    <w:p w14:paraId="1078510A" w14:textId="786A5F30" w:rsidR="005C43C0" w:rsidRPr="004C0203" w:rsidRDefault="003810E1" w:rsidP="005C43C0">
      <w:pPr>
        <w:ind w:left="1440"/>
      </w:pPr>
      <w:r>
        <w:t>5.1.6 Senescent Cell Growth</w:t>
      </w:r>
      <w:r w:rsidR="005C43C0" w:rsidRPr="004C0203">
        <w:br/>
      </w:r>
    </w:p>
    <w:p w14:paraId="3E78AD48" w14:textId="77777777" w:rsidR="003810E1" w:rsidRDefault="005C43C0" w:rsidP="005C43C0">
      <w:pPr>
        <w:ind w:left="1440"/>
      </w:pPr>
      <w:r w:rsidRPr="004C0203">
        <w:t>5.1.4 Command Line Interface</w:t>
      </w:r>
    </w:p>
    <w:p w14:paraId="2E821CA5" w14:textId="77777777" w:rsidR="003810E1" w:rsidRDefault="003810E1" w:rsidP="005C43C0">
      <w:pPr>
        <w:ind w:left="1440"/>
      </w:pPr>
    </w:p>
    <w:p w14:paraId="4E8D43E9" w14:textId="7E9D39AF" w:rsidR="005C43C0" w:rsidRPr="004C0203" w:rsidRDefault="003810E1" w:rsidP="005C43C0">
      <w:pPr>
        <w:ind w:left="1440"/>
      </w:pPr>
      <w:r>
        <w:t>5.1.5 Simulation Termination</w:t>
      </w:r>
      <w:r w:rsidR="005C43C0" w:rsidRPr="004C0203">
        <w:br/>
      </w:r>
    </w:p>
    <w:p w14:paraId="673440F2" w14:textId="77777777" w:rsidR="005C43C0" w:rsidRPr="004C0203" w:rsidRDefault="005C43C0" w:rsidP="005C43C0">
      <w:pPr>
        <w:ind w:left="720"/>
      </w:pPr>
      <w:r w:rsidRPr="004C0203">
        <w:t>5.2 Testing</w:t>
      </w:r>
      <w:r w:rsidRPr="004C0203">
        <w:br/>
      </w:r>
    </w:p>
    <w:p w14:paraId="3D09DBE3" w14:textId="77777777" w:rsidR="005C43C0" w:rsidRPr="004C0203" w:rsidRDefault="005C43C0" w:rsidP="005C43C0">
      <w:pPr>
        <w:ind w:left="1440"/>
      </w:pPr>
      <w:r w:rsidRPr="004C0203">
        <w:t>5.2.1 Unit Testing</w:t>
      </w:r>
      <w:r w:rsidRPr="004C0203">
        <w:br/>
      </w:r>
    </w:p>
    <w:p w14:paraId="60405368" w14:textId="77777777" w:rsidR="005C43C0" w:rsidRPr="004C0203" w:rsidRDefault="005C43C0" w:rsidP="005C43C0">
      <w:pPr>
        <w:ind w:left="1440"/>
      </w:pPr>
      <w:r w:rsidRPr="004C0203">
        <w:t>5.2.2 Verification of ABM System</w:t>
      </w:r>
      <w:r w:rsidRPr="004C0203">
        <w:br/>
      </w:r>
    </w:p>
    <w:p w14:paraId="2F4A35A8" w14:textId="77DC3DD8" w:rsidR="00B633F0" w:rsidRPr="005C43C0" w:rsidRDefault="005C43C0" w:rsidP="005C43C0">
      <w:pPr>
        <w:ind w:left="1440"/>
      </w:pPr>
      <w:r w:rsidRPr="004C0203">
        <w:t>5.2.3 User Testing</w:t>
      </w:r>
      <w:r w:rsidR="00796459">
        <w:rPr>
          <w:b/>
        </w:rPr>
        <w:br/>
      </w:r>
      <w:r w:rsidR="00796459">
        <w:rPr>
          <w:b/>
        </w:rPr>
        <w:br/>
      </w:r>
      <w:r w:rsidR="00796459">
        <w:tab/>
      </w:r>
    </w:p>
    <w:p w14:paraId="0DA3DD19" w14:textId="473D93CE" w:rsidR="00B633F0" w:rsidRDefault="00B633F0">
      <w:r w:rsidRPr="00226F61">
        <w:rPr>
          <w:b/>
        </w:rPr>
        <w:t xml:space="preserve">6 Results </w:t>
      </w:r>
      <w:r w:rsidR="003C0AE5" w:rsidRPr="00226F61">
        <w:rPr>
          <w:b/>
        </w:rPr>
        <w:t>and Discussion</w:t>
      </w:r>
      <w:r w:rsidR="00604CC2">
        <w:rPr>
          <w:b/>
        </w:rPr>
        <w:br/>
      </w:r>
      <w:r w:rsidR="00604CC2">
        <w:rPr>
          <w:b/>
        </w:rPr>
        <w:br/>
      </w:r>
      <w:r w:rsidR="00604CC2">
        <w:rPr>
          <w:b/>
        </w:rPr>
        <w:tab/>
      </w:r>
      <w:r w:rsidR="00604CC2">
        <w:t>6.1 Completed Software and Documentation</w:t>
      </w:r>
      <w:r w:rsidR="00604CC2">
        <w:br/>
      </w:r>
      <w:r w:rsidR="00604CC2">
        <w:br/>
      </w:r>
      <w:r w:rsidR="00604CC2">
        <w:tab/>
        <w:t>6.2</w:t>
      </w:r>
      <w:r w:rsidR="00720734">
        <w:t xml:space="preserve"> User Story Analysis</w:t>
      </w:r>
      <w:r w:rsidR="00604CC2">
        <w:br/>
      </w:r>
      <w:r w:rsidR="00604CC2">
        <w:br/>
      </w:r>
      <w:r w:rsidR="00604CC2">
        <w:tab/>
        <w:t>6.3</w:t>
      </w:r>
      <w:r w:rsidR="008F083E">
        <w:t xml:space="preserve"> Analysis of Underlying CellABM</w:t>
      </w:r>
      <w:r w:rsidR="008F083E">
        <w:br/>
      </w:r>
    </w:p>
    <w:p w14:paraId="4D4ABCE6" w14:textId="2D6F1C9F" w:rsidR="008F083E" w:rsidRDefault="008F083E">
      <w:r>
        <w:tab/>
      </w:r>
      <w:r>
        <w:tab/>
        <w:t>6.3.1 Findings</w:t>
      </w:r>
      <w:r>
        <w:br/>
      </w:r>
    </w:p>
    <w:p w14:paraId="068EC02C" w14:textId="67D26356" w:rsidR="008F083E" w:rsidRDefault="008F083E">
      <w:r>
        <w:tab/>
      </w:r>
      <w:r>
        <w:tab/>
        <w:t>6.3.2 Program Efficiency and Runtime Analysis</w:t>
      </w:r>
      <w:r>
        <w:br/>
      </w:r>
    </w:p>
    <w:p w14:paraId="7D81637B" w14:textId="591F5407" w:rsidR="008F083E" w:rsidRPr="00604CC2" w:rsidRDefault="008F083E">
      <w:r>
        <w:tab/>
      </w:r>
      <w:r>
        <w:tab/>
        <w:t>6.3.3 Goals Achieved</w:t>
      </w:r>
      <w:r>
        <w:br/>
      </w:r>
      <w:r>
        <w:br/>
      </w:r>
      <w:r>
        <w:tab/>
      </w:r>
      <w:r>
        <w:tab/>
        <w:t>6.3.4 Further Work</w:t>
      </w:r>
    </w:p>
    <w:p w14:paraId="6265C91E" w14:textId="77777777" w:rsidR="00B633F0" w:rsidRPr="00226F61" w:rsidRDefault="00B633F0">
      <w:pPr>
        <w:rPr>
          <w:b/>
        </w:rPr>
      </w:pPr>
    </w:p>
    <w:p w14:paraId="65A7415C" w14:textId="5C83523E" w:rsidR="00B633F0" w:rsidRPr="00226F61" w:rsidRDefault="00B633F0">
      <w:pPr>
        <w:rPr>
          <w:b/>
        </w:rPr>
      </w:pPr>
      <w:r w:rsidRPr="00226F61">
        <w:rPr>
          <w:b/>
        </w:rPr>
        <w:t>7 Conclusions</w:t>
      </w:r>
    </w:p>
    <w:p w14:paraId="0ADF303C" w14:textId="77777777" w:rsidR="00B633F0" w:rsidRPr="00226F61" w:rsidRDefault="00B633F0"/>
    <w:p w14:paraId="31F3263F" w14:textId="3447F02D" w:rsidR="00457172" w:rsidRPr="00226F61" w:rsidRDefault="00BC2D90">
      <w:pPr>
        <w:rPr>
          <w:b/>
        </w:rPr>
      </w:pPr>
      <w:r w:rsidRPr="00226F61">
        <w:rPr>
          <w:b/>
        </w:rPr>
        <w:t>References</w:t>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r>
      <w:r w:rsidRPr="00226F61">
        <w:rPr>
          <w:b/>
        </w:rPr>
        <w:tab/>
        <w:t xml:space="preserve">         14-15</w:t>
      </w:r>
    </w:p>
    <w:p w14:paraId="580EFCC7" w14:textId="77777777" w:rsidR="00457172" w:rsidRPr="00226F61" w:rsidRDefault="00457172"/>
    <w:p w14:paraId="5204397B" w14:textId="77777777" w:rsidR="00457172" w:rsidRPr="00226F61" w:rsidRDefault="00457172"/>
    <w:p w14:paraId="071DFFB3" w14:textId="77777777" w:rsidR="00457172" w:rsidRPr="00226F61" w:rsidRDefault="00457172"/>
    <w:p w14:paraId="24E72B9A" w14:textId="77777777" w:rsidR="00457172" w:rsidRPr="00226F61" w:rsidRDefault="00457172"/>
    <w:p w14:paraId="538087EA" w14:textId="77777777" w:rsidR="00457172" w:rsidRPr="00226F61" w:rsidRDefault="00457172"/>
    <w:p w14:paraId="04EAF51A" w14:textId="77777777" w:rsidR="00457172" w:rsidRPr="00226F61" w:rsidRDefault="00457172"/>
    <w:p w14:paraId="44C998CC" w14:textId="77777777" w:rsidR="00457172" w:rsidRPr="00226F61" w:rsidRDefault="00457172"/>
    <w:p w14:paraId="04F7A65A" w14:textId="77777777" w:rsidR="00457172" w:rsidRPr="00226F61" w:rsidRDefault="00457172"/>
    <w:p w14:paraId="2BB56ED0" w14:textId="77777777" w:rsidR="00457172" w:rsidRPr="00226F61" w:rsidRDefault="00457172"/>
    <w:p w14:paraId="6A68EA2A" w14:textId="77777777" w:rsidR="00457172" w:rsidRPr="00226F61" w:rsidRDefault="00457172"/>
    <w:p w14:paraId="55EC4DD5" w14:textId="77777777" w:rsidR="00457172" w:rsidRPr="00226F61" w:rsidRDefault="00457172"/>
    <w:p w14:paraId="6572D8E4" w14:textId="77777777" w:rsidR="00457172" w:rsidRPr="00226F61" w:rsidRDefault="00457172"/>
    <w:p w14:paraId="01F78DFB" w14:textId="77777777" w:rsidR="00457172" w:rsidRPr="00226F61" w:rsidRDefault="00457172"/>
    <w:p w14:paraId="28FF0EF4" w14:textId="77777777" w:rsidR="00457172" w:rsidRPr="00226F61" w:rsidRDefault="00457172"/>
    <w:p w14:paraId="5BED6A86" w14:textId="77777777" w:rsidR="00457172" w:rsidRPr="00226F61" w:rsidRDefault="00457172"/>
    <w:p w14:paraId="3E1C8640" w14:textId="77777777" w:rsidR="00457172" w:rsidRPr="00226F61" w:rsidRDefault="00457172"/>
    <w:p w14:paraId="67570A7B" w14:textId="77777777" w:rsidR="00457172" w:rsidRPr="00226F61" w:rsidRDefault="00457172"/>
    <w:p w14:paraId="113A0A98" w14:textId="77777777" w:rsidR="00457172" w:rsidRPr="00226F61" w:rsidRDefault="00457172"/>
    <w:p w14:paraId="7AB530FF" w14:textId="77777777" w:rsidR="00457172" w:rsidRPr="00226F61" w:rsidRDefault="00457172"/>
    <w:p w14:paraId="1425A74B" w14:textId="77777777" w:rsidR="00457172" w:rsidRPr="00226F61" w:rsidRDefault="00457172"/>
    <w:p w14:paraId="038F9715" w14:textId="77777777" w:rsidR="00457172" w:rsidRPr="00226F61" w:rsidRDefault="00457172"/>
    <w:p w14:paraId="36A3A1E6" w14:textId="77777777" w:rsidR="00457172" w:rsidRPr="00226F61" w:rsidRDefault="00457172"/>
    <w:p w14:paraId="3E86C0E8" w14:textId="77777777" w:rsidR="00457172" w:rsidRPr="00226F61" w:rsidRDefault="00457172"/>
    <w:p w14:paraId="52A361A4" w14:textId="77777777" w:rsidR="00457172" w:rsidRPr="00226F61" w:rsidRDefault="00457172"/>
    <w:p w14:paraId="60E5B6DB" w14:textId="77777777" w:rsidR="00457172" w:rsidRPr="00226F61" w:rsidRDefault="00457172"/>
    <w:p w14:paraId="67A4C713" w14:textId="77777777" w:rsidR="00457172" w:rsidRPr="00226F61" w:rsidRDefault="00457172"/>
    <w:p w14:paraId="377603BD" w14:textId="77777777" w:rsidR="00457172" w:rsidRPr="00226F61" w:rsidRDefault="00457172"/>
    <w:p w14:paraId="457A2959" w14:textId="77777777" w:rsidR="00457172" w:rsidRPr="00226F61" w:rsidRDefault="00457172"/>
    <w:p w14:paraId="2D2AB089" w14:textId="77777777" w:rsidR="00457172" w:rsidRPr="00226F61" w:rsidRDefault="00457172"/>
    <w:p w14:paraId="59C33655" w14:textId="77777777" w:rsidR="00457172" w:rsidRPr="00226F61" w:rsidRDefault="00457172"/>
    <w:p w14:paraId="2508AA6B" w14:textId="77777777" w:rsidR="00BA6D73" w:rsidRPr="00226F61" w:rsidRDefault="00BA6D73">
      <w:pPr>
        <w:rPr>
          <w:b/>
        </w:rPr>
      </w:pPr>
    </w:p>
    <w:p w14:paraId="13A7D5DC" w14:textId="77777777" w:rsidR="00362C77" w:rsidRPr="00226F61" w:rsidRDefault="00362C77">
      <w:pPr>
        <w:rPr>
          <w:b/>
        </w:rPr>
        <w:sectPr w:rsidR="00362C77" w:rsidRPr="00226F61" w:rsidSect="00362C77">
          <w:footerReference w:type="even" r:id="rId8"/>
          <w:footerReference w:type="default" r:id="rId9"/>
          <w:pgSz w:w="11900" w:h="16840"/>
          <w:pgMar w:top="1440" w:right="1440" w:bottom="1440" w:left="1440" w:header="720" w:footer="720" w:gutter="0"/>
          <w:pgNumType w:fmt="lowerRoman"/>
          <w:cols w:space="720"/>
          <w:docGrid w:linePitch="360"/>
        </w:sectPr>
      </w:pPr>
    </w:p>
    <w:p w14:paraId="6FDB231E" w14:textId="08E9FD52" w:rsidR="00067FEF" w:rsidRPr="00226F61" w:rsidRDefault="00DD2494">
      <w:pPr>
        <w:rPr>
          <w:b/>
        </w:rPr>
      </w:pPr>
      <w:r w:rsidRPr="00226F61">
        <w:rPr>
          <w:b/>
        </w:rPr>
        <w:lastRenderedPageBreak/>
        <w:t xml:space="preserve">1 </w:t>
      </w:r>
      <w:r w:rsidR="00A63D0E" w:rsidRPr="00226F61">
        <w:rPr>
          <w:b/>
        </w:rPr>
        <w:t>Introduction</w:t>
      </w:r>
    </w:p>
    <w:p w14:paraId="45856273" w14:textId="77777777" w:rsidR="004A1EE7" w:rsidRDefault="004A1EE7"/>
    <w:p w14:paraId="291EA577" w14:textId="0E2C7145" w:rsidR="004A1EE7" w:rsidRDefault="004A1EE7">
      <w:r>
        <w:t>1.1 Agent Based Models</w:t>
      </w:r>
    </w:p>
    <w:p w14:paraId="191BBFE0" w14:textId="62AD89BC" w:rsidR="00A63D0E" w:rsidRPr="00226F61" w:rsidRDefault="003C2C4B">
      <w:r w:rsidRPr="00226F61">
        <w:t xml:space="preserve"> </w:t>
      </w:r>
    </w:p>
    <w:p w14:paraId="41C29EC8" w14:textId="5CEB8068" w:rsidR="00A63D0E" w:rsidRPr="00226F61" w:rsidRDefault="00DD2494" w:rsidP="00A63D0E">
      <w:pPr>
        <w:pStyle w:val="NormalWeb"/>
        <w:spacing w:before="0" w:beforeAutospacing="0" w:after="0" w:afterAutospacing="0"/>
        <w:rPr>
          <w:sz w:val="22"/>
          <w:szCs w:val="22"/>
        </w:rPr>
      </w:pPr>
      <w:r w:rsidRPr="00226F61">
        <w:rPr>
          <w:sz w:val="22"/>
          <w:szCs w:val="22"/>
        </w:rPr>
        <w:t xml:space="preserve">1.1 </w:t>
      </w:r>
      <w:r w:rsidR="0071486B" w:rsidRPr="00226F61">
        <w:rPr>
          <w:sz w:val="22"/>
          <w:szCs w:val="22"/>
        </w:rPr>
        <w:t>Background Information</w:t>
      </w:r>
    </w:p>
    <w:p w14:paraId="62522F94" w14:textId="77777777" w:rsidR="00A63D0E" w:rsidRPr="00226F61" w:rsidRDefault="00A63D0E" w:rsidP="00A63D0E">
      <w:pPr>
        <w:pStyle w:val="NormalWeb"/>
        <w:spacing w:before="0" w:beforeAutospacing="0" w:after="0" w:afterAutospacing="0"/>
        <w:rPr>
          <w:sz w:val="21"/>
          <w:szCs w:val="22"/>
        </w:rPr>
      </w:pPr>
      <w:r w:rsidRPr="00226F61">
        <w:rPr>
          <w:sz w:val="21"/>
          <w:szCs w:val="22"/>
        </w:rPr>
        <w:t> </w:t>
      </w:r>
    </w:p>
    <w:p w14:paraId="2B51D222" w14:textId="52E312F1" w:rsidR="00967A82" w:rsidRPr="00226F61" w:rsidRDefault="00967A82" w:rsidP="00164FDF">
      <w:pPr>
        <w:ind w:left="720"/>
        <w:rPr>
          <w:sz w:val="22"/>
          <w:szCs w:val="28"/>
        </w:rPr>
      </w:pPr>
      <w:r w:rsidRPr="00226F61">
        <w:rPr>
          <w:sz w:val="22"/>
          <w:szCs w:val="28"/>
        </w:rPr>
        <w:t>The cells which line our blood vessels are called Endothelial cells</w:t>
      </w:r>
      <w:r w:rsidR="00857AB7" w:rsidRPr="00226F61">
        <w:rPr>
          <w:sz w:val="22"/>
          <w:szCs w:val="28"/>
        </w:rPr>
        <w:t xml:space="preserve"> (EC)</w:t>
      </w:r>
      <w:r w:rsidRPr="00226F61">
        <w:rPr>
          <w:sz w:val="22"/>
          <w:szCs w:val="28"/>
        </w:rPr>
        <w:t xml:space="preserve">, which form </w:t>
      </w:r>
      <w:del w:id="0" w:author="D.Walker" w:date="2017-11-28T16:19:00Z">
        <w:r w:rsidRPr="00226F61" w:rsidDel="006D3960">
          <w:rPr>
            <w:sz w:val="22"/>
            <w:szCs w:val="28"/>
          </w:rPr>
          <w:delText xml:space="preserve">the </w:delText>
        </w:r>
      </w:del>
      <w:ins w:id="1" w:author="D.Walker" w:date="2017-11-28T16:19:00Z">
        <w:r w:rsidR="006D3960" w:rsidRPr="00226F61">
          <w:rPr>
            <w:sz w:val="22"/>
            <w:szCs w:val="28"/>
          </w:rPr>
          <w:t xml:space="preserve">a layer known as the </w:t>
        </w:r>
      </w:ins>
      <w:r w:rsidRPr="00226F61">
        <w:rPr>
          <w:sz w:val="22"/>
          <w:szCs w:val="28"/>
        </w:rPr>
        <w:t>Endothelium</w:t>
      </w:r>
      <w:del w:id="2" w:author="D.Walker" w:date="2017-11-28T16:19:00Z">
        <w:r w:rsidRPr="00226F61" w:rsidDel="006D3960">
          <w:rPr>
            <w:sz w:val="22"/>
            <w:szCs w:val="28"/>
          </w:rPr>
          <w:delText xml:space="preserve"> layer</w:delText>
        </w:r>
      </w:del>
      <w:r w:rsidRPr="00226F61">
        <w:rPr>
          <w:sz w:val="22"/>
          <w:szCs w:val="28"/>
        </w:rPr>
        <w:t xml:space="preserve">. This layer of cells </w:t>
      </w:r>
      <w:del w:id="3" w:author="D.Walker" w:date="2017-11-28T16:20:00Z">
        <w:r w:rsidRPr="00226F61" w:rsidDel="006D3960">
          <w:rPr>
            <w:sz w:val="22"/>
            <w:szCs w:val="28"/>
          </w:rPr>
          <w:delText xml:space="preserve">are </w:delText>
        </w:r>
      </w:del>
      <w:r w:rsidR="00D04541" w:rsidRPr="00226F61">
        <w:rPr>
          <w:sz w:val="22"/>
          <w:szCs w:val="28"/>
        </w:rPr>
        <w:t>can</w:t>
      </w:r>
      <w:r w:rsidRPr="00226F61">
        <w:rPr>
          <w:sz w:val="22"/>
          <w:szCs w:val="28"/>
        </w:rPr>
        <w:t xml:space="preserve"> repair </w:t>
      </w:r>
      <w:del w:id="4" w:author="D.Walker" w:date="2017-11-28T16:20:00Z">
        <w:r w:rsidRPr="00226F61" w:rsidDel="006D3960">
          <w:rPr>
            <w:sz w:val="22"/>
            <w:szCs w:val="28"/>
          </w:rPr>
          <w:delText xml:space="preserve">themselves </w:delText>
        </w:r>
      </w:del>
      <w:ins w:id="5" w:author="D.Walker" w:date="2017-11-28T16:20:00Z">
        <w:r w:rsidR="006D3960" w:rsidRPr="00226F61">
          <w:rPr>
            <w:sz w:val="22"/>
            <w:szCs w:val="28"/>
          </w:rPr>
          <w:t xml:space="preserve">itself </w:t>
        </w:r>
      </w:ins>
      <w:r w:rsidRPr="00226F61">
        <w:rPr>
          <w:sz w:val="22"/>
          <w:szCs w:val="28"/>
        </w:rPr>
        <w:t>after injury, which is essential to good health, however, the repair process becomes slower with age due to</w:t>
      </w:r>
      <w:r w:rsidR="00EA6691" w:rsidRPr="00226F61">
        <w:rPr>
          <w:sz w:val="22"/>
          <w:szCs w:val="28"/>
        </w:rPr>
        <w:t xml:space="preserve"> an increased number of larger cells which actively hinder the healing.</w:t>
      </w:r>
    </w:p>
    <w:p w14:paraId="7CF7349F" w14:textId="77777777" w:rsidR="00967A82" w:rsidRPr="00226F61" w:rsidRDefault="00967A82" w:rsidP="00D56BB3">
      <w:pPr>
        <w:ind w:left="720"/>
        <w:rPr>
          <w:sz w:val="22"/>
          <w:szCs w:val="28"/>
        </w:rPr>
      </w:pPr>
    </w:p>
    <w:p w14:paraId="09C5C0CE" w14:textId="5F77ABC7" w:rsidR="00D56BB3" w:rsidRPr="00226F61" w:rsidRDefault="00967A82" w:rsidP="00D56BB3">
      <w:pPr>
        <w:ind w:left="720"/>
        <w:rPr>
          <w:sz w:val="22"/>
          <w:szCs w:val="28"/>
        </w:rPr>
      </w:pPr>
      <w:r w:rsidRPr="00226F61">
        <w:rPr>
          <w:sz w:val="22"/>
          <w:szCs w:val="28"/>
        </w:rPr>
        <w:t xml:space="preserve">These cells are generally in a </w:t>
      </w:r>
      <w:del w:id="6" w:author="D.Walker" w:date="2017-11-28T16:20:00Z">
        <w:r w:rsidRPr="00226F61" w:rsidDel="006D3960">
          <w:rPr>
            <w:sz w:val="22"/>
            <w:szCs w:val="28"/>
          </w:rPr>
          <w:delText>confluence</w:delText>
        </w:r>
      </w:del>
      <w:ins w:id="7" w:author="D.Walker" w:date="2017-11-28T16:20:00Z">
        <w:r w:rsidR="006D3960" w:rsidRPr="00226F61">
          <w:rPr>
            <w:sz w:val="22"/>
            <w:szCs w:val="28"/>
          </w:rPr>
          <w:t>confluent layer</w:t>
        </w:r>
      </w:ins>
      <w:r w:rsidRPr="00226F61">
        <w:rPr>
          <w:sz w:val="22"/>
          <w:szCs w:val="28"/>
        </w:rPr>
        <w:t xml:space="preserve">, therefore a larger number of cells are no longer dividing, however, when they’re wounded, such as an atheroma, the confluence is broken and the cells leave this phase to continue dividing, repairing the damaged tissue. This process is slower in elderly patients due </w:t>
      </w:r>
      <w:r w:rsidR="00EA53F2" w:rsidRPr="00226F61">
        <w:rPr>
          <w:sz w:val="22"/>
          <w:szCs w:val="28"/>
        </w:rPr>
        <w:t>to the increased number of larger cells</w:t>
      </w:r>
      <w:r w:rsidR="006D3960" w:rsidRPr="00226F61">
        <w:rPr>
          <w:rStyle w:val="CommentReference"/>
        </w:rPr>
        <w:commentReference w:id="8"/>
      </w:r>
      <w:r w:rsidRPr="00226F61">
        <w:rPr>
          <w:sz w:val="22"/>
          <w:szCs w:val="28"/>
        </w:rPr>
        <w:t>, or if the same area is damaged a second time after repair. This</w:t>
      </w:r>
      <w:r w:rsidR="00CF4124" w:rsidRPr="00226F61">
        <w:rPr>
          <w:sz w:val="22"/>
          <w:szCs w:val="28"/>
        </w:rPr>
        <w:t xml:space="preserve"> is</w:t>
      </w:r>
      <w:r w:rsidRPr="00226F61">
        <w:rPr>
          <w:sz w:val="22"/>
          <w:szCs w:val="28"/>
        </w:rPr>
        <w:t xml:space="preserve"> due to scar tissue being less capable of mitosis and repair.</w:t>
      </w:r>
    </w:p>
    <w:p w14:paraId="05F82134" w14:textId="77777777" w:rsidR="00A63D0E" w:rsidRPr="00226F61" w:rsidRDefault="00A63D0E" w:rsidP="00A63D0E">
      <w:pPr>
        <w:pStyle w:val="NormalWeb"/>
        <w:spacing w:before="0" w:beforeAutospacing="0" w:after="0" w:afterAutospacing="0"/>
        <w:rPr>
          <w:sz w:val="22"/>
          <w:szCs w:val="22"/>
        </w:rPr>
      </w:pPr>
      <w:r w:rsidRPr="00226F61">
        <w:rPr>
          <w:sz w:val="22"/>
          <w:szCs w:val="22"/>
        </w:rPr>
        <w:t> </w:t>
      </w:r>
    </w:p>
    <w:p w14:paraId="1B1E729A" w14:textId="51A9EAAD" w:rsidR="00A63D0E" w:rsidRPr="00226F61" w:rsidRDefault="00DD2494" w:rsidP="00A63D0E">
      <w:pPr>
        <w:pStyle w:val="NormalWeb"/>
        <w:spacing w:before="0" w:beforeAutospacing="0" w:after="0" w:afterAutospacing="0"/>
        <w:rPr>
          <w:sz w:val="22"/>
          <w:szCs w:val="22"/>
        </w:rPr>
      </w:pPr>
      <w:r w:rsidRPr="00226F61">
        <w:rPr>
          <w:sz w:val="22"/>
          <w:szCs w:val="22"/>
        </w:rPr>
        <w:t xml:space="preserve">1.2 </w:t>
      </w:r>
      <w:r w:rsidR="0071486B" w:rsidRPr="00226F61">
        <w:rPr>
          <w:sz w:val="22"/>
          <w:szCs w:val="22"/>
        </w:rPr>
        <w:t>Aims and Objectives</w:t>
      </w:r>
    </w:p>
    <w:p w14:paraId="7A1F45F3" w14:textId="77777777" w:rsidR="00A63D0E" w:rsidRPr="00226F61" w:rsidRDefault="00A63D0E" w:rsidP="00A63D0E">
      <w:pPr>
        <w:pStyle w:val="NormalWeb"/>
        <w:spacing w:before="0" w:beforeAutospacing="0" w:after="0" w:afterAutospacing="0"/>
        <w:rPr>
          <w:sz w:val="22"/>
          <w:szCs w:val="22"/>
        </w:rPr>
      </w:pPr>
      <w:r w:rsidRPr="00226F61">
        <w:rPr>
          <w:sz w:val="22"/>
          <w:szCs w:val="22"/>
        </w:rPr>
        <w:t> </w:t>
      </w:r>
    </w:p>
    <w:p w14:paraId="5ACAEDAF" w14:textId="54DB44AC" w:rsidR="00D56BB3" w:rsidRPr="00226F61" w:rsidRDefault="00D56BB3" w:rsidP="00D56BB3">
      <w:pPr>
        <w:pStyle w:val="NormalWeb"/>
        <w:spacing w:before="0" w:beforeAutospacing="0" w:after="0" w:afterAutospacing="0"/>
        <w:ind w:left="720"/>
        <w:rPr>
          <w:sz w:val="22"/>
          <w:szCs w:val="22"/>
        </w:rPr>
      </w:pPr>
      <w:r w:rsidRPr="00226F61">
        <w:rPr>
          <w:sz w:val="22"/>
          <w:szCs w:val="22"/>
        </w:rPr>
        <w:t xml:space="preserve">The main aim of this project is to </w:t>
      </w:r>
      <w:commentRangeStart w:id="9"/>
      <w:del w:id="10" w:author="Harry Cooper" w:date="2017-11-29T15:38:00Z">
        <w:r w:rsidRPr="00226F61" w:rsidDel="009A5073">
          <w:rPr>
            <w:sz w:val="22"/>
            <w:szCs w:val="22"/>
          </w:rPr>
          <w:delText>monitor</w:delText>
        </w:r>
        <w:commentRangeEnd w:id="9"/>
        <w:r w:rsidR="00B24297" w:rsidRPr="00226F61" w:rsidDel="009A5073">
          <w:rPr>
            <w:rStyle w:val="CommentReference"/>
          </w:rPr>
          <w:commentReference w:id="9"/>
        </w:r>
        <w:r w:rsidRPr="00226F61" w:rsidDel="009A5073">
          <w:rPr>
            <w:sz w:val="22"/>
            <w:szCs w:val="22"/>
          </w:rPr>
          <w:delText xml:space="preserve"> </w:delText>
        </w:r>
      </w:del>
      <w:ins w:id="11" w:author="Harry Cooper" w:date="2017-11-29T15:38:00Z">
        <w:r w:rsidR="009A5073" w:rsidRPr="00226F61">
          <w:rPr>
            <w:sz w:val="22"/>
            <w:szCs w:val="22"/>
          </w:rPr>
          <w:t xml:space="preserve">estimate </w:t>
        </w:r>
      </w:ins>
      <w:r w:rsidRPr="00226F61">
        <w:rPr>
          <w:sz w:val="22"/>
          <w:szCs w:val="22"/>
        </w:rPr>
        <w:t xml:space="preserve">the affect ageing has on the ability for blood vessels to heal after being scratched. The implications of this project will help professionals further understand the process of wound healing and to provide further insights into the conditions affecting </w:t>
      </w:r>
      <w:r w:rsidR="00726DB1" w:rsidRPr="00226F61">
        <w:rPr>
          <w:sz w:val="22"/>
          <w:szCs w:val="22"/>
        </w:rPr>
        <w:t xml:space="preserve">the deadly disease </w:t>
      </w:r>
      <w:r w:rsidRPr="00226F61">
        <w:rPr>
          <w:sz w:val="22"/>
          <w:szCs w:val="22"/>
        </w:rPr>
        <w:t>atherosclerosis</w:t>
      </w:r>
      <w:r w:rsidR="00726DB1" w:rsidRPr="00226F61">
        <w:rPr>
          <w:sz w:val="22"/>
          <w:szCs w:val="22"/>
        </w:rPr>
        <w:t>, which can lead to strokes and heart attacks</w:t>
      </w:r>
      <w:r w:rsidRPr="00226F61">
        <w:rPr>
          <w:sz w:val="22"/>
          <w:szCs w:val="22"/>
        </w:rPr>
        <w:t>.</w:t>
      </w:r>
    </w:p>
    <w:p w14:paraId="592E155B" w14:textId="0CEBA30A" w:rsidR="007432A3" w:rsidRPr="00226F61" w:rsidRDefault="007432A3" w:rsidP="00BC7ED3">
      <w:pPr>
        <w:pStyle w:val="NormalWeb"/>
        <w:spacing w:before="0" w:beforeAutospacing="0" w:after="0" w:afterAutospacing="0"/>
        <w:ind w:left="720"/>
        <w:rPr>
          <w:sz w:val="22"/>
          <w:szCs w:val="22"/>
        </w:rPr>
      </w:pPr>
      <w:r w:rsidRPr="00226F61">
        <w:rPr>
          <w:sz w:val="22"/>
          <w:szCs w:val="22"/>
        </w:rPr>
        <w:t>The way the main aim will be implemented requires the development of an agent based model</w:t>
      </w:r>
      <w:r w:rsidR="00816C4C" w:rsidRPr="00226F61">
        <w:rPr>
          <w:sz w:val="22"/>
          <w:szCs w:val="22"/>
        </w:rPr>
        <w:t xml:space="preserve"> (ABM)</w:t>
      </w:r>
      <w:r w:rsidRPr="00226F61">
        <w:rPr>
          <w:sz w:val="22"/>
          <w:szCs w:val="22"/>
        </w:rPr>
        <w:t xml:space="preserve"> to encapsulate the key behaviours associated with </w:t>
      </w:r>
      <w:del w:id="12" w:author="D.Walker" w:date="2017-11-28T16:23:00Z">
        <w:r w:rsidRPr="00226F61" w:rsidDel="00B24297">
          <w:rPr>
            <w:sz w:val="22"/>
            <w:szCs w:val="22"/>
          </w:rPr>
          <w:delText xml:space="preserve">endothelium </w:delText>
        </w:r>
      </w:del>
      <w:r w:rsidR="00816C4C" w:rsidRPr="00226F61">
        <w:rPr>
          <w:sz w:val="22"/>
          <w:szCs w:val="22"/>
        </w:rPr>
        <w:t>ECs</w:t>
      </w:r>
      <w:r w:rsidRPr="00226F61">
        <w:rPr>
          <w:sz w:val="22"/>
          <w:szCs w:val="22"/>
        </w:rPr>
        <w:t>, including: cell proliferation, apoptosis, and senescence.</w:t>
      </w:r>
      <w:r w:rsidR="00D4474B" w:rsidRPr="00226F61">
        <w:rPr>
          <w:sz w:val="22"/>
          <w:szCs w:val="22"/>
        </w:rPr>
        <w:t xml:space="preserve"> This model will record the time taken for the wound to repair itself, and observe any emergent behaviour that takes place through the mitosis and movement of the </w:t>
      </w:r>
      <w:commentRangeStart w:id="13"/>
      <w:r w:rsidR="00D4474B" w:rsidRPr="00226F61">
        <w:rPr>
          <w:sz w:val="22"/>
          <w:szCs w:val="22"/>
        </w:rPr>
        <w:t>cells</w:t>
      </w:r>
      <w:commentRangeEnd w:id="13"/>
      <w:r w:rsidR="00B24297" w:rsidRPr="00226F61">
        <w:rPr>
          <w:rStyle w:val="CommentReference"/>
        </w:rPr>
        <w:commentReference w:id="13"/>
      </w:r>
      <w:r w:rsidR="002E0304" w:rsidRPr="00226F61">
        <w:rPr>
          <w:sz w:val="22"/>
          <w:szCs w:val="22"/>
        </w:rPr>
        <w:t>,</w:t>
      </w:r>
      <w:r w:rsidR="00E3438B" w:rsidRPr="00226F61">
        <w:rPr>
          <w:sz w:val="22"/>
          <w:szCs w:val="22"/>
        </w:rPr>
        <w:t xml:space="preserve"> at varying ages</w:t>
      </w:r>
      <w:r w:rsidR="00D4474B" w:rsidRPr="00226F61">
        <w:rPr>
          <w:sz w:val="22"/>
          <w:szCs w:val="22"/>
        </w:rPr>
        <w:t>.</w:t>
      </w:r>
      <w:r w:rsidR="0060354F" w:rsidRPr="00226F61">
        <w:rPr>
          <w:sz w:val="22"/>
          <w:szCs w:val="22"/>
        </w:rPr>
        <w:t xml:space="preserve"> For the </w:t>
      </w:r>
      <w:r w:rsidR="00FF05BB" w:rsidRPr="00226F61">
        <w:rPr>
          <w:sz w:val="22"/>
          <w:szCs w:val="22"/>
        </w:rPr>
        <w:t xml:space="preserve">basis of producing </w:t>
      </w:r>
      <w:r w:rsidR="00E3438B" w:rsidRPr="00226F61">
        <w:rPr>
          <w:sz w:val="22"/>
          <w:szCs w:val="22"/>
        </w:rPr>
        <w:t>a software solution, I will be looking at the benefits different types of modelling possess</w:t>
      </w:r>
      <w:r w:rsidR="002E0304" w:rsidRPr="00226F61">
        <w:rPr>
          <w:sz w:val="22"/>
          <w:szCs w:val="22"/>
        </w:rPr>
        <w:t>,</w:t>
      </w:r>
      <w:r w:rsidR="00E3438B" w:rsidRPr="00226F61">
        <w:rPr>
          <w:sz w:val="22"/>
          <w:szCs w:val="22"/>
        </w:rPr>
        <w:t xml:space="preserve"> such as Cellular Automata (CA) and Agent Based Modelling (ABM). Then, I’ll be building on top of current software frameworks</w:t>
      </w:r>
      <w:r w:rsidR="002E0304" w:rsidRPr="00226F61">
        <w:rPr>
          <w:sz w:val="22"/>
          <w:szCs w:val="22"/>
        </w:rPr>
        <w:t>,</w:t>
      </w:r>
      <w:r w:rsidR="00E3438B" w:rsidRPr="00226F61">
        <w:rPr>
          <w:sz w:val="22"/>
          <w:szCs w:val="22"/>
        </w:rPr>
        <w:t xml:space="preserve"> which already </w:t>
      </w:r>
      <w:r w:rsidR="002E0304" w:rsidRPr="00226F61">
        <w:rPr>
          <w:sz w:val="22"/>
          <w:szCs w:val="22"/>
        </w:rPr>
        <w:t>provide</w:t>
      </w:r>
      <w:r w:rsidR="00E3438B" w:rsidRPr="00226F61">
        <w:rPr>
          <w:sz w:val="22"/>
          <w:szCs w:val="22"/>
        </w:rPr>
        <w:t xml:space="preserve"> </w:t>
      </w:r>
      <w:r w:rsidR="00BC7ED3" w:rsidRPr="00226F61">
        <w:rPr>
          <w:sz w:val="22"/>
          <w:szCs w:val="22"/>
        </w:rPr>
        <w:t>basic logic</w:t>
      </w:r>
      <w:r w:rsidR="002E0304" w:rsidRPr="00226F61">
        <w:rPr>
          <w:sz w:val="22"/>
          <w:szCs w:val="22"/>
        </w:rPr>
        <w:t>,</w:t>
      </w:r>
      <w:r w:rsidR="00BC7ED3" w:rsidRPr="00226F61">
        <w:rPr>
          <w:sz w:val="22"/>
          <w:szCs w:val="22"/>
        </w:rPr>
        <w:t xml:space="preserve"> by giving the agents and environment differing behaviours.</w:t>
      </w:r>
    </w:p>
    <w:p w14:paraId="3AF72C22" w14:textId="77777777" w:rsidR="00766B1B" w:rsidRPr="00226F61" w:rsidRDefault="007048D0" w:rsidP="00766B1B">
      <w:pPr>
        <w:ind w:left="720"/>
        <w:rPr>
          <w:sz w:val="22"/>
          <w:szCs w:val="28"/>
        </w:rPr>
      </w:pPr>
      <w:r w:rsidRPr="00226F61">
        <w:rPr>
          <w:sz w:val="22"/>
          <w:szCs w:val="28"/>
        </w:rPr>
        <w:t>I’ll be observing the difference between elderly and younger cells to see how much</w:t>
      </w:r>
      <w:r w:rsidR="00766B1B" w:rsidRPr="00226F61">
        <w:rPr>
          <w:sz w:val="22"/>
          <w:szCs w:val="28"/>
        </w:rPr>
        <w:t>, if any, age affects repair time.</w:t>
      </w:r>
    </w:p>
    <w:p w14:paraId="2868F71D" w14:textId="5BC00AE2" w:rsidR="0017567E" w:rsidRPr="00226F61" w:rsidDel="0017567E" w:rsidRDefault="00766B1B">
      <w:pPr>
        <w:ind w:left="720"/>
        <w:rPr>
          <w:del w:id="14" w:author="Harry Cooper" w:date="2017-11-29T15:27:00Z"/>
          <w:sz w:val="22"/>
          <w:szCs w:val="28"/>
        </w:rPr>
      </w:pPr>
      <w:del w:id="15" w:author="D.Walker" w:date="2017-11-28T16:25:00Z">
        <w:r w:rsidRPr="00226F61" w:rsidDel="00B24297">
          <w:rPr>
            <w:sz w:val="22"/>
            <w:szCs w:val="28"/>
          </w:rPr>
          <w:delText xml:space="preserve">Interestingly, </w:delText>
        </w:r>
      </w:del>
      <w:ins w:id="16" w:author="D.Walker" w:date="2017-11-28T16:25:00Z">
        <w:r w:rsidR="00B24297" w:rsidRPr="00226F61">
          <w:rPr>
            <w:sz w:val="22"/>
            <w:szCs w:val="28"/>
          </w:rPr>
          <w:t>T</w:t>
        </w:r>
      </w:ins>
      <w:del w:id="17" w:author="D.Walker" w:date="2017-11-28T16:25:00Z">
        <w:r w:rsidRPr="00226F61" w:rsidDel="00B24297">
          <w:rPr>
            <w:sz w:val="22"/>
            <w:szCs w:val="28"/>
          </w:rPr>
          <w:delText>t</w:delText>
        </w:r>
      </w:del>
      <w:r w:rsidRPr="00226F61">
        <w:rPr>
          <w:sz w:val="22"/>
          <w:szCs w:val="28"/>
        </w:rPr>
        <w:t>his project has ample room for expansion; some of these aims include: modelling the problems associated when the endothelium layer doesn’t sufficiently repair in time, and the effect on endothelium repair after successive tears (allowing significant scar tissue to build up)</w:t>
      </w:r>
      <w:r w:rsidR="00B94DEA" w:rsidRPr="00226F61">
        <w:rPr>
          <w:sz w:val="22"/>
          <w:szCs w:val="28"/>
        </w:rPr>
        <w:t>,</w:t>
      </w:r>
      <w:r w:rsidRPr="00226F61">
        <w:rPr>
          <w:sz w:val="22"/>
          <w:szCs w:val="28"/>
        </w:rPr>
        <w:t xml:space="preserve"> showing the differences in speed and process of the </w:t>
      </w:r>
      <w:commentRangeStart w:id="18"/>
      <w:r w:rsidRPr="00226F61">
        <w:rPr>
          <w:sz w:val="22"/>
          <w:szCs w:val="28"/>
        </w:rPr>
        <w:t>repair</w:t>
      </w:r>
      <w:commentRangeEnd w:id="18"/>
      <w:r w:rsidR="00B24297" w:rsidRPr="00226F61">
        <w:rPr>
          <w:rStyle w:val="CommentReference"/>
        </w:rPr>
        <w:commentReference w:id="18"/>
      </w:r>
      <w:r w:rsidRPr="00226F61">
        <w:rPr>
          <w:sz w:val="22"/>
          <w:szCs w:val="28"/>
        </w:rPr>
        <w:t>.</w:t>
      </w:r>
      <w:ins w:id="19" w:author="Harry Cooper" w:date="2017-11-29T15:40:00Z">
        <w:r w:rsidR="00C45B3E" w:rsidRPr="00226F61">
          <w:rPr>
            <w:sz w:val="22"/>
            <w:szCs w:val="28"/>
          </w:rPr>
          <w:t xml:space="preserve"> It would also be beneficial to model a more realistic vessel shape as the </w:t>
        </w:r>
      </w:ins>
      <w:ins w:id="20" w:author="Harry Cooper" w:date="2017-11-29T15:42:00Z">
        <w:r w:rsidR="00C45B3E" w:rsidRPr="00226F61">
          <w:rPr>
            <w:sz w:val="22"/>
            <w:szCs w:val="28"/>
          </w:rPr>
          <w:t>blood flow turbulence</w:t>
        </w:r>
      </w:ins>
      <w:ins w:id="21" w:author="Harry Cooper" w:date="2017-11-29T15:40:00Z">
        <w:r w:rsidR="00C45B3E" w:rsidRPr="00226F61">
          <w:rPr>
            <w:sz w:val="22"/>
            <w:szCs w:val="28"/>
          </w:rPr>
          <w:t xml:space="preserve"> </w:t>
        </w:r>
      </w:ins>
      <w:ins w:id="22" w:author="Harry Cooper" w:date="2017-11-29T15:42:00Z">
        <w:r w:rsidR="00C45B3E" w:rsidRPr="00226F61">
          <w:rPr>
            <w:sz w:val="22"/>
            <w:szCs w:val="28"/>
          </w:rPr>
          <w:t>has a dramatic effect on healing ability.</w:t>
        </w:r>
      </w:ins>
      <w:del w:id="23" w:author="Harry Cooper" w:date="2017-11-29T15:27:00Z">
        <w:r w:rsidR="007048D0" w:rsidRPr="00226F61" w:rsidDel="0017567E">
          <w:rPr>
            <w:sz w:val="22"/>
            <w:szCs w:val="28"/>
          </w:rPr>
          <w:delText xml:space="preserve"> </w:delText>
        </w:r>
      </w:del>
    </w:p>
    <w:p w14:paraId="05584602" w14:textId="77777777" w:rsidR="007048D0" w:rsidRPr="00226F61" w:rsidRDefault="007048D0">
      <w:pPr>
        <w:ind w:left="720"/>
        <w:pPrChange w:id="24" w:author="Harry Cooper" w:date="2017-11-29T15:27:00Z">
          <w:pPr>
            <w:pStyle w:val="NormalWeb"/>
            <w:spacing w:before="0" w:beforeAutospacing="0" w:after="0" w:afterAutospacing="0"/>
            <w:ind w:left="720"/>
          </w:pPr>
        </w:pPrChange>
      </w:pPr>
    </w:p>
    <w:p w14:paraId="1CCB6A79" w14:textId="77777777" w:rsidR="00A63D0E" w:rsidRPr="00226F61" w:rsidRDefault="00A63D0E" w:rsidP="00A63D0E">
      <w:pPr>
        <w:pStyle w:val="NormalWeb"/>
        <w:spacing w:before="0" w:beforeAutospacing="0" w:after="0" w:afterAutospacing="0"/>
        <w:rPr>
          <w:sz w:val="22"/>
          <w:szCs w:val="22"/>
        </w:rPr>
      </w:pPr>
      <w:r w:rsidRPr="00226F61">
        <w:rPr>
          <w:sz w:val="22"/>
          <w:szCs w:val="22"/>
        </w:rPr>
        <w:t> </w:t>
      </w:r>
    </w:p>
    <w:p w14:paraId="42C06CB6" w14:textId="7E9CC0F7" w:rsidR="00A63D0E" w:rsidRPr="00226F61" w:rsidRDefault="00DD2494" w:rsidP="00A63D0E">
      <w:pPr>
        <w:pStyle w:val="NormalWeb"/>
        <w:spacing w:before="0" w:beforeAutospacing="0" w:after="0" w:afterAutospacing="0"/>
        <w:rPr>
          <w:sz w:val="22"/>
          <w:szCs w:val="22"/>
        </w:rPr>
      </w:pPr>
      <w:r w:rsidRPr="00226F61">
        <w:rPr>
          <w:sz w:val="22"/>
          <w:szCs w:val="22"/>
        </w:rPr>
        <w:t xml:space="preserve">1.3 </w:t>
      </w:r>
      <w:commentRangeStart w:id="25"/>
      <w:r w:rsidR="00A63D0E" w:rsidRPr="00226F61">
        <w:rPr>
          <w:sz w:val="22"/>
          <w:szCs w:val="22"/>
        </w:rPr>
        <w:t>Constraints</w:t>
      </w:r>
      <w:commentRangeEnd w:id="25"/>
      <w:r w:rsidR="00B24297" w:rsidRPr="00226F61">
        <w:rPr>
          <w:rStyle w:val="CommentReference"/>
        </w:rPr>
        <w:commentReference w:id="25"/>
      </w:r>
    </w:p>
    <w:p w14:paraId="6B176A44" w14:textId="77777777" w:rsidR="00A63D0E" w:rsidRPr="00226F61" w:rsidRDefault="00A63D0E" w:rsidP="00A63D0E">
      <w:pPr>
        <w:pStyle w:val="NormalWeb"/>
        <w:spacing w:before="0" w:beforeAutospacing="0" w:after="0" w:afterAutospacing="0"/>
        <w:rPr>
          <w:sz w:val="22"/>
          <w:szCs w:val="22"/>
        </w:rPr>
      </w:pPr>
      <w:r w:rsidRPr="00226F61">
        <w:rPr>
          <w:sz w:val="22"/>
          <w:szCs w:val="22"/>
        </w:rPr>
        <w:t> </w:t>
      </w:r>
    </w:p>
    <w:p w14:paraId="2EF1058D" w14:textId="54320965" w:rsidR="00F103F3" w:rsidRPr="00226F61" w:rsidRDefault="00F103F3" w:rsidP="00886920">
      <w:pPr>
        <w:pStyle w:val="NormalWeb"/>
        <w:spacing w:before="0" w:beforeAutospacing="0" w:after="0" w:afterAutospacing="0"/>
        <w:ind w:left="720"/>
        <w:rPr>
          <w:sz w:val="22"/>
          <w:szCs w:val="22"/>
        </w:rPr>
      </w:pPr>
      <w:r w:rsidRPr="00226F61">
        <w:rPr>
          <w:sz w:val="22"/>
          <w:szCs w:val="22"/>
        </w:rPr>
        <w:t>For the</w:t>
      </w:r>
      <w:r w:rsidR="00B94DEA" w:rsidRPr="00226F61">
        <w:rPr>
          <w:sz w:val="22"/>
          <w:szCs w:val="22"/>
        </w:rPr>
        <w:t xml:space="preserve"> initial version of the system that</w:t>
      </w:r>
      <w:r w:rsidRPr="00226F61">
        <w:rPr>
          <w:sz w:val="22"/>
          <w:szCs w:val="22"/>
        </w:rPr>
        <w:t xml:space="preserve"> will be </w:t>
      </w:r>
      <w:r w:rsidR="00B94DEA" w:rsidRPr="00226F61">
        <w:rPr>
          <w:sz w:val="22"/>
          <w:szCs w:val="22"/>
        </w:rPr>
        <w:t>developed</w:t>
      </w:r>
      <w:r w:rsidRPr="00226F61">
        <w:rPr>
          <w:sz w:val="22"/>
          <w:szCs w:val="22"/>
        </w:rPr>
        <w:t xml:space="preserve">, </w:t>
      </w:r>
      <w:r w:rsidR="00886920" w:rsidRPr="00226F61">
        <w:rPr>
          <w:sz w:val="22"/>
          <w:szCs w:val="22"/>
        </w:rPr>
        <w:t xml:space="preserve">the model will be restricted to a single monolayer of ECs in a 2D plane. There will also be restrictions on the </w:t>
      </w:r>
      <w:r w:rsidR="00AE415E" w:rsidRPr="00226F61">
        <w:rPr>
          <w:sz w:val="22"/>
          <w:szCs w:val="22"/>
        </w:rPr>
        <w:t>number of cells modelled due to the environment size</w:t>
      </w:r>
      <w:r w:rsidR="00B94DEA" w:rsidRPr="00226F61">
        <w:rPr>
          <w:sz w:val="22"/>
          <w:szCs w:val="22"/>
        </w:rPr>
        <w:t>,</w:t>
      </w:r>
      <w:r w:rsidR="00AE415E" w:rsidRPr="00226F61">
        <w:rPr>
          <w:sz w:val="22"/>
          <w:szCs w:val="22"/>
        </w:rPr>
        <w:t xml:space="preserve"> and these cells will have no interaction with other tissues.</w:t>
      </w:r>
      <w:r w:rsidR="00886920" w:rsidRPr="00226F61">
        <w:rPr>
          <w:sz w:val="22"/>
          <w:szCs w:val="22"/>
        </w:rPr>
        <w:t xml:space="preserve"> </w:t>
      </w:r>
    </w:p>
    <w:p w14:paraId="661C0E8A" w14:textId="77777777" w:rsidR="00C311B8" w:rsidRPr="00226F61" w:rsidRDefault="00C311B8" w:rsidP="005F2C52">
      <w:pPr>
        <w:pStyle w:val="NormalWeb"/>
        <w:spacing w:before="0" w:beforeAutospacing="0" w:after="0" w:afterAutospacing="0"/>
        <w:ind w:left="720"/>
        <w:rPr>
          <w:sz w:val="22"/>
          <w:szCs w:val="22"/>
        </w:rPr>
      </w:pPr>
    </w:p>
    <w:p w14:paraId="5D66C276" w14:textId="5EA3C6EE" w:rsidR="00C311B8" w:rsidRPr="00226F61" w:rsidRDefault="00DD2494" w:rsidP="00A63D0E">
      <w:pPr>
        <w:pStyle w:val="NormalWeb"/>
        <w:spacing w:before="0" w:beforeAutospacing="0" w:after="0" w:afterAutospacing="0"/>
        <w:rPr>
          <w:sz w:val="22"/>
          <w:szCs w:val="22"/>
        </w:rPr>
      </w:pPr>
      <w:r w:rsidRPr="00226F61">
        <w:rPr>
          <w:sz w:val="22"/>
          <w:szCs w:val="22"/>
        </w:rPr>
        <w:t>1.4</w:t>
      </w:r>
      <w:r w:rsidR="00A63D0E" w:rsidRPr="00226F61">
        <w:rPr>
          <w:sz w:val="22"/>
          <w:szCs w:val="22"/>
        </w:rPr>
        <w:t> </w:t>
      </w:r>
      <w:r w:rsidR="0071486B" w:rsidRPr="00226F61">
        <w:rPr>
          <w:sz w:val="22"/>
          <w:szCs w:val="22"/>
        </w:rPr>
        <w:t>Summary of Report</w:t>
      </w:r>
    </w:p>
    <w:p w14:paraId="4FD31339" w14:textId="77777777" w:rsidR="00BE672F" w:rsidRPr="00226F61" w:rsidRDefault="00BE672F" w:rsidP="00A63D0E">
      <w:pPr>
        <w:pStyle w:val="NormalWeb"/>
        <w:spacing w:before="0" w:beforeAutospacing="0" w:after="0" w:afterAutospacing="0"/>
        <w:rPr>
          <w:sz w:val="22"/>
          <w:szCs w:val="22"/>
        </w:rPr>
      </w:pPr>
    </w:p>
    <w:p w14:paraId="15664FCD" w14:textId="7EA4A28A" w:rsidR="00A77FC7" w:rsidRPr="00226F61" w:rsidRDefault="00C311B8" w:rsidP="00C57DA8">
      <w:pPr>
        <w:pStyle w:val="NormalWeb"/>
        <w:spacing w:before="0" w:beforeAutospacing="0" w:after="0" w:afterAutospacing="0"/>
        <w:ind w:left="720"/>
        <w:rPr>
          <w:sz w:val="22"/>
          <w:szCs w:val="22"/>
        </w:rPr>
      </w:pPr>
      <w:r w:rsidRPr="00226F61">
        <w:rPr>
          <w:sz w:val="22"/>
          <w:szCs w:val="22"/>
        </w:rPr>
        <w:t xml:space="preserve">Over the next few pages, I’ll </w:t>
      </w:r>
      <w:commentRangeStart w:id="26"/>
      <w:del w:id="27" w:author="Harry Cooper" w:date="2017-11-29T15:28:00Z">
        <w:r w:rsidRPr="00226F61" w:rsidDel="00A344EB">
          <w:rPr>
            <w:sz w:val="22"/>
            <w:szCs w:val="22"/>
          </w:rPr>
          <w:delText>go through</w:delText>
        </w:r>
      </w:del>
      <w:r w:rsidR="00A344EB" w:rsidRPr="00226F61">
        <w:rPr>
          <w:sz w:val="22"/>
          <w:szCs w:val="22"/>
        </w:rPr>
        <w:t>summarise</w:t>
      </w:r>
      <w:r w:rsidRPr="00226F61">
        <w:rPr>
          <w:sz w:val="22"/>
          <w:szCs w:val="22"/>
        </w:rPr>
        <w:t xml:space="preserve"> </w:t>
      </w:r>
      <w:commentRangeEnd w:id="26"/>
      <w:r w:rsidR="00B24297" w:rsidRPr="00226F61">
        <w:rPr>
          <w:rStyle w:val="CommentReference"/>
        </w:rPr>
        <w:commentReference w:id="26"/>
      </w:r>
      <w:r w:rsidRPr="00226F61">
        <w:rPr>
          <w:sz w:val="22"/>
          <w:szCs w:val="22"/>
        </w:rPr>
        <w:t xml:space="preserve">the literature read to date, picking out any data </w:t>
      </w:r>
      <w:r w:rsidR="00A77FC7" w:rsidRPr="00226F61">
        <w:rPr>
          <w:sz w:val="22"/>
          <w:szCs w:val="22"/>
        </w:rPr>
        <w:t>that could be used as parameters</w:t>
      </w:r>
      <w:r w:rsidRPr="00226F61">
        <w:rPr>
          <w:sz w:val="22"/>
          <w:szCs w:val="22"/>
        </w:rPr>
        <w:t xml:space="preserve">, go through the current state </w:t>
      </w:r>
      <w:commentRangeStart w:id="28"/>
      <w:r w:rsidRPr="00226F61">
        <w:rPr>
          <w:sz w:val="22"/>
          <w:szCs w:val="22"/>
        </w:rPr>
        <w:t xml:space="preserve">of </w:t>
      </w:r>
      <w:r w:rsidR="00C85F51" w:rsidRPr="00226F61">
        <w:rPr>
          <w:sz w:val="22"/>
          <w:szCs w:val="22"/>
        </w:rPr>
        <w:t xml:space="preserve">several relevant software </w:t>
      </w:r>
      <w:r w:rsidR="00B24297" w:rsidRPr="00226F61">
        <w:rPr>
          <w:rStyle w:val="CommentReference"/>
        </w:rPr>
        <w:commentReference w:id="29"/>
      </w:r>
      <w:r w:rsidRPr="00226F61">
        <w:rPr>
          <w:sz w:val="22"/>
          <w:szCs w:val="22"/>
        </w:rPr>
        <w:t xml:space="preserve">and how </w:t>
      </w:r>
      <w:r w:rsidR="00C85F51" w:rsidRPr="00226F61">
        <w:rPr>
          <w:sz w:val="22"/>
          <w:szCs w:val="22"/>
        </w:rPr>
        <w:lastRenderedPageBreak/>
        <w:t>they can be</w:t>
      </w:r>
      <w:r w:rsidRPr="00226F61">
        <w:rPr>
          <w:sz w:val="22"/>
          <w:szCs w:val="22"/>
        </w:rPr>
        <w:t xml:space="preserve"> </w:t>
      </w:r>
      <w:r w:rsidR="00A77FC7" w:rsidRPr="00226F61">
        <w:rPr>
          <w:sz w:val="22"/>
          <w:szCs w:val="22"/>
        </w:rPr>
        <w:t>adjust</w:t>
      </w:r>
      <w:r w:rsidR="00C85F51" w:rsidRPr="00226F61">
        <w:rPr>
          <w:sz w:val="22"/>
          <w:szCs w:val="22"/>
        </w:rPr>
        <w:t>ed</w:t>
      </w:r>
      <w:r w:rsidR="00A77FC7" w:rsidRPr="00226F61">
        <w:rPr>
          <w:sz w:val="22"/>
          <w:szCs w:val="22"/>
        </w:rPr>
        <w:t xml:space="preserve"> to this projec</w:t>
      </w:r>
      <w:commentRangeEnd w:id="28"/>
      <w:r w:rsidR="00A344EB" w:rsidRPr="00226F61">
        <w:rPr>
          <w:rStyle w:val="CommentReference"/>
        </w:rPr>
        <w:commentReference w:id="28"/>
      </w:r>
      <w:r w:rsidR="00A77FC7" w:rsidRPr="00226F61">
        <w:rPr>
          <w:sz w:val="22"/>
          <w:szCs w:val="22"/>
        </w:rPr>
        <w:t>t</w:t>
      </w:r>
      <w:r w:rsidRPr="00226F61">
        <w:rPr>
          <w:sz w:val="22"/>
          <w:szCs w:val="22"/>
        </w:rPr>
        <w:t xml:space="preserve">. Next, we’ll discuss in detail the aims and objectives, what will not be covered and why, </w:t>
      </w:r>
      <w:r w:rsidR="00A77FC7" w:rsidRPr="00226F61">
        <w:rPr>
          <w:sz w:val="22"/>
          <w:szCs w:val="22"/>
        </w:rPr>
        <w:t xml:space="preserve">and </w:t>
      </w:r>
      <w:r w:rsidRPr="00226F61">
        <w:rPr>
          <w:sz w:val="22"/>
          <w:szCs w:val="22"/>
        </w:rPr>
        <w:t xml:space="preserve">any experiments or tests </w:t>
      </w:r>
      <w:r w:rsidR="00B94DEA" w:rsidRPr="00226F61">
        <w:rPr>
          <w:sz w:val="22"/>
          <w:szCs w:val="22"/>
        </w:rPr>
        <w:t>that will</w:t>
      </w:r>
      <w:r w:rsidRPr="00226F61">
        <w:rPr>
          <w:sz w:val="22"/>
          <w:szCs w:val="22"/>
        </w:rPr>
        <w:t xml:space="preserve"> be carrying out at the end of the project.</w:t>
      </w:r>
      <w:r w:rsidR="00A77FC7" w:rsidRPr="00226F61">
        <w:rPr>
          <w:sz w:val="22"/>
          <w:szCs w:val="22"/>
        </w:rPr>
        <w:t xml:space="preserve"> Finally, I end on a conclusion on what’s been found so far, my achievements to date and a project plan to take through semester 2.</w:t>
      </w:r>
      <w:r w:rsidRPr="00226F61">
        <w:rPr>
          <w:sz w:val="22"/>
          <w:szCs w:val="22"/>
        </w:rPr>
        <w:br/>
      </w:r>
    </w:p>
    <w:p w14:paraId="03155E87" w14:textId="4C137466" w:rsidR="00C311B8" w:rsidRPr="00226F61" w:rsidRDefault="00DD2494">
      <w:pPr>
        <w:rPr>
          <w:b/>
        </w:rPr>
      </w:pPr>
      <w:r w:rsidRPr="00226F61">
        <w:rPr>
          <w:b/>
        </w:rPr>
        <w:t xml:space="preserve">2 </w:t>
      </w:r>
      <w:r w:rsidR="0049568A" w:rsidRPr="00226F61">
        <w:rPr>
          <w:b/>
        </w:rPr>
        <w:t>Literature Review</w:t>
      </w:r>
    </w:p>
    <w:p w14:paraId="50858CFA" w14:textId="77777777" w:rsidR="007F3A5D" w:rsidRPr="00226F61" w:rsidRDefault="007F3A5D"/>
    <w:p w14:paraId="29F51D4B" w14:textId="5D42FB33" w:rsidR="008E65F6" w:rsidRPr="00226F61" w:rsidRDefault="00816C4C" w:rsidP="00346BE7">
      <w:pPr>
        <w:ind w:left="720"/>
        <w:rPr>
          <w:color w:val="ED7D31" w:themeColor="accent2"/>
          <w:sz w:val="22"/>
          <w:szCs w:val="22"/>
        </w:rPr>
      </w:pPr>
      <w:r w:rsidRPr="00226F61">
        <w:rPr>
          <w:sz w:val="22"/>
          <w:szCs w:val="22"/>
        </w:rPr>
        <w:t>Our blood vessels inner most wall is called the endothelium and is comprised of ECs</w:t>
      </w:r>
      <w:r w:rsidR="00EB1653" w:rsidRPr="00226F61">
        <w:rPr>
          <w:sz w:val="22"/>
          <w:szCs w:val="22"/>
        </w:rPr>
        <w:t>. These cells have certain behaviours which lead them, over time, to decrease their rate of healing.</w:t>
      </w:r>
      <w:r w:rsidR="00A37252" w:rsidRPr="00226F61">
        <w:rPr>
          <w:sz w:val="22"/>
          <w:szCs w:val="22"/>
        </w:rPr>
        <w:t xml:space="preserve"> </w:t>
      </w:r>
      <w:r w:rsidR="008E3876">
        <w:rPr>
          <w:sz w:val="22"/>
          <w:szCs w:val="22"/>
        </w:rPr>
        <w:t xml:space="preserve">This can cause problems as the damaged artery wall allows for fatty material to build up over time. If this builds up too much or ruptures, a blood clot can form blocking the artery; if this artery supplies blood to the heart it causes a heart attack. </w:t>
      </w:r>
      <w:r w:rsidR="00A37252" w:rsidRPr="00226F61">
        <w:rPr>
          <w:sz w:val="22"/>
          <w:szCs w:val="22"/>
        </w:rPr>
        <w:t xml:space="preserve">There are several ways software can be used to model this behaviour to better understand and predict undesirable affects, such as atheroma formation. The way this project tackles modelling is an agent based approach, where each EC is simulated and </w:t>
      </w:r>
      <w:r w:rsidR="00346BE7" w:rsidRPr="00226F61">
        <w:rPr>
          <w:sz w:val="22"/>
          <w:szCs w:val="22"/>
        </w:rPr>
        <w:t>can</w:t>
      </w:r>
      <w:r w:rsidR="00A37252" w:rsidRPr="00226F61">
        <w:rPr>
          <w:sz w:val="22"/>
          <w:szCs w:val="22"/>
        </w:rPr>
        <w:t xml:space="preserve"> move around the model</w:t>
      </w:r>
      <w:r w:rsidR="005A72C1" w:rsidRPr="00226F61">
        <w:rPr>
          <w:sz w:val="22"/>
          <w:szCs w:val="22"/>
        </w:rPr>
        <w:t xml:space="preserve"> independently.</w:t>
      </w:r>
    </w:p>
    <w:p w14:paraId="3B718796" w14:textId="77777777" w:rsidR="008E65F6" w:rsidRPr="00226F61" w:rsidRDefault="008E65F6">
      <w:pPr>
        <w:rPr>
          <w:sz w:val="22"/>
          <w:szCs w:val="22"/>
        </w:rPr>
      </w:pPr>
    </w:p>
    <w:p w14:paraId="60C79E33" w14:textId="21654207" w:rsidR="00CD4455" w:rsidRPr="00226F61" w:rsidRDefault="00DD2494" w:rsidP="00CD4455">
      <w:pPr>
        <w:rPr>
          <w:sz w:val="22"/>
          <w:szCs w:val="22"/>
        </w:rPr>
      </w:pPr>
      <w:r w:rsidRPr="00226F61">
        <w:rPr>
          <w:sz w:val="22"/>
          <w:szCs w:val="22"/>
        </w:rPr>
        <w:t xml:space="preserve">2.1 </w:t>
      </w:r>
      <w:r w:rsidR="0071486B" w:rsidRPr="00226F61">
        <w:rPr>
          <w:sz w:val="22"/>
          <w:szCs w:val="22"/>
        </w:rPr>
        <w:t>The Endothelial Cell Cycle</w:t>
      </w:r>
    </w:p>
    <w:p w14:paraId="67B439E6" w14:textId="77777777" w:rsidR="008E65F6" w:rsidRPr="00226F61" w:rsidRDefault="008E65F6" w:rsidP="00CD4455">
      <w:pPr>
        <w:rPr>
          <w:sz w:val="22"/>
          <w:szCs w:val="22"/>
        </w:rPr>
      </w:pPr>
    </w:p>
    <w:p w14:paraId="1D2795EA" w14:textId="10A113D5" w:rsidR="00AF2155" w:rsidRPr="00226F61" w:rsidRDefault="008E65F6" w:rsidP="008E65F6">
      <w:pPr>
        <w:ind w:left="720"/>
        <w:rPr>
          <w:sz w:val="22"/>
          <w:szCs w:val="22"/>
        </w:rPr>
      </w:pPr>
      <w:r w:rsidRPr="00226F61">
        <w:rPr>
          <w:sz w:val="22"/>
          <w:szCs w:val="22"/>
        </w:rPr>
        <w:t>Firstly, it’s important to fully understand the mechanisms by which our ECs divide and any biological factors that can change its behaviour.</w:t>
      </w:r>
      <w:r w:rsidR="007D077C" w:rsidRPr="00226F61">
        <w:rPr>
          <w:sz w:val="22"/>
          <w:szCs w:val="22"/>
        </w:rPr>
        <w:t xml:space="preserve"> </w:t>
      </w:r>
      <w:r w:rsidR="00AF2155" w:rsidRPr="00226F61">
        <w:rPr>
          <w:sz w:val="22"/>
          <w:szCs w:val="22"/>
        </w:rPr>
        <w:t xml:space="preserve">ECs are a specific type of Eukaryotic Cell that line our blood vessels. </w:t>
      </w:r>
      <w:r w:rsidR="00FD0026" w:rsidRPr="00226F61">
        <w:rPr>
          <w:sz w:val="22"/>
          <w:szCs w:val="22"/>
        </w:rPr>
        <w:t>When these cells are healthy, they secrete molecules</w:t>
      </w:r>
      <w:r w:rsidR="00AF2155" w:rsidRPr="00226F61">
        <w:rPr>
          <w:sz w:val="22"/>
          <w:szCs w:val="22"/>
        </w:rPr>
        <w:t>, such as hormones,</w:t>
      </w:r>
      <w:r w:rsidR="00FD0026" w:rsidRPr="00226F61">
        <w:rPr>
          <w:sz w:val="22"/>
          <w:szCs w:val="22"/>
        </w:rPr>
        <w:t xml:space="preserve"> into the blood stream to maintain homeostasis [</w:t>
      </w:r>
      <w:r w:rsidR="0071133F" w:rsidRPr="00226F61">
        <w:rPr>
          <w:sz w:val="22"/>
          <w:szCs w:val="22"/>
        </w:rPr>
        <w:t>1</w:t>
      </w:r>
      <w:r w:rsidR="00FD0026" w:rsidRPr="00226F61">
        <w:rPr>
          <w:sz w:val="22"/>
          <w:szCs w:val="22"/>
        </w:rPr>
        <w:t>].</w:t>
      </w:r>
      <w:r w:rsidR="00AF2155" w:rsidRPr="00226F61">
        <w:rPr>
          <w:sz w:val="22"/>
          <w:szCs w:val="22"/>
        </w:rPr>
        <w:t xml:space="preserve"> This is vital as it helps fend off disease progression, keeping the individual healthy.</w:t>
      </w:r>
      <w:r w:rsidR="00FD0026" w:rsidRPr="00226F61">
        <w:rPr>
          <w:sz w:val="22"/>
          <w:szCs w:val="22"/>
        </w:rPr>
        <w:t xml:space="preserve"> </w:t>
      </w:r>
    </w:p>
    <w:p w14:paraId="081E19BB" w14:textId="1BE3D6EB" w:rsidR="008E65F6" w:rsidRPr="00226F61" w:rsidRDefault="00E067D9" w:rsidP="008E65F6">
      <w:pPr>
        <w:ind w:left="720"/>
        <w:rPr>
          <w:sz w:val="22"/>
          <w:szCs w:val="22"/>
        </w:rPr>
      </w:pPr>
      <w:r w:rsidRPr="00226F61">
        <w:rPr>
          <w:noProof/>
          <w:sz w:val="22"/>
          <w:szCs w:val="22"/>
        </w:rPr>
        <w:drawing>
          <wp:anchor distT="0" distB="0" distL="114300" distR="114300" simplePos="0" relativeHeight="251658240" behindDoc="0" locked="0" layoutInCell="1" allowOverlap="1" wp14:anchorId="09790577" wp14:editId="2A151673">
            <wp:simplePos x="0" y="0"/>
            <wp:positionH relativeFrom="column">
              <wp:posOffset>1771015</wp:posOffset>
            </wp:positionH>
            <wp:positionV relativeFrom="paragraph">
              <wp:posOffset>459740</wp:posOffset>
            </wp:positionV>
            <wp:extent cx="2223135" cy="2599055"/>
            <wp:effectExtent l="0" t="0" r="1206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23135" cy="2599055"/>
                    </a:xfrm>
                    <a:prstGeom prst="rect">
                      <a:avLst/>
                    </a:prstGeom>
                  </pic:spPr>
                </pic:pic>
              </a:graphicData>
            </a:graphic>
            <wp14:sizeRelH relativeFrom="page">
              <wp14:pctWidth>0</wp14:pctWidth>
            </wp14:sizeRelH>
            <wp14:sizeRelV relativeFrom="page">
              <wp14:pctHeight>0</wp14:pctHeight>
            </wp14:sizeRelV>
          </wp:anchor>
        </w:drawing>
      </w:r>
      <w:r w:rsidR="00AF2155" w:rsidRPr="00226F61">
        <w:rPr>
          <w:sz w:val="22"/>
          <w:szCs w:val="22"/>
        </w:rPr>
        <w:t>EC’s, like other Eukaryotic Cells undergo several distinct phases during replication as shown in the diagram below</w:t>
      </w:r>
      <w:r w:rsidR="00B575D1" w:rsidRPr="00226F61">
        <w:rPr>
          <w:sz w:val="22"/>
          <w:szCs w:val="22"/>
        </w:rPr>
        <w:t xml:space="preserve">, however have another stage </w:t>
      </w:r>
      <w:r w:rsidR="0041766A" w:rsidRPr="00226F61">
        <w:rPr>
          <w:sz w:val="22"/>
          <w:szCs w:val="22"/>
        </w:rPr>
        <w:t>they can enter before S Phase</w:t>
      </w:r>
      <w:r w:rsidR="00AF2155" w:rsidRPr="00226F61">
        <w:rPr>
          <w:sz w:val="22"/>
          <w:szCs w:val="22"/>
        </w:rPr>
        <w:t xml:space="preserve">. </w:t>
      </w:r>
      <w:r w:rsidR="00FD0026" w:rsidRPr="00226F61">
        <w:rPr>
          <w:sz w:val="22"/>
          <w:szCs w:val="22"/>
        </w:rPr>
        <w:t xml:space="preserve"> </w:t>
      </w:r>
    </w:p>
    <w:p w14:paraId="07C24B7A" w14:textId="7CCD0CC2" w:rsidR="00AF2155" w:rsidRPr="00226F61" w:rsidRDefault="00610676" w:rsidP="00CD4455">
      <w:pPr>
        <w:rPr>
          <w:sz w:val="22"/>
          <w:szCs w:val="22"/>
        </w:rPr>
      </w:pPr>
      <w:r w:rsidRPr="00226F61">
        <w:rPr>
          <w:sz w:val="22"/>
          <w:szCs w:val="22"/>
        </w:rPr>
        <w:tab/>
      </w:r>
      <w:r w:rsidRPr="00226F61">
        <w:rPr>
          <w:sz w:val="22"/>
          <w:szCs w:val="22"/>
        </w:rPr>
        <w:tab/>
      </w:r>
      <w:r w:rsidRPr="00226F61">
        <w:rPr>
          <w:sz w:val="22"/>
          <w:szCs w:val="22"/>
        </w:rPr>
        <w:tab/>
        <w:t>Figure 2</w:t>
      </w:r>
      <w:r w:rsidR="00A269CA" w:rsidRPr="00226F61">
        <w:rPr>
          <w:sz w:val="22"/>
          <w:szCs w:val="22"/>
        </w:rPr>
        <w:t>.1</w:t>
      </w:r>
      <w:r w:rsidR="0044203A" w:rsidRPr="00226F61">
        <w:rPr>
          <w:sz w:val="22"/>
          <w:szCs w:val="22"/>
        </w:rPr>
        <w:t>: Phases of eukaryotic cell cycle [</w:t>
      </w:r>
      <w:r w:rsidR="008075A5" w:rsidRPr="00226F61">
        <w:rPr>
          <w:sz w:val="22"/>
          <w:szCs w:val="22"/>
        </w:rPr>
        <w:t>2</w:t>
      </w:r>
      <w:r w:rsidR="0044203A" w:rsidRPr="00226F61">
        <w:rPr>
          <w:sz w:val="22"/>
          <w:szCs w:val="22"/>
        </w:rPr>
        <w:t xml:space="preserve">] </w:t>
      </w:r>
    </w:p>
    <w:p w14:paraId="3F160C9E" w14:textId="77777777" w:rsidR="0044203A" w:rsidRPr="00226F61" w:rsidRDefault="0044203A" w:rsidP="00CD4455">
      <w:pPr>
        <w:rPr>
          <w:sz w:val="22"/>
          <w:szCs w:val="22"/>
        </w:rPr>
      </w:pPr>
    </w:p>
    <w:p w14:paraId="32C4D863" w14:textId="2B6C6F21" w:rsidR="008C4FD4" w:rsidRPr="00226F61" w:rsidRDefault="00B575D1" w:rsidP="00B575D1">
      <w:pPr>
        <w:ind w:left="720"/>
        <w:rPr>
          <w:sz w:val="22"/>
          <w:szCs w:val="22"/>
        </w:rPr>
      </w:pPr>
      <w:commentRangeStart w:id="30"/>
      <w:r w:rsidRPr="00226F61">
        <w:rPr>
          <w:sz w:val="22"/>
          <w:szCs w:val="22"/>
        </w:rPr>
        <w:t>Stages G</w:t>
      </w:r>
      <w:r w:rsidRPr="00226F61">
        <w:rPr>
          <w:sz w:val="22"/>
          <w:szCs w:val="22"/>
          <w:vertAlign w:val="subscript"/>
        </w:rPr>
        <w:t>1</w:t>
      </w:r>
      <w:r w:rsidRPr="00226F61">
        <w:rPr>
          <w:sz w:val="22"/>
          <w:szCs w:val="22"/>
        </w:rPr>
        <w:t>, S and G</w:t>
      </w:r>
      <w:r w:rsidRPr="00226F61">
        <w:rPr>
          <w:sz w:val="22"/>
          <w:szCs w:val="22"/>
          <w:vertAlign w:val="subscript"/>
        </w:rPr>
        <w:t>2</w:t>
      </w:r>
      <w:r w:rsidRPr="00226F61">
        <w:rPr>
          <w:sz w:val="22"/>
          <w:szCs w:val="22"/>
        </w:rPr>
        <w:t xml:space="preserve"> are called Interphase; this is the time when the cell is increasing in size, and the lengths of time in each stage are proportional to their relative lengths. As shown in the figure, during S phase, the DNA is </w:t>
      </w:r>
      <w:r w:rsidR="006451F0" w:rsidRPr="00226F61">
        <w:rPr>
          <w:sz w:val="22"/>
          <w:szCs w:val="22"/>
        </w:rPr>
        <w:t xml:space="preserve">replicated </w:t>
      </w:r>
      <w:r w:rsidR="00995787" w:rsidRPr="00226F61">
        <w:rPr>
          <w:sz w:val="22"/>
          <w:szCs w:val="22"/>
        </w:rPr>
        <w:t>forming a</w:t>
      </w:r>
      <w:r w:rsidRPr="00226F61">
        <w:rPr>
          <w:sz w:val="22"/>
          <w:szCs w:val="22"/>
        </w:rPr>
        <w:t xml:space="preserve"> copy of itself which moves onto M phase (mitosis), when the enlarged cell splits into 2 identical daughter cells [</w:t>
      </w:r>
      <w:r w:rsidR="008075A5" w:rsidRPr="00226F61">
        <w:rPr>
          <w:sz w:val="22"/>
          <w:szCs w:val="22"/>
        </w:rPr>
        <w:t>3</w:t>
      </w:r>
      <w:r w:rsidR="001434BE" w:rsidRPr="00226F61">
        <w:rPr>
          <w:sz w:val="22"/>
          <w:szCs w:val="22"/>
        </w:rPr>
        <w:t>]</w:t>
      </w:r>
      <w:r w:rsidRPr="00226F61">
        <w:rPr>
          <w:sz w:val="22"/>
          <w:szCs w:val="22"/>
        </w:rPr>
        <w:t xml:space="preserve">. </w:t>
      </w:r>
      <w:r w:rsidR="009204E5" w:rsidRPr="00226F61">
        <w:rPr>
          <w:sz w:val="22"/>
          <w:szCs w:val="22"/>
        </w:rPr>
        <w:t xml:space="preserve">The length of time for a normal Eukaryotic Cell to undergo proliferation </w:t>
      </w:r>
      <w:r w:rsidR="00402A07" w:rsidRPr="00226F61">
        <w:rPr>
          <w:sz w:val="22"/>
          <w:szCs w:val="22"/>
        </w:rPr>
        <w:t>is around 24 hours, with 1 hour</w:t>
      </w:r>
      <w:r w:rsidR="009204E5" w:rsidRPr="00226F61">
        <w:rPr>
          <w:sz w:val="22"/>
          <w:szCs w:val="22"/>
        </w:rPr>
        <w:t xml:space="preserve"> of that being the M phase, therefore 23 hours (96%) of the time is during cell growth and DNA replication</w:t>
      </w:r>
      <w:r w:rsidR="00680065" w:rsidRPr="00226F61">
        <w:rPr>
          <w:sz w:val="22"/>
          <w:szCs w:val="22"/>
        </w:rPr>
        <w:t>, during which time the cell grows to be about twice its size</w:t>
      </w:r>
      <w:r w:rsidR="009204E5" w:rsidRPr="00226F61">
        <w:rPr>
          <w:sz w:val="22"/>
          <w:szCs w:val="22"/>
        </w:rPr>
        <w:t xml:space="preserve"> [</w:t>
      </w:r>
      <w:r w:rsidR="008075A5" w:rsidRPr="00226F61">
        <w:rPr>
          <w:sz w:val="22"/>
          <w:szCs w:val="22"/>
        </w:rPr>
        <w:t>3</w:t>
      </w:r>
      <w:r w:rsidR="009204E5" w:rsidRPr="00226F61">
        <w:rPr>
          <w:sz w:val="22"/>
          <w:szCs w:val="22"/>
        </w:rPr>
        <w:t>].</w:t>
      </w:r>
      <w:commentRangeEnd w:id="30"/>
      <w:r w:rsidR="00057517" w:rsidRPr="00226F61">
        <w:rPr>
          <w:rStyle w:val="CommentReference"/>
          <w:highlight w:val="yellow"/>
        </w:rPr>
        <w:commentReference w:id="30"/>
      </w:r>
    </w:p>
    <w:p w14:paraId="16932D8A" w14:textId="2A9646C1" w:rsidR="00AF2155" w:rsidRPr="00226F61" w:rsidRDefault="00B575D1" w:rsidP="00B575D1">
      <w:pPr>
        <w:ind w:left="720"/>
        <w:rPr>
          <w:sz w:val="22"/>
          <w:szCs w:val="22"/>
        </w:rPr>
      </w:pPr>
      <w:r w:rsidRPr="00226F61">
        <w:rPr>
          <w:sz w:val="22"/>
          <w:szCs w:val="22"/>
        </w:rPr>
        <w:t xml:space="preserve">However, </w:t>
      </w:r>
      <w:commentRangeStart w:id="31"/>
      <w:r w:rsidRPr="00226F61">
        <w:rPr>
          <w:sz w:val="22"/>
          <w:szCs w:val="22"/>
        </w:rPr>
        <w:t xml:space="preserve">for ECs </w:t>
      </w:r>
      <w:commentRangeEnd w:id="31"/>
      <w:r w:rsidR="00057517" w:rsidRPr="00226F61">
        <w:rPr>
          <w:rStyle w:val="CommentReference"/>
        </w:rPr>
        <w:commentReference w:id="31"/>
      </w:r>
      <w:r w:rsidRPr="00226F61">
        <w:rPr>
          <w:sz w:val="22"/>
          <w:szCs w:val="22"/>
        </w:rPr>
        <w:t>there is another cycle between the G</w:t>
      </w:r>
      <w:r w:rsidRPr="00226F61">
        <w:rPr>
          <w:sz w:val="22"/>
          <w:szCs w:val="22"/>
          <w:vertAlign w:val="subscript"/>
        </w:rPr>
        <w:t>1</w:t>
      </w:r>
      <w:r w:rsidRPr="00226F61">
        <w:rPr>
          <w:sz w:val="22"/>
          <w:szCs w:val="22"/>
        </w:rPr>
        <w:t xml:space="preserve"> and S phase. This is called the G</w:t>
      </w:r>
      <w:r w:rsidRPr="00226F61">
        <w:rPr>
          <w:sz w:val="22"/>
          <w:szCs w:val="22"/>
          <w:vertAlign w:val="subscript"/>
        </w:rPr>
        <w:t>0</w:t>
      </w:r>
      <w:r w:rsidRPr="00226F61">
        <w:rPr>
          <w:sz w:val="22"/>
          <w:szCs w:val="22"/>
        </w:rPr>
        <w:t xml:space="preserve"> phase and generally known as the quiescence state. </w:t>
      </w:r>
      <w:r w:rsidR="002C58D8" w:rsidRPr="00226F61">
        <w:rPr>
          <w:sz w:val="22"/>
          <w:szCs w:val="22"/>
        </w:rPr>
        <w:t xml:space="preserve">This is a state of inactivity, usually induced when </w:t>
      </w:r>
      <w:r w:rsidR="001434BE" w:rsidRPr="00226F61">
        <w:rPr>
          <w:sz w:val="22"/>
          <w:szCs w:val="22"/>
        </w:rPr>
        <w:t xml:space="preserve">EC proliferation is no longer required. If there is a stressor, such as a decrease </w:t>
      </w:r>
      <w:r w:rsidR="001434BE" w:rsidRPr="00226F61">
        <w:rPr>
          <w:sz w:val="22"/>
          <w:szCs w:val="22"/>
        </w:rPr>
        <w:lastRenderedPageBreak/>
        <w:t>in external pressure due to the ECs spreading out or moving, the quiescent cell can move out of G</w:t>
      </w:r>
      <w:r w:rsidR="001434BE" w:rsidRPr="00226F61">
        <w:rPr>
          <w:sz w:val="22"/>
          <w:szCs w:val="22"/>
          <w:vertAlign w:val="subscript"/>
        </w:rPr>
        <w:t>0</w:t>
      </w:r>
      <w:r w:rsidR="001434BE" w:rsidRPr="00226F61">
        <w:rPr>
          <w:sz w:val="22"/>
          <w:szCs w:val="22"/>
        </w:rPr>
        <w:t xml:space="preserve"> back into the normal eukaryotic cell </w:t>
      </w:r>
      <w:commentRangeStart w:id="32"/>
      <w:r w:rsidR="001434BE" w:rsidRPr="00226F61">
        <w:rPr>
          <w:sz w:val="22"/>
          <w:szCs w:val="22"/>
        </w:rPr>
        <w:t>cycle [</w:t>
      </w:r>
      <w:r w:rsidR="00483244" w:rsidRPr="00226F61">
        <w:rPr>
          <w:sz w:val="22"/>
          <w:szCs w:val="22"/>
        </w:rPr>
        <w:t>4</w:t>
      </w:r>
      <w:r w:rsidR="001434BE" w:rsidRPr="00226F61">
        <w:rPr>
          <w:sz w:val="22"/>
          <w:szCs w:val="22"/>
        </w:rPr>
        <w:t xml:space="preserve">]. </w:t>
      </w:r>
      <w:commentRangeEnd w:id="32"/>
      <w:r w:rsidR="00F65495" w:rsidRPr="00226F61">
        <w:rPr>
          <w:rStyle w:val="CommentReference"/>
        </w:rPr>
        <w:commentReference w:id="32"/>
      </w:r>
      <w:r w:rsidR="001434BE" w:rsidRPr="00226F61">
        <w:rPr>
          <w:sz w:val="22"/>
          <w:szCs w:val="22"/>
        </w:rPr>
        <w:t>However, if the EC stays in the quiescent state for too long, it’s possible for it to develop into a senescent cell over time</w:t>
      </w:r>
      <w:r w:rsidR="002F5E25" w:rsidRPr="00226F61">
        <w:rPr>
          <w:sz w:val="22"/>
          <w:szCs w:val="22"/>
        </w:rPr>
        <w:t xml:space="preserve"> where it will never return to the normal cycle</w:t>
      </w:r>
      <w:r w:rsidR="001434BE" w:rsidRPr="00226F61">
        <w:rPr>
          <w:sz w:val="22"/>
          <w:szCs w:val="22"/>
        </w:rPr>
        <w:t xml:space="preserve"> [</w:t>
      </w:r>
      <w:r w:rsidR="00483244" w:rsidRPr="00226F61">
        <w:rPr>
          <w:sz w:val="22"/>
          <w:szCs w:val="22"/>
        </w:rPr>
        <w:t>5</w:t>
      </w:r>
      <w:r w:rsidR="001434BE" w:rsidRPr="00226F61">
        <w:rPr>
          <w:sz w:val="22"/>
          <w:szCs w:val="22"/>
        </w:rPr>
        <w:t>].</w:t>
      </w:r>
    </w:p>
    <w:p w14:paraId="57A9C26B" w14:textId="648E635F" w:rsidR="00141C06" w:rsidRPr="00226F61" w:rsidRDefault="00141C06" w:rsidP="00B575D1">
      <w:pPr>
        <w:ind w:left="720"/>
        <w:rPr>
          <w:sz w:val="22"/>
          <w:szCs w:val="22"/>
        </w:rPr>
      </w:pPr>
      <w:r w:rsidRPr="00226F61">
        <w:rPr>
          <w:sz w:val="22"/>
          <w:szCs w:val="22"/>
        </w:rPr>
        <w:t xml:space="preserve">In general, ECs </w:t>
      </w:r>
      <w:r w:rsidR="005C161B" w:rsidRPr="00226F61">
        <w:rPr>
          <w:sz w:val="22"/>
          <w:szCs w:val="22"/>
        </w:rPr>
        <w:t>are long, flat cells around 5-10</w:t>
      </w:r>
      <w:r w:rsidR="005C161B" w:rsidRPr="00226F61">
        <w:rPr>
          <w:sz w:val="22"/>
          <w:szCs w:val="22"/>
        </w:rPr>
        <w:sym w:font="Symbol" w:char="F06D"/>
      </w:r>
      <w:r w:rsidR="005C161B" w:rsidRPr="00226F61">
        <w:rPr>
          <w:sz w:val="22"/>
          <w:szCs w:val="22"/>
        </w:rPr>
        <w:t>m in radius and 1-2</w:t>
      </w:r>
      <w:r w:rsidR="005C161B" w:rsidRPr="00226F61">
        <w:rPr>
          <w:sz w:val="22"/>
          <w:szCs w:val="22"/>
        </w:rPr>
        <w:sym w:font="Symbol" w:char="F06D"/>
      </w:r>
      <w:r w:rsidR="005C161B" w:rsidRPr="00226F61">
        <w:rPr>
          <w:sz w:val="22"/>
          <w:szCs w:val="22"/>
        </w:rPr>
        <w:t>m wide [</w:t>
      </w:r>
      <w:r w:rsidR="00462722" w:rsidRPr="00226F61">
        <w:rPr>
          <w:sz w:val="22"/>
          <w:szCs w:val="22"/>
        </w:rPr>
        <w:t>6</w:t>
      </w:r>
      <w:r w:rsidR="005C161B" w:rsidRPr="00226F61">
        <w:rPr>
          <w:sz w:val="22"/>
          <w:szCs w:val="22"/>
        </w:rPr>
        <w:t>].</w:t>
      </w:r>
    </w:p>
    <w:p w14:paraId="734608AC" w14:textId="77777777" w:rsidR="00CD4455" w:rsidRPr="00226F61" w:rsidRDefault="00CD4455">
      <w:pPr>
        <w:rPr>
          <w:ins w:id="33" w:author="Harry Cooper" w:date="2017-11-29T15:23:00Z"/>
          <w:sz w:val="22"/>
          <w:szCs w:val="22"/>
        </w:rPr>
      </w:pPr>
    </w:p>
    <w:p w14:paraId="4DD2DE3E" w14:textId="44A2B945" w:rsidR="00B77936" w:rsidRPr="00226F61" w:rsidRDefault="00DD2494" w:rsidP="004110B2">
      <w:pPr>
        <w:rPr>
          <w:sz w:val="22"/>
          <w:szCs w:val="22"/>
          <w:lang w:eastAsia="en-US"/>
        </w:rPr>
      </w:pPr>
      <w:r w:rsidRPr="00226F61">
        <w:rPr>
          <w:szCs w:val="22"/>
        </w:rPr>
        <w:t xml:space="preserve">2.2 </w:t>
      </w:r>
      <w:ins w:id="34" w:author="Harry Cooper" w:date="2017-11-29T15:23:00Z">
        <w:r w:rsidR="00B77936" w:rsidRPr="00226F61">
          <w:rPr>
            <w:szCs w:val="22"/>
          </w:rPr>
          <w:t>Ageing</w:t>
        </w:r>
      </w:ins>
    </w:p>
    <w:p w14:paraId="5CBA7330" w14:textId="77777777" w:rsidR="00B851D2" w:rsidRPr="00226F61" w:rsidRDefault="00B851D2" w:rsidP="00B851D2">
      <w:pPr>
        <w:rPr>
          <w:ins w:id="35" w:author="Harry Cooper" w:date="2017-11-29T15:23:00Z"/>
          <w:color w:val="ED7D31" w:themeColor="accent2"/>
          <w:sz w:val="22"/>
          <w:szCs w:val="22"/>
          <w:rPrChange w:id="36" w:author="Harry Cooper" w:date="2017-11-29T15:23:00Z">
            <w:rPr>
              <w:ins w:id="37" w:author="Harry Cooper" w:date="2017-11-29T15:23:00Z"/>
            </w:rPr>
          </w:rPrChange>
        </w:rPr>
      </w:pPr>
    </w:p>
    <w:p w14:paraId="3305C2A2" w14:textId="5E044194" w:rsidR="00B77936" w:rsidRPr="00226F61" w:rsidRDefault="006E1F51" w:rsidP="006E1F51">
      <w:pPr>
        <w:ind w:left="720"/>
        <w:rPr>
          <w:sz w:val="22"/>
          <w:szCs w:val="22"/>
        </w:rPr>
      </w:pPr>
      <w:r w:rsidRPr="00226F61">
        <w:rPr>
          <w:sz w:val="22"/>
          <w:szCs w:val="22"/>
        </w:rPr>
        <w:t xml:space="preserve">An important factor that contributes to </w:t>
      </w:r>
      <w:r w:rsidR="00D71433" w:rsidRPr="00226F61">
        <w:rPr>
          <w:sz w:val="22"/>
          <w:szCs w:val="22"/>
        </w:rPr>
        <w:t>pro-atherosclerotic changes to the endothelium is ageing [</w:t>
      </w:r>
      <w:r w:rsidR="00484BFF" w:rsidRPr="00226F61">
        <w:rPr>
          <w:sz w:val="22"/>
          <w:szCs w:val="22"/>
        </w:rPr>
        <w:t>7</w:t>
      </w:r>
      <w:r w:rsidR="00D71433" w:rsidRPr="00226F61">
        <w:rPr>
          <w:sz w:val="22"/>
          <w:szCs w:val="22"/>
        </w:rPr>
        <w:t>]. The number of times an EC can divide is limited</w:t>
      </w:r>
      <w:r w:rsidR="002561E5" w:rsidRPr="00226F61">
        <w:rPr>
          <w:sz w:val="22"/>
          <w:szCs w:val="22"/>
        </w:rPr>
        <w:t>,</w:t>
      </w:r>
      <w:r w:rsidR="00D71433" w:rsidRPr="00226F61">
        <w:rPr>
          <w:sz w:val="22"/>
          <w:szCs w:val="22"/>
        </w:rPr>
        <w:t xml:space="preserve"> and once reached the cell goes into growth arrest, known as senescence [</w:t>
      </w:r>
      <w:r w:rsidR="007F5BEA" w:rsidRPr="00226F61">
        <w:rPr>
          <w:sz w:val="22"/>
          <w:szCs w:val="22"/>
        </w:rPr>
        <w:t>8</w:t>
      </w:r>
      <w:r w:rsidR="00D71433" w:rsidRPr="00226F61">
        <w:rPr>
          <w:sz w:val="22"/>
          <w:szCs w:val="22"/>
        </w:rPr>
        <w:t xml:space="preserve">]. </w:t>
      </w:r>
      <w:r w:rsidR="002561E5" w:rsidRPr="00226F61">
        <w:rPr>
          <w:sz w:val="22"/>
          <w:szCs w:val="22"/>
        </w:rPr>
        <w:t>This is due to the shortening of the ECs telomeres (the end parts of DNA) by 50-200 base pairs each time the cell proliferates.</w:t>
      </w:r>
      <w:r w:rsidR="001A26B7" w:rsidRPr="00226F61">
        <w:rPr>
          <w:sz w:val="22"/>
          <w:szCs w:val="22"/>
        </w:rPr>
        <w:t xml:space="preserve"> Once these telomeres are shorter than a critical length, the cell becomes senescent.</w:t>
      </w:r>
      <w:r w:rsidR="00FF0F39" w:rsidRPr="00226F61">
        <w:rPr>
          <w:sz w:val="22"/>
          <w:szCs w:val="22"/>
        </w:rPr>
        <w:t xml:space="preserve"> The number of times a cell can proliferate is known as the Hayflick Limit, and for normal ECs is around 50 [</w:t>
      </w:r>
      <w:r w:rsidR="005E01C0" w:rsidRPr="00226F61">
        <w:rPr>
          <w:sz w:val="22"/>
          <w:szCs w:val="22"/>
        </w:rPr>
        <w:t>9]</w:t>
      </w:r>
      <w:r w:rsidR="00FF0F39" w:rsidRPr="00226F61">
        <w:rPr>
          <w:sz w:val="22"/>
          <w:szCs w:val="22"/>
        </w:rPr>
        <w:t>.</w:t>
      </w:r>
    </w:p>
    <w:p w14:paraId="107ABD4D" w14:textId="77777777" w:rsidR="006E1F51" w:rsidRPr="00226F61" w:rsidRDefault="006E1F51">
      <w:pPr>
        <w:rPr>
          <w:sz w:val="22"/>
          <w:szCs w:val="22"/>
        </w:rPr>
      </w:pPr>
    </w:p>
    <w:p w14:paraId="68FC833F" w14:textId="31AA64C8" w:rsidR="00CD4455" w:rsidRPr="00226F61" w:rsidRDefault="00DD2494">
      <w:r w:rsidRPr="00226F61">
        <w:t xml:space="preserve">2.3 </w:t>
      </w:r>
      <w:r w:rsidR="0071486B" w:rsidRPr="00226F61">
        <w:t>Senescent Cells</w:t>
      </w:r>
    </w:p>
    <w:p w14:paraId="3A43F655" w14:textId="77777777" w:rsidR="00CD4455" w:rsidRPr="00226F61" w:rsidRDefault="00CD4455"/>
    <w:p w14:paraId="04EE83D2" w14:textId="49DBC88E" w:rsidR="00901A3B" w:rsidRPr="00226F61" w:rsidRDefault="00901A3B" w:rsidP="00975E56">
      <w:pPr>
        <w:ind w:left="720"/>
        <w:rPr>
          <w:sz w:val="22"/>
          <w:szCs w:val="22"/>
        </w:rPr>
      </w:pPr>
      <w:r w:rsidRPr="00226F61">
        <w:rPr>
          <w:sz w:val="22"/>
          <w:szCs w:val="22"/>
        </w:rPr>
        <w:t xml:space="preserve">It has been noted </w:t>
      </w:r>
      <w:r w:rsidR="00F01637" w:rsidRPr="00226F61">
        <w:rPr>
          <w:sz w:val="22"/>
          <w:szCs w:val="22"/>
        </w:rPr>
        <w:t xml:space="preserve">the senescent ECs have several characteristics which differ them from normal ECs. </w:t>
      </w:r>
      <w:proofErr w:type="gramStart"/>
      <w:ins w:id="38" w:author="Harry Cooper" w:date="2017-11-29T15:32:00Z">
        <w:r w:rsidR="00BD74DE" w:rsidRPr="00226F61">
          <w:rPr>
            <w:sz w:val="22"/>
            <w:szCs w:val="22"/>
          </w:rPr>
          <w:t>First of all</w:t>
        </w:r>
        <w:proofErr w:type="gramEnd"/>
        <w:r w:rsidR="00BD74DE" w:rsidRPr="00226F61">
          <w:rPr>
            <w:sz w:val="22"/>
            <w:szCs w:val="22"/>
          </w:rPr>
          <w:t xml:space="preserve">, they are unable to undergo mitosis </w:t>
        </w:r>
      </w:ins>
      <w:r w:rsidR="001B1C83" w:rsidRPr="00226F61">
        <w:rPr>
          <w:sz w:val="22"/>
          <w:szCs w:val="22"/>
        </w:rPr>
        <w:t>and have a turnover rate of around 3 years [</w:t>
      </w:r>
      <w:r w:rsidR="005E01C0" w:rsidRPr="00226F61">
        <w:rPr>
          <w:sz w:val="22"/>
          <w:szCs w:val="22"/>
        </w:rPr>
        <w:t>7</w:t>
      </w:r>
      <w:r w:rsidR="001B1C83" w:rsidRPr="00226F61">
        <w:rPr>
          <w:sz w:val="22"/>
          <w:szCs w:val="22"/>
        </w:rPr>
        <w:t>]</w:t>
      </w:r>
      <w:ins w:id="39" w:author="Harry Cooper" w:date="2017-11-29T15:32:00Z">
        <w:r w:rsidR="00BD74DE" w:rsidRPr="00226F61">
          <w:rPr>
            <w:sz w:val="22"/>
            <w:szCs w:val="22"/>
          </w:rPr>
          <w:t xml:space="preserve">, </w:t>
        </w:r>
      </w:ins>
      <w:ins w:id="40" w:author="Harry Cooper" w:date="2017-11-29T15:33:00Z">
        <w:r w:rsidR="00BD74DE" w:rsidRPr="00226F61">
          <w:rPr>
            <w:sz w:val="22"/>
            <w:szCs w:val="22"/>
          </w:rPr>
          <w:t>t</w:t>
        </w:r>
      </w:ins>
      <w:del w:id="41" w:author="Harry Cooper" w:date="2017-11-29T15:33:00Z">
        <w:r w:rsidR="00F01637" w:rsidRPr="00226F61" w:rsidDel="00BD74DE">
          <w:rPr>
            <w:sz w:val="22"/>
            <w:szCs w:val="22"/>
          </w:rPr>
          <w:delText>T</w:delText>
        </w:r>
      </w:del>
      <w:r w:rsidR="00F01637" w:rsidRPr="00226F61">
        <w:rPr>
          <w:sz w:val="22"/>
          <w:szCs w:val="22"/>
        </w:rPr>
        <w:t xml:space="preserve">hey </w:t>
      </w:r>
      <w:del w:id="42" w:author="Harry Cooper" w:date="2017-11-29T15:33:00Z">
        <w:r w:rsidR="00F01637" w:rsidRPr="00226F61" w:rsidDel="00BD74DE">
          <w:rPr>
            <w:sz w:val="22"/>
            <w:szCs w:val="22"/>
          </w:rPr>
          <w:delText>tend to be more</w:delText>
        </w:r>
      </w:del>
      <w:ins w:id="43" w:author="Harry Cooper" w:date="2017-11-29T15:33:00Z">
        <w:r w:rsidR="00BD74DE" w:rsidRPr="00226F61">
          <w:rPr>
            <w:sz w:val="22"/>
            <w:szCs w:val="22"/>
          </w:rPr>
          <w:t>become</w:t>
        </w:r>
      </w:ins>
      <w:r w:rsidR="00F01637" w:rsidRPr="00226F61">
        <w:rPr>
          <w:sz w:val="22"/>
          <w:szCs w:val="22"/>
        </w:rPr>
        <w:t xml:space="preserve"> enlarged</w:t>
      </w:r>
      <w:ins w:id="44" w:author="Harry Cooper" w:date="2017-11-29T15:32:00Z">
        <w:r w:rsidR="00BD74DE" w:rsidRPr="00226F61">
          <w:rPr>
            <w:sz w:val="22"/>
            <w:szCs w:val="22"/>
          </w:rPr>
          <w:t xml:space="preserve"> </w:t>
        </w:r>
      </w:ins>
      <w:ins w:id="45" w:author="Harry Cooper" w:date="2017-11-29T15:33:00Z">
        <w:r w:rsidR="00BD74DE" w:rsidRPr="00226F61">
          <w:rPr>
            <w:sz w:val="22"/>
            <w:szCs w:val="22"/>
          </w:rPr>
          <w:t xml:space="preserve">after entering this state </w:t>
        </w:r>
      </w:ins>
      <w:del w:id="46" w:author="Harry Cooper" w:date="2017-11-29T15:32:00Z">
        <w:r w:rsidR="00F01637" w:rsidRPr="00226F61" w:rsidDel="00BD74DE">
          <w:rPr>
            <w:sz w:val="22"/>
            <w:szCs w:val="22"/>
          </w:rPr>
          <w:delText xml:space="preserve">, </w:delText>
        </w:r>
        <w:commentRangeStart w:id="47"/>
        <w:r w:rsidR="00F01637" w:rsidRPr="00226F61" w:rsidDel="00BD74DE">
          <w:rPr>
            <w:sz w:val="22"/>
            <w:szCs w:val="22"/>
          </w:rPr>
          <w:delText>express higher levels of p53 and display high SA-</w:delText>
        </w:r>
        <w:r w:rsidR="00F01637" w:rsidRPr="00226F61" w:rsidDel="00BD74DE">
          <w:rPr>
            <w:sz w:val="22"/>
            <w:szCs w:val="22"/>
          </w:rPr>
          <w:sym w:font="Symbol" w:char="F062"/>
        </w:r>
        <w:r w:rsidR="00F01637" w:rsidRPr="00226F61" w:rsidDel="00BD74DE">
          <w:rPr>
            <w:sz w:val="22"/>
            <w:szCs w:val="22"/>
          </w:rPr>
          <w:delText>-gal activity</w:delText>
        </w:r>
        <w:commentRangeEnd w:id="47"/>
        <w:r w:rsidR="00807C12" w:rsidRPr="00226F61" w:rsidDel="00BD74DE">
          <w:rPr>
            <w:rStyle w:val="CommentReference"/>
            <w:sz w:val="22"/>
            <w:szCs w:val="22"/>
          </w:rPr>
          <w:commentReference w:id="47"/>
        </w:r>
        <w:r w:rsidR="00F01637" w:rsidRPr="00226F61" w:rsidDel="00BD74DE">
          <w:rPr>
            <w:sz w:val="22"/>
            <w:szCs w:val="22"/>
          </w:rPr>
          <w:delText xml:space="preserve"> </w:delText>
        </w:r>
      </w:del>
      <w:r w:rsidR="00F01637" w:rsidRPr="00226F61">
        <w:rPr>
          <w:sz w:val="22"/>
          <w:szCs w:val="22"/>
        </w:rPr>
        <w:t>[</w:t>
      </w:r>
      <w:r w:rsidR="005E01C0" w:rsidRPr="00226F61">
        <w:rPr>
          <w:sz w:val="22"/>
          <w:szCs w:val="22"/>
        </w:rPr>
        <w:t>10]</w:t>
      </w:r>
      <w:ins w:id="48" w:author="Harry Cooper" w:date="2017-11-29T15:33:00Z">
        <w:r w:rsidR="00BD74DE" w:rsidRPr="00226F61">
          <w:rPr>
            <w:sz w:val="22"/>
            <w:szCs w:val="22"/>
          </w:rPr>
          <w:t xml:space="preserve"> and slow down surrounding ECs</w:t>
        </w:r>
      </w:ins>
      <w:r w:rsidR="00F01637" w:rsidRPr="00226F61">
        <w:rPr>
          <w:sz w:val="22"/>
          <w:szCs w:val="22"/>
        </w:rPr>
        <w:t xml:space="preserve">. </w:t>
      </w:r>
      <w:r w:rsidR="008C2109" w:rsidRPr="00226F61">
        <w:rPr>
          <w:sz w:val="22"/>
          <w:szCs w:val="22"/>
        </w:rPr>
        <w:t xml:space="preserve">Warboys suggests that senescent ECs could be the main contributor and initiator of atherosclerosis. In vitro, it has been seen that senescence in the ECs </w:t>
      </w:r>
      <w:r w:rsidR="0045151A" w:rsidRPr="00226F61">
        <w:rPr>
          <w:sz w:val="22"/>
          <w:szCs w:val="22"/>
        </w:rPr>
        <w:t>increases</w:t>
      </w:r>
      <w:r w:rsidR="008C2109" w:rsidRPr="00226F61">
        <w:rPr>
          <w:sz w:val="22"/>
          <w:szCs w:val="22"/>
        </w:rPr>
        <w:t xml:space="preserve"> during a turbulent, disturbed flow</w:t>
      </w:r>
      <w:r w:rsidR="0080304B" w:rsidRPr="00226F61">
        <w:rPr>
          <w:sz w:val="22"/>
          <w:szCs w:val="22"/>
        </w:rPr>
        <w:t xml:space="preserve">, </w:t>
      </w:r>
      <w:r w:rsidR="00182F23" w:rsidRPr="00226F61">
        <w:rPr>
          <w:sz w:val="22"/>
          <w:szCs w:val="22"/>
        </w:rPr>
        <w:t xml:space="preserve">from 1% of EC being senescent </w:t>
      </w:r>
      <w:r w:rsidR="00A54841" w:rsidRPr="00226F61">
        <w:rPr>
          <w:sz w:val="22"/>
          <w:szCs w:val="22"/>
        </w:rPr>
        <w:t>using a 13 dynes/cm</w:t>
      </w:r>
      <w:r w:rsidR="00A54841" w:rsidRPr="00226F61">
        <w:rPr>
          <w:sz w:val="22"/>
          <w:szCs w:val="22"/>
          <w:vertAlign w:val="superscript"/>
        </w:rPr>
        <w:t>2</w:t>
      </w:r>
      <w:r w:rsidR="00A54841" w:rsidRPr="00226F61">
        <w:rPr>
          <w:sz w:val="22"/>
          <w:szCs w:val="22"/>
        </w:rPr>
        <w:t xml:space="preserve"> uniform flow compared to just over 2% senescent EC when exposed to a flow fluctuating between +/- 5 dynes/cm</w:t>
      </w:r>
      <w:r w:rsidR="00A54841" w:rsidRPr="00226F61">
        <w:rPr>
          <w:sz w:val="22"/>
          <w:szCs w:val="22"/>
          <w:vertAlign w:val="superscript"/>
        </w:rPr>
        <w:t>2</w:t>
      </w:r>
      <w:r w:rsidR="00A54841" w:rsidRPr="00226F61">
        <w:rPr>
          <w:sz w:val="22"/>
          <w:szCs w:val="22"/>
        </w:rPr>
        <w:t xml:space="preserve"> at 1Hz</w:t>
      </w:r>
      <w:r w:rsidR="0045151A" w:rsidRPr="00226F61">
        <w:rPr>
          <w:sz w:val="22"/>
          <w:szCs w:val="22"/>
        </w:rPr>
        <w:t>.</w:t>
      </w:r>
      <w:r w:rsidR="00A54841" w:rsidRPr="00226F61">
        <w:rPr>
          <w:sz w:val="22"/>
          <w:szCs w:val="22"/>
        </w:rPr>
        <w:t xml:space="preserve"> It’s also noted that for these two categories, the number of multinucleate cells with a diameter &gt; 100</w:t>
      </w:r>
      <w:r w:rsidR="00A54841" w:rsidRPr="00226F61">
        <w:rPr>
          <w:rFonts w:eastAsia="Times New Roman"/>
          <w:color w:val="222222"/>
          <w:sz w:val="22"/>
          <w:szCs w:val="22"/>
          <w:shd w:val="clear" w:color="auto" w:fill="FFFFFF"/>
        </w:rPr>
        <w:t>µm</w:t>
      </w:r>
      <w:r w:rsidR="0045151A" w:rsidRPr="00226F61">
        <w:rPr>
          <w:sz w:val="22"/>
          <w:szCs w:val="22"/>
        </w:rPr>
        <w:t xml:space="preserve"> </w:t>
      </w:r>
      <w:r w:rsidR="00995787" w:rsidRPr="00226F61">
        <w:rPr>
          <w:sz w:val="22"/>
          <w:szCs w:val="22"/>
        </w:rPr>
        <w:t>increased from 0.5% to 1.5. T</w:t>
      </w:r>
      <w:r w:rsidR="0045151A" w:rsidRPr="00226F61">
        <w:rPr>
          <w:sz w:val="22"/>
          <w:szCs w:val="22"/>
        </w:rPr>
        <w:t xml:space="preserve">his </w:t>
      </w:r>
      <w:r w:rsidR="00A54841" w:rsidRPr="00226F61">
        <w:rPr>
          <w:sz w:val="22"/>
          <w:szCs w:val="22"/>
        </w:rPr>
        <w:t>increase in number of senescent EC</w:t>
      </w:r>
      <w:r w:rsidR="00995787" w:rsidRPr="00226F61">
        <w:rPr>
          <w:sz w:val="22"/>
          <w:szCs w:val="22"/>
        </w:rPr>
        <w:t>s</w:t>
      </w:r>
      <w:r w:rsidR="00A54841" w:rsidRPr="00226F61">
        <w:rPr>
          <w:sz w:val="22"/>
          <w:szCs w:val="22"/>
        </w:rPr>
        <w:t xml:space="preserve"> </w:t>
      </w:r>
      <w:r w:rsidR="0045151A" w:rsidRPr="00226F61">
        <w:rPr>
          <w:sz w:val="22"/>
          <w:szCs w:val="22"/>
        </w:rPr>
        <w:t xml:space="preserve">is believed to be due to </w:t>
      </w:r>
      <w:r w:rsidR="00CE3983" w:rsidRPr="00226F61">
        <w:rPr>
          <w:sz w:val="22"/>
          <w:szCs w:val="22"/>
        </w:rPr>
        <w:t xml:space="preserve">an increase turnover rate of ECs at these turbulent atheroprone </w:t>
      </w:r>
      <w:r w:rsidR="00852B78" w:rsidRPr="00226F61">
        <w:rPr>
          <w:sz w:val="22"/>
          <w:szCs w:val="22"/>
        </w:rPr>
        <w:t xml:space="preserve">sites. Meaning that this </w:t>
      </w:r>
      <w:r w:rsidR="00F22666" w:rsidRPr="00226F61">
        <w:rPr>
          <w:sz w:val="22"/>
          <w:szCs w:val="22"/>
        </w:rPr>
        <w:t xml:space="preserve">increased </w:t>
      </w:r>
      <w:r w:rsidR="00852B78" w:rsidRPr="00226F61">
        <w:rPr>
          <w:sz w:val="22"/>
          <w:szCs w:val="22"/>
        </w:rPr>
        <w:t xml:space="preserve">level of proliferation </w:t>
      </w:r>
      <w:r w:rsidR="00F22666" w:rsidRPr="00226F61">
        <w:rPr>
          <w:sz w:val="22"/>
          <w:szCs w:val="22"/>
        </w:rPr>
        <w:t>should be considered when developing my senescent cell model. It can also be hypothesised here that in general, over time, more cell proliferation will occur and thus there will be an increase in the total number of senescent cells within the environment.</w:t>
      </w:r>
    </w:p>
    <w:p w14:paraId="480ACAE4" w14:textId="77777777" w:rsidR="00F22666" w:rsidRPr="00226F61" w:rsidRDefault="00F22666">
      <w:pPr>
        <w:rPr>
          <w:sz w:val="22"/>
          <w:szCs w:val="22"/>
        </w:rPr>
      </w:pPr>
    </w:p>
    <w:p w14:paraId="32342DE4" w14:textId="2ECF2D94" w:rsidR="00F22666" w:rsidRPr="00226F61" w:rsidRDefault="00F22666" w:rsidP="000C3E8C">
      <w:pPr>
        <w:ind w:left="720"/>
        <w:rPr>
          <w:rFonts w:eastAsia="Times New Roman"/>
          <w:sz w:val="22"/>
          <w:szCs w:val="22"/>
        </w:rPr>
      </w:pPr>
      <w:r w:rsidRPr="00226F61">
        <w:rPr>
          <w:sz w:val="22"/>
          <w:szCs w:val="22"/>
        </w:rPr>
        <w:t>Another important fact Warboys reveals is that due to the size of the senescent ECs, this has a detrimental effect to the speeds of its neighbouring cells, acting as a blockage, and slowing them down. This can hinder wound healing as it w</w:t>
      </w:r>
      <w:r w:rsidR="00F56C38" w:rsidRPr="00226F61">
        <w:rPr>
          <w:sz w:val="22"/>
          <w:szCs w:val="22"/>
        </w:rPr>
        <w:t>ill take longer for healthy mitotic ECs to fill the gap. As mentioned above, there’s is also an increase in the number of senescent cells over time, therefore I expect my model to show that with age, it takes longer for any wounds to heal.</w:t>
      </w:r>
    </w:p>
    <w:p w14:paraId="4D43BB6C" w14:textId="77777777" w:rsidR="00901A3B" w:rsidRPr="00226F61" w:rsidRDefault="00901A3B">
      <w:pPr>
        <w:rPr>
          <w:sz w:val="22"/>
          <w:szCs w:val="22"/>
        </w:rPr>
      </w:pPr>
    </w:p>
    <w:p w14:paraId="582FF694" w14:textId="4FBDCC51" w:rsidR="000552EF" w:rsidRPr="00226F61" w:rsidDel="00B77936" w:rsidRDefault="000552EF" w:rsidP="001B1C83">
      <w:pPr>
        <w:rPr>
          <w:del w:id="49" w:author="Harry Cooper" w:date="2017-11-29T15:23:00Z"/>
        </w:rPr>
      </w:pPr>
      <w:commentRangeStart w:id="50"/>
      <w:del w:id="51" w:author="Harry Cooper" w:date="2017-11-29T15:23:00Z">
        <w:r w:rsidRPr="00226F61" w:rsidDel="00B77936">
          <w:delText>Environment</w:delText>
        </w:r>
        <w:commentRangeEnd w:id="50"/>
        <w:r w:rsidR="00F65495" w:rsidRPr="00226F61" w:rsidDel="00B77936">
          <w:rPr>
            <w:rStyle w:val="CommentReference"/>
          </w:rPr>
          <w:commentReference w:id="50"/>
        </w:r>
        <w:r w:rsidRPr="00226F61" w:rsidDel="00B77936">
          <w:delText>:</w:delText>
        </w:r>
      </w:del>
    </w:p>
    <w:p w14:paraId="3104400E" w14:textId="1B11B815" w:rsidR="001E297F" w:rsidRPr="00226F61" w:rsidDel="00B77936" w:rsidRDefault="001E297F">
      <w:pPr>
        <w:rPr>
          <w:del w:id="52" w:author="Harry Cooper" w:date="2017-11-29T15:23:00Z"/>
        </w:rPr>
      </w:pPr>
      <w:del w:id="53" w:author="Harry Cooper" w:date="2017-11-29T15:23:00Z">
        <w:r w:rsidRPr="00226F61" w:rsidDel="00B77936">
          <w:tab/>
        </w:r>
      </w:del>
    </w:p>
    <w:p w14:paraId="0B1A33FA" w14:textId="59826543" w:rsidR="001E297F" w:rsidRPr="00226F61" w:rsidDel="00B77936" w:rsidRDefault="001E297F" w:rsidP="001E297F">
      <w:pPr>
        <w:ind w:left="720"/>
        <w:rPr>
          <w:del w:id="54" w:author="Harry Cooper" w:date="2017-11-29T15:23:00Z"/>
        </w:rPr>
      </w:pPr>
      <w:del w:id="55" w:author="Harry Cooper" w:date="2017-11-29T15:23:00Z">
        <w:r w:rsidRPr="00226F61" w:rsidDel="00B77936">
          <w:delText xml:space="preserve">The type of environment that is most interesting to us is that involving low sheer </w:delText>
        </w:r>
      </w:del>
      <w:ins w:id="56" w:author="D.Walker" w:date="2017-11-28T16:47:00Z">
        <w:del w:id="57" w:author="Harry Cooper" w:date="2017-11-29T15:23:00Z">
          <w:r w:rsidR="00807C12" w:rsidRPr="00226F61" w:rsidDel="00B77936">
            <w:delText xml:space="preserve">shear </w:delText>
          </w:r>
        </w:del>
      </w:ins>
      <w:del w:id="58" w:author="Harry Cooper" w:date="2017-11-29T15:23:00Z">
        <w:r w:rsidRPr="00226F61" w:rsidDel="00B77936">
          <w:delText>stress.</w:delText>
        </w:r>
      </w:del>
    </w:p>
    <w:p w14:paraId="12BCC2DB" w14:textId="550A3715" w:rsidR="00133275" w:rsidRPr="00226F61" w:rsidDel="00B77936" w:rsidRDefault="00133275" w:rsidP="00133275">
      <w:pPr>
        <w:pStyle w:val="ListParagraph"/>
        <w:numPr>
          <w:ilvl w:val="0"/>
          <w:numId w:val="3"/>
        </w:numPr>
        <w:rPr>
          <w:del w:id="59" w:author="Harry Cooper" w:date="2017-11-29T15:23:00Z"/>
          <w:rFonts w:ascii="Times New Roman" w:hAnsi="Times New Roman" w:cs="Times New Roman"/>
        </w:rPr>
      </w:pPr>
      <w:del w:id="60" w:author="Harry Cooper" w:date="2017-11-29T15:23:00Z">
        <w:r w:rsidRPr="00226F61" w:rsidDel="00B77936">
          <w:rPr>
            <w:rFonts w:ascii="Times New Roman" w:hAnsi="Times New Roman" w:cs="Times New Roman"/>
          </w:rPr>
          <w:delText>- Environment within Blood Vessel&lt;?&gt;</w:delText>
        </w:r>
      </w:del>
    </w:p>
    <w:p w14:paraId="1D0D66C8" w14:textId="2B767C17" w:rsidR="00133275" w:rsidRPr="00226F61" w:rsidDel="00B77936" w:rsidRDefault="00133275" w:rsidP="00133275">
      <w:pPr>
        <w:pStyle w:val="NormalWeb"/>
        <w:numPr>
          <w:ilvl w:val="0"/>
          <w:numId w:val="3"/>
        </w:numPr>
        <w:spacing w:before="0" w:beforeAutospacing="0" w:after="0" w:afterAutospacing="0"/>
        <w:rPr>
          <w:del w:id="61" w:author="Harry Cooper" w:date="2017-11-29T15:23:00Z"/>
          <w:sz w:val="22"/>
          <w:szCs w:val="22"/>
        </w:rPr>
      </w:pPr>
      <w:del w:id="62" w:author="Harry Cooper" w:date="2017-11-29T15:23:00Z">
        <w:r w:rsidRPr="00226F61" w:rsidDel="00B77936">
          <w:rPr>
            <w:sz w:val="22"/>
            <w:szCs w:val="22"/>
          </w:rPr>
          <w:delText>Low Sheer Stress &lt;?&gt;</w:delText>
        </w:r>
      </w:del>
    </w:p>
    <w:p w14:paraId="37D4128A" w14:textId="3AEAE709" w:rsidR="00591489" w:rsidRPr="00226F61" w:rsidDel="00B77936" w:rsidRDefault="00591489" w:rsidP="00591489">
      <w:pPr>
        <w:pStyle w:val="ListParagraph"/>
        <w:numPr>
          <w:ilvl w:val="0"/>
          <w:numId w:val="3"/>
        </w:numPr>
        <w:rPr>
          <w:del w:id="63" w:author="Harry Cooper" w:date="2017-11-29T15:23:00Z"/>
          <w:rFonts w:ascii="Times New Roman" w:hAnsi="Times New Roman" w:cs="Times New Roman"/>
        </w:rPr>
      </w:pPr>
      <w:del w:id="64" w:author="Harry Cooper" w:date="2017-11-29T15:23:00Z">
        <w:r w:rsidRPr="00226F61" w:rsidDel="00B77936">
          <w:rPr>
            <w:rFonts w:ascii="Times New Roman" w:hAnsi="Times New Roman" w:cs="Times New Roman"/>
          </w:rPr>
          <w:delText>Physiological environment within blood vessel</w:delText>
        </w:r>
      </w:del>
    </w:p>
    <w:p w14:paraId="43136934" w14:textId="32CCB62A" w:rsidR="000552EF" w:rsidRPr="00226F61" w:rsidRDefault="00591489">
      <w:del w:id="65" w:author="Harry Cooper" w:date="2017-11-29T15:23:00Z">
        <w:r w:rsidRPr="00226F61" w:rsidDel="00B77936">
          <w:delText>Assuming physiological Ca2+ levels</w:delText>
        </w:r>
      </w:del>
    </w:p>
    <w:p w14:paraId="1DF31042" w14:textId="70E928E4" w:rsidR="00133275" w:rsidRPr="00226F61" w:rsidRDefault="00DD2494">
      <w:r w:rsidRPr="00226F61">
        <w:t xml:space="preserve">2.4 </w:t>
      </w:r>
      <w:r w:rsidR="0071486B" w:rsidRPr="00226F61">
        <w:t>Atheroprone Sites</w:t>
      </w:r>
    </w:p>
    <w:p w14:paraId="10C36F9F" w14:textId="77777777" w:rsidR="00133275" w:rsidRPr="00226F61" w:rsidRDefault="00133275"/>
    <w:p w14:paraId="10FE37F9" w14:textId="2569C26B" w:rsidR="00857AB7" w:rsidRPr="00226F61" w:rsidRDefault="00857AB7" w:rsidP="00BE672F">
      <w:pPr>
        <w:ind w:left="720"/>
        <w:rPr>
          <w:sz w:val="22"/>
          <w:szCs w:val="22"/>
        </w:rPr>
      </w:pPr>
      <w:r w:rsidRPr="00226F61">
        <w:rPr>
          <w:sz w:val="22"/>
          <w:szCs w:val="22"/>
        </w:rPr>
        <w:t>Not all ECs within our blood vessel have</w:t>
      </w:r>
      <w:r w:rsidR="00726DB1" w:rsidRPr="00226F61">
        <w:rPr>
          <w:sz w:val="22"/>
          <w:szCs w:val="22"/>
        </w:rPr>
        <w:t xml:space="preserve"> the same </w:t>
      </w:r>
      <w:del w:id="66" w:author="D.Walker" w:date="2017-11-28T16:48:00Z">
        <w:r w:rsidR="00726DB1" w:rsidRPr="00226F61" w:rsidDel="00807C12">
          <w:rPr>
            <w:sz w:val="22"/>
            <w:szCs w:val="22"/>
          </w:rPr>
          <w:delText xml:space="preserve">physiology </w:delText>
        </w:r>
      </w:del>
      <w:ins w:id="67" w:author="D.Walker" w:date="2017-11-28T16:48:00Z">
        <w:r w:rsidR="00807C12" w:rsidRPr="00226F61">
          <w:rPr>
            <w:sz w:val="22"/>
            <w:szCs w:val="22"/>
          </w:rPr>
          <w:t xml:space="preserve">physiological </w:t>
        </w:r>
      </w:ins>
      <w:r w:rsidR="00726DB1" w:rsidRPr="00226F61">
        <w:rPr>
          <w:sz w:val="22"/>
          <w:szCs w:val="22"/>
        </w:rPr>
        <w:t>behaviours;</w:t>
      </w:r>
      <w:r w:rsidRPr="00226F61">
        <w:rPr>
          <w:sz w:val="22"/>
          <w:szCs w:val="22"/>
        </w:rPr>
        <w:t xml:space="preserve"> </w:t>
      </w:r>
      <w:r w:rsidR="00726DB1" w:rsidRPr="00226F61">
        <w:rPr>
          <w:sz w:val="22"/>
          <w:szCs w:val="22"/>
        </w:rPr>
        <w:t xml:space="preserve">this is due to the </w:t>
      </w:r>
      <w:r w:rsidR="00133275" w:rsidRPr="00226F61">
        <w:rPr>
          <w:sz w:val="22"/>
          <w:szCs w:val="22"/>
        </w:rPr>
        <w:t xml:space="preserve">differing environmental factors within the vessels, discussed above. This leads to </w:t>
      </w:r>
      <w:r w:rsidRPr="00226F61">
        <w:rPr>
          <w:sz w:val="22"/>
          <w:szCs w:val="22"/>
        </w:rPr>
        <w:t>parts of our blood vessels under go</w:t>
      </w:r>
      <w:r w:rsidR="00133275" w:rsidRPr="00226F61">
        <w:rPr>
          <w:sz w:val="22"/>
          <w:szCs w:val="22"/>
        </w:rPr>
        <w:t>ing</w:t>
      </w:r>
      <w:r w:rsidRPr="00226F61">
        <w:rPr>
          <w:sz w:val="22"/>
          <w:szCs w:val="22"/>
        </w:rPr>
        <w:t xml:space="preserve"> </w:t>
      </w:r>
      <w:r w:rsidR="00133275" w:rsidRPr="00226F61">
        <w:rPr>
          <w:sz w:val="22"/>
          <w:szCs w:val="22"/>
        </w:rPr>
        <w:t>higher</w:t>
      </w:r>
      <w:r w:rsidRPr="00226F61">
        <w:rPr>
          <w:sz w:val="22"/>
          <w:szCs w:val="22"/>
        </w:rPr>
        <w:t xml:space="preserve"> level</w:t>
      </w:r>
      <w:r w:rsidR="00133275" w:rsidRPr="00226F61">
        <w:rPr>
          <w:sz w:val="22"/>
          <w:szCs w:val="22"/>
        </w:rPr>
        <w:t>s</w:t>
      </w:r>
      <w:r w:rsidRPr="00226F61">
        <w:rPr>
          <w:sz w:val="22"/>
          <w:szCs w:val="22"/>
        </w:rPr>
        <w:t xml:space="preserve"> of </w:t>
      </w:r>
      <w:r w:rsidR="00AC7967" w:rsidRPr="00226F61">
        <w:rPr>
          <w:sz w:val="22"/>
          <w:szCs w:val="22"/>
        </w:rPr>
        <w:t xml:space="preserve">injury </w:t>
      </w:r>
      <w:r w:rsidR="00133275" w:rsidRPr="00226F61">
        <w:rPr>
          <w:sz w:val="22"/>
          <w:szCs w:val="22"/>
        </w:rPr>
        <w:t>than</w:t>
      </w:r>
      <w:r w:rsidR="00AC7967" w:rsidRPr="00226F61">
        <w:rPr>
          <w:sz w:val="22"/>
          <w:szCs w:val="22"/>
        </w:rPr>
        <w:t xml:space="preserve"> others. In </w:t>
      </w:r>
      <w:r w:rsidR="00726DB1" w:rsidRPr="00226F61">
        <w:rPr>
          <w:sz w:val="22"/>
          <w:szCs w:val="22"/>
        </w:rPr>
        <w:t>fact,</w:t>
      </w:r>
      <w:r w:rsidR="00AC7967" w:rsidRPr="00226F61">
        <w:rPr>
          <w:sz w:val="22"/>
          <w:szCs w:val="22"/>
        </w:rPr>
        <w:t xml:space="preserve"> the main disease this project is aimed at further understanding, atherosclerosis, is rather </w:t>
      </w:r>
      <w:r w:rsidR="00315600" w:rsidRPr="00226F61">
        <w:rPr>
          <w:sz w:val="22"/>
          <w:szCs w:val="22"/>
        </w:rPr>
        <w:t>specific</w:t>
      </w:r>
      <w:r w:rsidR="00AC7967" w:rsidRPr="00226F61">
        <w:rPr>
          <w:sz w:val="22"/>
          <w:szCs w:val="22"/>
        </w:rPr>
        <w:t xml:space="preserve">, and can be most commonly </w:t>
      </w:r>
      <w:r w:rsidR="00315600" w:rsidRPr="00226F61">
        <w:rPr>
          <w:sz w:val="22"/>
          <w:szCs w:val="22"/>
        </w:rPr>
        <w:t xml:space="preserve">be </w:t>
      </w:r>
      <w:r w:rsidR="00AC7967" w:rsidRPr="00226F61">
        <w:rPr>
          <w:sz w:val="22"/>
          <w:szCs w:val="22"/>
        </w:rPr>
        <w:t xml:space="preserve">found at the bends or branches of arterial trees </w:t>
      </w:r>
      <w:r w:rsidR="004F4BFA" w:rsidRPr="00226F61">
        <w:rPr>
          <w:sz w:val="22"/>
          <w:szCs w:val="22"/>
        </w:rPr>
        <w:t>[11</w:t>
      </w:r>
      <w:r w:rsidR="002355DD" w:rsidRPr="00226F61">
        <w:rPr>
          <w:sz w:val="22"/>
          <w:szCs w:val="22"/>
        </w:rPr>
        <w:t>]</w:t>
      </w:r>
      <w:r w:rsidR="00315600" w:rsidRPr="00226F61">
        <w:rPr>
          <w:sz w:val="22"/>
          <w:szCs w:val="22"/>
        </w:rPr>
        <w:t xml:space="preserve">. </w:t>
      </w:r>
      <w:r w:rsidR="00B85B31" w:rsidRPr="00226F61">
        <w:rPr>
          <w:sz w:val="22"/>
          <w:szCs w:val="22"/>
        </w:rPr>
        <w:t xml:space="preserve">These bends and </w:t>
      </w:r>
      <w:r w:rsidR="002F415C" w:rsidRPr="00226F61">
        <w:rPr>
          <w:sz w:val="22"/>
          <w:szCs w:val="22"/>
        </w:rPr>
        <w:t>branches</w:t>
      </w:r>
      <w:r w:rsidR="00B85B31" w:rsidRPr="00226F61">
        <w:rPr>
          <w:sz w:val="22"/>
          <w:szCs w:val="22"/>
        </w:rPr>
        <w:t xml:space="preserve"> are k</w:t>
      </w:r>
      <w:r w:rsidR="005E4E04" w:rsidRPr="00226F61">
        <w:rPr>
          <w:sz w:val="22"/>
          <w:szCs w:val="22"/>
        </w:rPr>
        <w:t xml:space="preserve">nown as atherosusceptible sites, </w:t>
      </w:r>
      <w:r w:rsidR="00377047" w:rsidRPr="00226F61">
        <w:rPr>
          <w:sz w:val="22"/>
          <w:szCs w:val="22"/>
        </w:rPr>
        <w:t xml:space="preserve">which have </w:t>
      </w:r>
      <w:r w:rsidR="002F415C" w:rsidRPr="00226F61">
        <w:rPr>
          <w:sz w:val="22"/>
          <w:szCs w:val="22"/>
        </w:rPr>
        <w:t>enhanced</w:t>
      </w:r>
      <w:r w:rsidR="00377047" w:rsidRPr="00226F61">
        <w:rPr>
          <w:sz w:val="22"/>
          <w:szCs w:val="22"/>
        </w:rPr>
        <w:t xml:space="preserve"> proinflamitory </w:t>
      </w:r>
      <w:r w:rsidR="002F415C" w:rsidRPr="00226F61">
        <w:rPr>
          <w:sz w:val="22"/>
          <w:szCs w:val="22"/>
        </w:rPr>
        <w:t>activation</w:t>
      </w:r>
      <w:r w:rsidR="00E70F12" w:rsidRPr="00226F61">
        <w:rPr>
          <w:sz w:val="22"/>
          <w:szCs w:val="22"/>
        </w:rPr>
        <w:t>, increasing rate of proliferation</w:t>
      </w:r>
      <w:commentRangeStart w:id="68"/>
      <w:r w:rsidR="002355DD" w:rsidRPr="00226F61">
        <w:rPr>
          <w:sz w:val="22"/>
          <w:szCs w:val="22"/>
        </w:rPr>
        <w:t xml:space="preserve"> </w:t>
      </w:r>
      <w:commentRangeEnd w:id="68"/>
      <w:r w:rsidR="00807C12" w:rsidRPr="00226F61">
        <w:rPr>
          <w:rStyle w:val="CommentReference"/>
          <w:sz w:val="22"/>
          <w:szCs w:val="22"/>
        </w:rPr>
        <w:commentReference w:id="68"/>
      </w:r>
      <w:r w:rsidR="002355DD" w:rsidRPr="00226F61">
        <w:rPr>
          <w:sz w:val="22"/>
          <w:szCs w:val="22"/>
        </w:rPr>
        <w:t>[1</w:t>
      </w:r>
      <w:r w:rsidR="004F4BFA" w:rsidRPr="00226F61">
        <w:rPr>
          <w:sz w:val="22"/>
          <w:szCs w:val="22"/>
        </w:rPr>
        <w:t>1</w:t>
      </w:r>
      <w:r w:rsidR="002355DD" w:rsidRPr="00226F61">
        <w:rPr>
          <w:sz w:val="22"/>
          <w:szCs w:val="22"/>
        </w:rPr>
        <w:t>]. These</w:t>
      </w:r>
      <w:r w:rsidR="006E0121" w:rsidRPr="00226F61">
        <w:rPr>
          <w:sz w:val="22"/>
          <w:szCs w:val="22"/>
        </w:rPr>
        <w:t xml:space="preserve"> atherosusceptible sites therefore have a higher rate of injury and cell turnover compared to EC at atherprotected sites </w:t>
      </w:r>
      <w:r w:rsidR="000C6956" w:rsidRPr="00226F61">
        <w:rPr>
          <w:sz w:val="22"/>
          <w:szCs w:val="22"/>
        </w:rPr>
        <w:t>[</w:t>
      </w:r>
      <w:r w:rsidR="004F4BFA" w:rsidRPr="00226F61">
        <w:rPr>
          <w:sz w:val="22"/>
          <w:szCs w:val="22"/>
        </w:rPr>
        <w:t>12, 13, 14</w:t>
      </w:r>
      <w:r w:rsidR="002355DD" w:rsidRPr="00226F61">
        <w:rPr>
          <w:sz w:val="22"/>
          <w:szCs w:val="22"/>
        </w:rPr>
        <w:t xml:space="preserve">]. </w:t>
      </w:r>
      <w:r w:rsidR="00EC5328" w:rsidRPr="00226F61">
        <w:rPr>
          <w:sz w:val="22"/>
          <w:szCs w:val="22"/>
        </w:rPr>
        <w:t xml:space="preserve">Analysis by </w:t>
      </w:r>
      <w:r w:rsidR="006E0121" w:rsidRPr="00226F61">
        <w:rPr>
          <w:sz w:val="22"/>
          <w:szCs w:val="22"/>
        </w:rPr>
        <w:t>Chaudhury</w:t>
      </w:r>
      <w:r w:rsidR="00EC5328" w:rsidRPr="00226F61">
        <w:rPr>
          <w:sz w:val="22"/>
          <w:szCs w:val="22"/>
        </w:rPr>
        <w:t xml:space="preserve"> et al showed that</w:t>
      </w:r>
      <w:r w:rsidR="005F5D9B" w:rsidRPr="00226F61">
        <w:rPr>
          <w:sz w:val="22"/>
          <w:szCs w:val="22"/>
        </w:rPr>
        <w:t xml:space="preserve"> the</w:t>
      </w:r>
      <w:r w:rsidR="00EC5328" w:rsidRPr="00226F61">
        <w:rPr>
          <w:sz w:val="22"/>
          <w:szCs w:val="22"/>
        </w:rPr>
        <w:t xml:space="preserve"> EC</w:t>
      </w:r>
      <w:r w:rsidR="005F5D9B" w:rsidRPr="00226F61">
        <w:rPr>
          <w:sz w:val="22"/>
          <w:szCs w:val="22"/>
        </w:rPr>
        <w:t>s</w:t>
      </w:r>
      <w:r w:rsidR="00EC5328" w:rsidRPr="00226F61">
        <w:rPr>
          <w:sz w:val="22"/>
          <w:szCs w:val="22"/>
        </w:rPr>
        <w:t xml:space="preserve"> at Atheroprone sites </w:t>
      </w:r>
      <w:r w:rsidR="005F5D9B" w:rsidRPr="00226F61">
        <w:rPr>
          <w:sz w:val="22"/>
          <w:szCs w:val="22"/>
        </w:rPr>
        <w:t xml:space="preserve">express proteins </w:t>
      </w:r>
      <w:r w:rsidR="00C37221" w:rsidRPr="00226F61">
        <w:rPr>
          <w:sz w:val="22"/>
          <w:szCs w:val="22"/>
        </w:rPr>
        <w:t xml:space="preserve">that respond to lipopolysaccharides by </w:t>
      </w:r>
      <w:r w:rsidR="00933DAB" w:rsidRPr="00226F61">
        <w:rPr>
          <w:sz w:val="22"/>
          <w:szCs w:val="22"/>
        </w:rPr>
        <w:t>priming for apoptosis and proliferation</w:t>
      </w:r>
      <w:r w:rsidR="002355DD" w:rsidRPr="00226F61">
        <w:rPr>
          <w:sz w:val="22"/>
          <w:szCs w:val="22"/>
        </w:rPr>
        <w:t xml:space="preserve"> [1</w:t>
      </w:r>
      <w:r w:rsidR="004F4BFA" w:rsidRPr="00226F61">
        <w:rPr>
          <w:sz w:val="22"/>
          <w:szCs w:val="22"/>
        </w:rPr>
        <w:t>1</w:t>
      </w:r>
      <w:r w:rsidR="002355DD" w:rsidRPr="00226F61">
        <w:rPr>
          <w:sz w:val="22"/>
          <w:szCs w:val="22"/>
        </w:rPr>
        <w:t xml:space="preserve">]. </w:t>
      </w:r>
      <w:r w:rsidR="00933DAB" w:rsidRPr="00226F61">
        <w:rPr>
          <w:sz w:val="22"/>
          <w:szCs w:val="22"/>
        </w:rPr>
        <w:t>They also state that wherever JNK1 is active is where apoptosis and EC turnover occur in arteries.</w:t>
      </w:r>
    </w:p>
    <w:p w14:paraId="5E224270" w14:textId="78AA5446" w:rsidR="00933DAB" w:rsidRPr="00226F61" w:rsidRDefault="00933DAB" w:rsidP="00BE672F">
      <w:pPr>
        <w:ind w:left="720"/>
        <w:rPr>
          <w:sz w:val="22"/>
          <w:szCs w:val="22"/>
        </w:rPr>
      </w:pPr>
      <w:r w:rsidRPr="00226F61">
        <w:rPr>
          <w:sz w:val="22"/>
          <w:szCs w:val="22"/>
        </w:rPr>
        <w:lastRenderedPageBreak/>
        <w:t>I will therefore be looking at branches and bends within my model as they are the areas where there is the highest level of turbulence</w:t>
      </w:r>
      <w:r w:rsidR="005E4E04" w:rsidRPr="00226F61">
        <w:rPr>
          <w:sz w:val="22"/>
          <w:szCs w:val="22"/>
        </w:rPr>
        <w:t xml:space="preserve"> and concentration of JNK</w:t>
      </w:r>
      <w:r w:rsidR="00133275" w:rsidRPr="00226F61">
        <w:rPr>
          <w:sz w:val="22"/>
          <w:szCs w:val="22"/>
        </w:rPr>
        <w:t>;</w:t>
      </w:r>
      <w:r w:rsidRPr="00226F61">
        <w:rPr>
          <w:sz w:val="22"/>
          <w:szCs w:val="22"/>
        </w:rPr>
        <w:t xml:space="preserve"> leading to the greatest injury</w:t>
      </w:r>
      <w:r w:rsidR="00133275" w:rsidRPr="00226F61">
        <w:rPr>
          <w:sz w:val="22"/>
          <w:szCs w:val="22"/>
        </w:rPr>
        <w:t xml:space="preserve"> of the endothelium wall</w:t>
      </w:r>
      <w:r w:rsidRPr="00226F61">
        <w:rPr>
          <w:sz w:val="22"/>
          <w:szCs w:val="22"/>
        </w:rPr>
        <w:t>.</w:t>
      </w:r>
      <w:r w:rsidR="00133275" w:rsidRPr="00226F61">
        <w:rPr>
          <w:sz w:val="22"/>
          <w:szCs w:val="22"/>
        </w:rPr>
        <w:t xml:space="preserve"> Which, in turn has the greatest concentration of</w:t>
      </w:r>
      <w:r w:rsidRPr="00226F61">
        <w:rPr>
          <w:sz w:val="22"/>
          <w:szCs w:val="22"/>
        </w:rPr>
        <w:t xml:space="preserve"> EC apoptosis and proliferation.</w:t>
      </w:r>
    </w:p>
    <w:p w14:paraId="5344D63B" w14:textId="77777777" w:rsidR="00B223C5" w:rsidRPr="00226F61" w:rsidRDefault="00B223C5">
      <w:pPr>
        <w:rPr>
          <w:ins w:id="69" w:author="Harry Cooper" w:date="2017-11-29T15:51:00Z"/>
          <w:sz w:val="22"/>
          <w:szCs w:val="22"/>
        </w:rPr>
      </w:pPr>
    </w:p>
    <w:p w14:paraId="30E402FA" w14:textId="3BD2A3AC" w:rsidR="007147F2" w:rsidRPr="00226F61" w:rsidRDefault="00DD2494" w:rsidP="00BE602D">
      <w:pPr>
        <w:rPr>
          <w:ins w:id="70" w:author="Harry Cooper" w:date="2017-11-29T15:53:00Z"/>
          <w:lang w:eastAsia="en-US"/>
        </w:rPr>
      </w:pPr>
      <w:r w:rsidRPr="00226F61">
        <w:t xml:space="preserve">2.5 </w:t>
      </w:r>
      <w:ins w:id="71" w:author="Harry Cooper" w:date="2017-11-29T15:51:00Z">
        <w:r w:rsidR="007147F2" w:rsidRPr="00226F61">
          <w:t>Methods of Modelling</w:t>
        </w:r>
      </w:ins>
    </w:p>
    <w:p w14:paraId="2489F3CC" w14:textId="77777777" w:rsidR="000D0F3D" w:rsidRPr="00226F61" w:rsidRDefault="000D0F3D">
      <w:pPr>
        <w:rPr>
          <w:ins w:id="72" w:author="Harry Cooper" w:date="2017-11-29T15:51:00Z"/>
        </w:rPr>
      </w:pPr>
    </w:p>
    <w:p w14:paraId="20D7FB22" w14:textId="214F0006" w:rsidR="00232009" w:rsidRDefault="007147F2">
      <w:pPr>
        <w:pStyle w:val="ListParagraph"/>
        <w:rPr>
          <w:rFonts w:ascii="Times New Roman" w:hAnsi="Times New Roman" w:cs="Times New Roman"/>
          <w:sz w:val="22"/>
        </w:rPr>
        <w:pPrChange w:id="73" w:author="Harry Cooper" w:date="2017-11-29T15:51:00Z">
          <w:pPr/>
        </w:pPrChange>
      </w:pPr>
      <w:ins w:id="74" w:author="Harry Cooper" w:date="2017-11-29T15:51:00Z">
        <w:r w:rsidRPr="00226F61">
          <w:rPr>
            <w:rFonts w:ascii="Times New Roman" w:hAnsi="Times New Roman" w:cs="Times New Roman"/>
            <w:sz w:val="22"/>
          </w:rPr>
          <w:t xml:space="preserve">There </w:t>
        </w:r>
        <w:r w:rsidRPr="00B9322E">
          <w:rPr>
            <w:rFonts w:ascii="Times New Roman" w:hAnsi="Times New Roman" w:cs="Times New Roman"/>
            <w:color w:val="FF0000"/>
            <w:sz w:val="22"/>
          </w:rPr>
          <w:t>are two clear options</w:t>
        </w:r>
        <w:r w:rsidRPr="00226F61">
          <w:rPr>
            <w:rFonts w:ascii="Times New Roman" w:hAnsi="Times New Roman" w:cs="Times New Roman"/>
            <w:sz w:val="22"/>
          </w:rPr>
          <w:t xml:space="preserve"> for modelling the interactions between ECs </w:t>
        </w:r>
      </w:ins>
      <w:ins w:id="75" w:author="Harry Cooper" w:date="2017-11-29T15:52:00Z">
        <w:r w:rsidRPr="00226F61">
          <w:rPr>
            <w:rFonts w:ascii="Times New Roman" w:hAnsi="Times New Roman" w:cs="Times New Roman"/>
            <w:sz w:val="22"/>
          </w:rPr>
          <w:t>and senescent cells. C</w:t>
        </w:r>
        <w:r w:rsidR="00743677" w:rsidRPr="00226F61">
          <w:rPr>
            <w:rFonts w:ascii="Times New Roman" w:hAnsi="Times New Roman" w:cs="Times New Roman"/>
            <w:sz w:val="22"/>
          </w:rPr>
          <w:t>ellular automata</w:t>
        </w:r>
      </w:ins>
      <w:ins w:id="76" w:author="Harry Cooper" w:date="2017-11-30T09:46:00Z">
        <w:r w:rsidR="003D7006" w:rsidRPr="00226F61">
          <w:rPr>
            <w:rFonts w:ascii="Times New Roman" w:hAnsi="Times New Roman" w:cs="Times New Roman"/>
            <w:sz w:val="22"/>
          </w:rPr>
          <w:t xml:space="preserve"> (CA)</w:t>
        </w:r>
      </w:ins>
      <w:ins w:id="77" w:author="Harry Cooper" w:date="2017-11-29T15:52:00Z">
        <w:r w:rsidR="003F3729" w:rsidRPr="00226F61">
          <w:rPr>
            <w:rFonts w:ascii="Times New Roman" w:hAnsi="Times New Roman" w:cs="Times New Roman"/>
            <w:sz w:val="22"/>
          </w:rPr>
          <w:t xml:space="preserve"> is an </w:t>
        </w:r>
      </w:ins>
      <w:ins w:id="78" w:author="Harry Cooper" w:date="2017-11-30T09:43:00Z">
        <w:r w:rsidR="003F3729" w:rsidRPr="00226F61">
          <w:rPr>
            <w:rFonts w:ascii="Times New Roman" w:hAnsi="Times New Roman" w:cs="Times New Roman"/>
            <w:sz w:val="22"/>
          </w:rPr>
          <w:t>orthogonal</w:t>
        </w:r>
      </w:ins>
      <w:ins w:id="79" w:author="Harry Cooper" w:date="2017-11-29T15:52:00Z">
        <w:r w:rsidR="003F3729" w:rsidRPr="00226F61">
          <w:rPr>
            <w:rFonts w:ascii="Times New Roman" w:hAnsi="Times New Roman" w:cs="Times New Roman"/>
            <w:sz w:val="22"/>
          </w:rPr>
          <w:t xml:space="preserve"> </w:t>
        </w:r>
      </w:ins>
      <w:ins w:id="80" w:author="Harry Cooper" w:date="2017-11-30T09:43:00Z">
        <w:r w:rsidR="003F3729" w:rsidRPr="00226F61">
          <w:rPr>
            <w:rFonts w:ascii="Times New Roman" w:hAnsi="Times New Roman" w:cs="Times New Roman"/>
            <w:sz w:val="22"/>
          </w:rPr>
          <w:t>grid of similar cells that interact with their neighbouring cells</w:t>
        </w:r>
      </w:ins>
      <w:ins w:id="81" w:author="Harry Cooper" w:date="2017-11-29T15:52:00Z">
        <w:r w:rsidRPr="00226F61">
          <w:rPr>
            <w:rFonts w:ascii="Times New Roman" w:hAnsi="Times New Roman" w:cs="Times New Roman"/>
            <w:sz w:val="22"/>
          </w:rPr>
          <w:t xml:space="preserve">. </w:t>
        </w:r>
      </w:ins>
      <w:ins w:id="82" w:author="Harry Cooper" w:date="2017-11-30T09:35:00Z">
        <w:r w:rsidR="00E9506A" w:rsidRPr="00226F61">
          <w:rPr>
            <w:rFonts w:ascii="Times New Roman" w:hAnsi="Times New Roman" w:cs="Times New Roman"/>
            <w:sz w:val="22"/>
          </w:rPr>
          <w:t xml:space="preserve">Its advantages are that runtime is </w:t>
        </w:r>
      </w:ins>
      <w:ins w:id="83" w:author="Harry Cooper" w:date="2017-11-30T09:40:00Z">
        <w:r w:rsidR="00E9506A" w:rsidRPr="00226F61">
          <w:rPr>
            <w:rFonts w:ascii="Times New Roman" w:hAnsi="Times New Roman" w:cs="Times New Roman"/>
            <w:sz w:val="22"/>
          </w:rPr>
          <w:t>extremely</w:t>
        </w:r>
      </w:ins>
      <w:ins w:id="84" w:author="Harry Cooper" w:date="2017-11-30T09:35:00Z">
        <w:r w:rsidR="00E9506A" w:rsidRPr="00226F61">
          <w:rPr>
            <w:rFonts w:ascii="Times New Roman" w:hAnsi="Times New Roman" w:cs="Times New Roman"/>
            <w:sz w:val="22"/>
          </w:rPr>
          <w:t xml:space="preserve"> </w:t>
        </w:r>
      </w:ins>
      <w:ins w:id="85" w:author="Harry Cooper" w:date="2017-11-30T09:40:00Z">
        <w:r w:rsidR="00E9506A" w:rsidRPr="00226F61">
          <w:rPr>
            <w:rFonts w:ascii="Times New Roman" w:hAnsi="Times New Roman" w:cs="Times New Roman"/>
            <w:sz w:val="22"/>
          </w:rPr>
          <w:t>quick</w:t>
        </w:r>
        <w:r w:rsidR="003521BA" w:rsidRPr="00226F61">
          <w:rPr>
            <w:rFonts w:ascii="Times New Roman" w:hAnsi="Times New Roman" w:cs="Times New Roman"/>
            <w:sz w:val="22"/>
          </w:rPr>
          <w:t xml:space="preserve"> and it can produce </w:t>
        </w:r>
      </w:ins>
      <w:ins w:id="86" w:author="Harry Cooper" w:date="2017-11-30T09:42:00Z">
        <w:r w:rsidR="003F3729" w:rsidRPr="00226F61">
          <w:rPr>
            <w:rFonts w:ascii="Times New Roman" w:hAnsi="Times New Roman" w:cs="Times New Roman"/>
            <w:sz w:val="22"/>
          </w:rPr>
          <w:t xml:space="preserve">complex macro-scale </w:t>
        </w:r>
      </w:ins>
      <w:ins w:id="87" w:author="Harry Cooper" w:date="2017-11-30T09:40:00Z">
        <w:r w:rsidR="003521BA" w:rsidRPr="00226F61">
          <w:rPr>
            <w:rFonts w:ascii="Times New Roman" w:hAnsi="Times New Roman" w:cs="Times New Roman"/>
            <w:sz w:val="22"/>
          </w:rPr>
          <w:t xml:space="preserve">emergent behaviour </w:t>
        </w:r>
        <w:r w:rsidR="003F3729" w:rsidRPr="00226F61">
          <w:rPr>
            <w:rFonts w:ascii="Times New Roman" w:hAnsi="Times New Roman" w:cs="Times New Roman"/>
            <w:sz w:val="22"/>
          </w:rPr>
          <w:t>of the interacting cells</w:t>
        </w:r>
      </w:ins>
      <w:ins w:id="88" w:author="Harry Cooper" w:date="2017-11-30T09:42:00Z">
        <w:r w:rsidR="003F3729" w:rsidRPr="00226F61">
          <w:rPr>
            <w:rFonts w:ascii="Times New Roman" w:hAnsi="Times New Roman" w:cs="Times New Roman"/>
            <w:sz w:val="22"/>
          </w:rPr>
          <w:t xml:space="preserve"> [</w:t>
        </w:r>
      </w:ins>
      <w:r w:rsidR="00F553DF" w:rsidRPr="00226F61">
        <w:rPr>
          <w:rFonts w:ascii="Times New Roman" w:hAnsi="Times New Roman" w:cs="Times New Roman"/>
          <w:sz w:val="22"/>
        </w:rPr>
        <w:t>15</w:t>
      </w:r>
      <w:ins w:id="89" w:author="Harry Cooper" w:date="2017-11-30T09:42:00Z">
        <w:r w:rsidR="003F3729" w:rsidRPr="00226F61">
          <w:rPr>
            <w:rFonts w:ascii="Times New Roman" w:hAnsi="Times New Roman" w:cs="Times New Roman"/>
            <w:sz w:val="22"/>
          </w:rPr>
          <w:t>]</w:t>
        </w:r>
      </w:ins>
      <w:ins w:id="90" w:author="Harry Cooper" w:date="2017-11-30T09:40:00Z">
        <w:r w:rsidR="003F3729" w:rsidRPr="00226F61">
          <w:rPr>
            <w:rFonts w:ascii="Times New Roman" w:hAnsi="Times New Roman" w:cs="Times New Roman"/>
            <w:sz w:val="22"/>
          </w:rPr>
          <w:t>.</w:t>
        </w:r>
      </w:ins>
      <w:ins w:id="91" w:author="Harry Cooper" w:date="2017-11-30T09:42:00Z">
        <w:r w:rsidR="003F3729" w:rsidRPr="00226F61">
          <w:rPr>
            <w:rFonts w:ascii="Times New Roman" w:hAnsi="Times New Roman" w:cs="Times New Roman"/>
            <w:sz w:val="22"/>
          </w:rPr>
          <w:t xml:space="preserve"> However, the disadvantages are that </w:t>
        </w:r>
      </w:ins>
      <w:ins w:id="92" w:author="Harry Cooper" w:date="2017-11-30T09:44:00Z">
        <w:r w:rsidR="003F3729" w:rsidRPr="00226F61">
          <w:rPr>
            <w:rFonts w:ascii="Times New Roman" w:hAnsi="Times New Roman" w:cs="Times New Roman"/>
            <w:sz w:val="22"/>
          </w:rPr>
          <w:t>due to the orthogonal grid, cells are fixed in place, unable to move; this is very much a simplification of the project as ECs move around on the endothelium to fill gaps and is an important factor for wound healing.</w:t>
        </w:r>
      </w:ins>
      <w:ins w:id="93" w:author="Harry Cooper" w:date="2017-11-30T09:46:00Z">
        <w:r w:rsidR="003D7006" w:rsidRPr="00226F61">
          <w:rPr>
            <w:rFonts w:ascii="Times New Roman" w:hAnsi="Times New Roman" w:cs="Times New Roman"/>
            <w:sz w:val="22"/>
          </w:rPr>
          <w:t xml:space="preserve"> Another disadvantage </w:t>
        </w:r>
      </w:ins>
      <w:ins w:id="94" w:author="Harry Cooper" w:date="2017-11-30T09:47:00Z">
        <w:r w:rsidR="003D7006" w:rsidRPr="00226F61">
          <w:rPr>
            <w:rFonts w:ascii="Times New Roman" w:hAnsi="Times New Roman" w:cs="Times New Roman"/>
            <w:sz w:val="22"/>
          </w:rPr>
          <w:t>of</w:t>
        </w:r>
      </w:ins>
      <w:ins w:id="95" w:author="Harry Cooper" w:date="2017-11-30T09:46:00Z">
        <w:r w:rsidR="003D7006" w:rsidRPr="00226F61">
          <w:rPr>
            <w:rFonts w:ascii="Times New Roman" w:hAnsi="Times New Roman" w:cs="Times New Roman"/>
            <w:sz w:val="22"/>
          </w:rPr>
          <w:t xml:space="preserve"> CA </w:t>
        </w:r>
      </w:ins>
      <w:ins w:id="96" w:author="Harry Cooper" w:date="2017-11-30T09:47:00Z">
        <w:r w:rsidR="003D7006" w:rsidRPr="00226F61">
          <w:rPr>
            <w:rFonts w:ascii="Times New Roman" w:hAnsi="Times New Roman" w:cs="Times New Roman"/>
            <w:sz w:val="22"/>
          </w:rPr>
          <w:t xml:space="preserve">is that it can only model local interaction between neighbouring cells, therefore </w:t>
        </w:r>
      </w:ins>
      <w:ins w:id="97" w:author="Harry Cooper" w:date="2017-11-30T10:04:00Z">
        <w:r w:rsidR="007C03ED" w:rsidRPr="00226F61">
          <w:rPr>
            <w:rFonts w:ascii="Times New Roman" w:hAnsi="Times New Roman" w:cs="Times New Roman"/>
            <w:sz w:val="22"/>
          </w:rPr>
          <w:t>any change</w:t>
        </w:r>
      </w:ins>
      <w:ins w:id="98" w:author="Harry Cooper" w:date="2017-11-30T09:47:00Z">
        <w:r w:rsidR="003D7006" w:rsidRPr="00226F61">
          <w:rPr>
            <w:rFonts w:ascii="Times New Roman" w:hAnsi="Times New Roman" w:cs="Times New Roman"/>
            <w:sz w:val="22"/>
          </w:rPr>
          <w:t xml:space="preserve"> further away from the cell won’t be </w:t>
        </w:r>
      </w:ins>
      <w:ins w:id="99" w:author="Harry Cooper" w:date="2017-11-30T09:48:00Z">
        <w:r w:rsidR="003D7006" w:rsidRPr="00226F61">
          <w:rPr>
            <w:rFonts w:ascii="Times New Roman" w:hAnsi="Times New Roman" w:cs="Times New Roman"/>
            <w:sz w:val="22"/>
          </w:rPr>
          <w:t>noticed</w:t>
        </w:r>
      </w:ins>
      <w:ins w:id="100" w:author="Harry Cooper" w:date="2017-11-30T09:47:00Z">
        <w:r w:rsidR="003D7006" w:rsidRPr="00226F61">
          <w:rPr>
            <w:rFonts w:ascii="Times New Roman" w:hAnsi="Times New Roman" w:cs="Times New Roman"/>
            <w:sz w:val="22"/>
          </w:rPr>
          <w:t xml:space="preserve"> until it cascades down</w:t>
        </w:r>
      </w:ins>
      <w:ins w:id="101" w:author="Harry Cooper" w:date="2017-11-30T09:48:00Z">
        <w:r w:rsidR="003D7006" w:rsidRPr="00226F61">
          <w:rPr>
            <w:rFonts w:ascii="Times New Roman" w:hAnsi="Times New Roman" w:cs="Times New Roman"/>
            <w:sz w:val="22"/>
          </w:rPr>
          <w:t xml:space="preserve"> the subsequent neighbouring cells</w:t>
        </w:r>
      </w:ins>
      <w:ins w:id="102" w:author="Harry Cooper" w:date="2017-11-30T09:47:00Z">
        <w:r w:rsidR="003D7006" w:rsidRPr="00226F61">
          <w:rPr>
            <w:rFonts w:ascii="Times New Roman" w:hAnsi="Times New Roman" w:cs="Times New Roman"/>
            <w:sz w:val="22"/>
          </w:rPr>
          <w:t xml:space="preserve"> over several iterations</w:t>
        </w:r>
      </w:ins>
    </w:p>
    <w:p w14:paraId="504D9D53" w14:textId="08845AC8" w:rsidR="00B9322E" w:rsidRPr="00226F61" w:rsidRDefault="00B9322E" w:rsidP="00B9322E">
      <w:pPr>
        <w:pStyle w:val="ListParagraph"/>
        <w:rPr>
          <w:ins w:id="103" w:author="Harry Cooper" w:date="2017-11-30T09:35:00Z"/>
          <w:sz w:val="22"/>
        </w:rPr>
      </w:pPr>
      <w:r>
        <w:rPr>
          <w:rFonts w:ascii="Times New Roman" w:hAnsi="Times New Roman" w:cs="Times New Roman"/>
          <w:sz w:val="22"/>
        </w:rPr>
        <w:t xml:space="preserve">Another modelling method would be to use </w:t>
      </w:r>
      <w:r w:rsidR="007D4270">
        <w:rPr>
          <w:rFonts w:ascii="Times New Roman" w:hAnsi="Times New Roman" w:cs="Times New Roman"/>
          <w:sz w:val="22"/>
        </w:rPr>
        <w:t xml:space="preserve">equation in </w:t>
      </w:r>
      <w:r w:rsidRPr="00B9322E">
        <w:rPr>
          <w:rFonts w:ascii="Times New Roman" w:hAnsi="Times New Roman" w:cs="Times New Roman"/>
          <w:color w:val="FF0000"/>
          <w:sz w:val="22"/>
        </w:rPr>
        <w:t xml:space="preserve">continuum </w:t>
      </w:r>
      <w:r w:rsidR="007D4270">
        <w:rPr>
          <w:rFonts w:ascii="Times New Roman" w:hAnsi="Times New Roman" w:cs="Times New Roman"/>
          <w:color w:val="FF0000"/>
          <w:sz w:val="22"/>
        </w:rPr>
        <w:t xml:space="preserve">modelling. </w:t>
      </w:r>
    </w:p>
    <w:p w14:paraId="2AE6A5E7" w14:textId="712F2929" w:rsidR="007147F2" w:rsidRPr="00226F61" w:rsidRDefault="007147F2">
      <w:pPr>
        <w:pStyle w:val="ListParagraph"/>
        <w:rPr>
          <w:ins w:id="104" w:author="Harry Cooper" w:date="2017-11-30T10:04:00Z"/>
          <w:sz w:val="22"/>
        </w:rPr>
        <w:pPrChange w:id="105" w:author="Harry Cooper" w:date="2017-11-29T15:51:00Z">
          <w:pPr/>
        </w:pPrChange>
      </w:pPr>
      <w:ins w:id="106" w:author="Harry Cooper" w:date="2017-11-29T15:52:00Z">
        <w:r w:rsidRPr="00226F61">
          <w:rPr>
            <w:rFonts w:ascii="Times New Roman" w:hAnsi="Times New Roman" w:cs="Times New Roman"/>
            <w:sz w:val="22"/>
          </w:rPr>
          <w:t xml:space="preserve">Whereas an Agent Based Model is </w:t>
        </w:r>
      </w:ins>
      <w:r w:rsidR="008C2A41" w:rsidRPr="00226F61">
        <w:rPr>
          <w:rFonts w:ascii="Times New Roman" w:hAnsi="Times New Roman" w:cs="Times New Roman"/>
          <w:sz w:val="22"/>
        </w:rPr>
        <w:t xml:space="preserve">a </w:t>
      </w:r>
      <w:r w:rsidR="007E5323" w:rsidRPr="00226F61">
        <w:rPr>
          <w:rFonts w:ascii="Times New Roman" w:hAnsi="Times New Roman" w:cs="Times New Roman"/>
          <w:sz w:val="22"/>
        </w:rPr>
        <w:t xml:space="preserve">dynamic </w:t>
      </w:r>
      <w:r w:rsidR="008F74DA" w:rsidRPr="00226F61">
        <w:rPr>
          <w:rFonts w:ascii="Times New Roman" w:hAnsi="Times New Roman" w:cs="Times New Roman"/>
          <w:sz w:val="22"/>
        </w:rPr>
        <w:t>system of interacting agents</w:t>
      </w:r>
      <w:ins w:id="107" w:author="Harry Cooper" w:date="2017-11-29T15:52:00Z">
        <w:r w:rsidRPr="00226F61">
          <w:rPr>
            <w:rFonts w:ascii="Times New Roman" w:hAnsi="Times New Roman" w:cs="Times New Roman"/>
            <w:sz w:val="22"/>
          </w:rPr>
          <w:t>.</w:t>
        </w:r>
      </w:ins>
      <w:r w:rsidR="006462C6" w:rsidRPr="00226F61">
        <w:rPr>
          <w:rFonts w:ascii="Times New Roman" w:hAnsi="Times New Roman" w:cs="Times New Roman"/>
          <w:sz w:val="22"/>
        </w:rPr>
        <w:t xml:space="preserve"> This dynamic property is crucial in producing realistic emergent behaviours as it more closely resembles what occurs in nature.</w:t>
      </w:r>
      <w:r w:rsidR="00C35E88" w:rsidRPr="00226F61">
        <w:rPr>
          <w:rFonts w:ascii="Times New Roman" w:hAnsi="Times New Roman" w:cs="Times New Roman"/>
          <w:sz w:val="22"/>
        </w:rPr>
        <w:t xml:space="preserve"> The downside is, that due to the free movement of the cells, </w:t>
      </w:r>
      <w:r w:rsidR="00DE7414">
        <w:rPr>
          <w:rFonts w:ascii="Times New Roman" w:hAnsi="Times New Roman" w:cs="Times New Roman"/>
          <w:sz w:val="22"/>
        </w:rPr>
        <w:t>expensive</w:t>
      </w:r>
      <w:r w:rsidR="00C35E88" w:rsidRPr="00226F61">
        <w:rPr>
          <w:rFonts w:ascii="Times New Roman" w:hAnsi="Times New Roman" w:cs="Times New Roman"/>
          <w:sz w:val="22"/>
        </w:rPr>
        <w:t xml:space="preserve"> calculations must be implemented to resolve overlapping and collisions in more accurate systems, introducing scalability issues. However, there are several methods out there for reducing the time taken; </w:t>
      </w:r>
      <w:r w:rsidR="000523F8">
        <w:rPr>
          <w:rFonts w:ascii="Times New Roman" w:hAnsi="Times New Roman" w:cs="Times New Roman"/>
          <w:sz w:val="22"/>
        </w:rPr>
        <w:t>Epitheliome</w:t>
      </w:r>
      <w:r w:rsidR="00921B63" w:rsidRPr="00226F61">
        <w:rPr>
          <w:rFonts w:ascii="Times New Roman" w:hAnsi="Times New Roman" w:cs="Times New Roman"/>
          <w:sz w:val="22"/>
        </w:rPr>
        <w:t>,</w:t>
      </w:r>
      <w:r w:rsidR="008F75FD" w:rsidRPr="00226F61">
        <w:rPr>
          <w:rFonts w:ascii="Times New Roman" w:hAnsi="Times New Roman" w:cs="Times New Roman"/>
          <w:sz w:val="22"/>
        </w:rPr>
        <w:t xml:space="preserve"> an ABM created by Dr. Dawn Walker</w:t>
      </w:r>
      <w:r w:rsidR="00C35E88" w:rsidRPr="00226F61">
        <w:rPr>
          <w:rFonts w:ascii="Times New Roman" w:hAnsi="Times New Roman" w:cs="Times New Roman"/>
          <w:sz w:val="22"/>
        </w:rPr>
        <w:t xml:space="preserve"> [</w:t>
      </w:r>
      <w:r w:rsidR="00BE6C45" w:rsidRPr="00226F61">
        <w:rPr>
          <w:rFonts w:ascii="Times New Roman" w:hAnsi="Times New Roman" w:cs="Times New Roman"/>
          <w:sz w:val="22"/>
        </w:rPr>
        <w:t>16</w:t>
      </w:r>
      <w:r w:rsidR="00C35E88" w:rsidRPr="00226F61">
        <w:rPr>
          <w:rFonts w:ascii="Times New Roman" w:hAnsi="Times New Roman" w:cs="Times New Roman"/>
          <w:sz w:val="22"/>
        </w:rPr>
        <w:t>]</w:t>
      </w:r>
      <w:r w:rsidR="00921B63" w:rsidRPr="00226F61">
        <w:rPr>
          <w:rFonts w:ascii="Times New Roman" w:hAnsi="Times New Roman" w:cs="Times New Roman"/>
          <w:sz w:val="22"/>
        </w:rPr>
        <w:t>,</w:t>
      </w:r>
      <w:r w:rsidR="00C35E88" w:rsidRPr="00226F61">
        <w:rPr>
          <w:rFonts w:ascii="Times New Roman" w:hAnsi="Times New Roman" w:cs="Times New Roman"/>
          <w:color w:val="FF0000"/>
          <w:sz w:val="22"/>
        </w:rPr>
        <w:t xml:space="preserve"> </w:t>
      </w:r>
      <w:r w:rsidR="00C35E88" w:rsidRPr="00226F61">
        <w:rPr>
          <w:rFonts w:ascii="Times New Roman" w:hAnsi="Times New Roman" w:cs="Times New Roman"/>
          <w:sz w:val="22"/>
        </w:rPr>
        <w:t xml:space="preserve">embedded their overlap logic as C within their </w:t>
      </w:r>
      <w:r w:rsidR="00C1093C" w:rsidRPr="00226F61">
        <w:rPr>
          <w:rFonts w:ascii="Times New Roman" w:hAnsi="Times New Roman" w:cs="Times New Roman"/>
          <w:sz w:val="22"/>
        </w:rPr>
        <w:t>MATLAB</w:t>
      </w:r>
      <w:r w:rsidR="00C35E88" w:rsidRPr="00226F61">
        <w:rPr>
          <w:rFonts w:ascii="Times New Roman" w:hAnsi="Times New Roman" w:cs="Times New Roman"/>
          <w:sz w:val="22"/>
        </w:rPr>
        <w:t xml:space="preserve"> code</w:t>
      </w:r>
      <w:r w:rsidR="0086158A" w:rsidRPr="00226F61">
        <w:rPr>
          <w:rFonts w:ascii="Times New Roman" w:hAnsi="Times New Roman" w:cs="Times New Roman"/>
          <w:sz w:val="22"/>
        </w:rPr>
        <w:t>. This is also possible within python [</w:t>
      </w:r>
      <w:r w:rsidR="00BE6C45" w:rsidRPr="00226F61">
        <w:rPr>
          <w:rFonts w:ascii="Times New Roman" w:hAnsi="Times New Roman" w:cs="Times New Roman"/>
          <w:sz w:val="22"/>
        </w:rPr>
        <w:t>17</w:t>
      </w:r>
      <w:r w:rsidR="0086158A" w:rsidRPr="00226F61">
        <w:rPr>
          <w:rFonts w:ascii="Times New Roman" w:hAnsi="Times New Roman" w:cs="Times New Roman"/>
          <w:sz w:val="22"/>
        </w:rPr>
        <w:t>].</w:t>
      </w:r>
      <w:r w:rsidR="00C35E88" w:rsidRPr="00226F61">
        <w:rPr>
          <w:rFonts w:ascii="Times New Roman" w:hAnsi="Times New Roman" w:cs="Times New Roman"/>
          <w:sz w:val="22"/>
        </w:rPr>
        <w:t xml:space="preserve"> </w:t>
      </w:r>
      <w:ins w:id="108" w:author="Harry Cooper" w:date="2017-11-29T15:53:00Z">
        <w:r w:rsidR="000D0F3D" w:rsidRPr="00226F61">
          <w:rPr>
            <w:rFonts w:ascii="Times New Roman" w:hAnsi="Times New Roman" w:cs="Times New Roman"/>
            <w:sz w:val="22"/>
          </w:rPr>
          <w:t xml:space="preserve">For these </w:t>
        </w:r>
      </w:ins>
      <w:ins w:id="109" w:author="Harry Cooper" w:date="2017-11-29T15:54:00Z">
        <w:r w:rsidR="00766C00" w:rsidRPr="00226F61">
          <w:rPr>
            <w:rFonts w:ascii="Times New Roman" w:hAnsi="Times New Roman" w:cs="Times New Roman"/>
            <w:sz w:val="22"/>
          </w:rPr>
          <w:t>reasons,</w:t>
        </w:r>
      </w:ins>
      <w:ins w:id="110" w:author="Harry Cooper" w:date="2017-11-29T15:53:00Z">
        <w:r w:rsidR="000D0F3D" w:rsidRPr="00226F61">
          <w:rPr>
            <w:rFonts w:ascii="Times New Roman" w:hAnsi="Times New Roman" w:cs="Times New Roman"/>
            <w:sz w:val="22"/>
          </w:rPr>
          <w:t xml:space="preserve"> I believe it’s best to complete this project using an Agent Based Model.</w:t>
        </w:r>
      </w:ins>
    </w:p>
    <w:p w14:paraId="12DB6F93" w14:textId="77777777" w:rsidR="00B223C5" w:rsidRPr="00226F61" w:rsidRDefault="00B223C5"/>
    <w:p w14:paraId="71508CAC" w14:textId="1ADDC63E" w:rsidR="00CD4455" w:rsidRPr="00226F61" w:rsidRDefault="00DD2494" w:rsidP="00CD4455">
      <w:pPr>
        <w:pStyle w:val="NormalWeb"/>
        <w:spacing w:before="0" w:beforeAutospacing="0" w:after="0" w:afterAutospacing="0"/>
        <w:rPr>
          <w:szCs w:val="22"/>
        </w:rPr>
      </w:pPr>
      <w:r w:rsidRPr="00226F61">
        <w:rPr>
          <w:szCs w:val="22"/>
        </w:rPr>
        <w:t xml:space="preserve">2.6 </w:t>
      </w:r>
      <w:r w:rsidR="00CD4455" w:rsidRPr="00226F61">
        <w:rPr>
          <w:szCs w:val="22"/>
        </w:rPr>
        <w:t>Review of Agent Based Software</w:t>
      </w:r>
    </w:p>
    <w:p w14:paraId="462ADD9B" w14:textId="77777777" w:rsidR="00B60F62" w:rsidRPr="00226F61" w:rsidRDefault="00B60F62" w:rsidP="00CD4455">
      <w:pPr>
        <w:pStyle w:val="NormalWeb"/>
        <w:spacing w:before="0" w:beforeAutospacing="0" w:after="0" w:afterAutospacing="0"/>
        <w:rPr>
          <w:szCs w:val="22"/>
        </w:rPr>
      </w:pPr>
    </w:p>
    <w:p w14:paraId="167D93B4" w14:textId="5CD84FE6" w:rsidR="001053FD" w:rsidRDefault="00E11883" w:rsidP="009C7DFD">
      <w:pPr>
        <w:pStyle w:val="NormalWeb"/>
        <w:spacing w:before="0" w:beforeAutospacing="0" w:after="0" w:afterAutospacing="0"/>
        <w:ind w:left="720"/>
        <w:rPr>
          <w:sz w:val="22"/>
          <w:szCs w:val="22"/>
        </w:rPr>
      </w:pPr>
      <w:r>
        <w:rPr>
          <w:sz w:val="22"/>
          <w:szCs w:val="22"/>
        </w:rPr>
        <w:t xml:space="preserve">There are </w:t>
      </w:r>
      <w:r w:rsidRPr="0090567B">
        <w:rPr>
          <w:color w:val="FF0000"/>
          <w:sz w:val="22"/>
          <w:szCs w:val="22"/>
        </w:rPr>
        <w:t xml:space="preserve">several </w:t>
      </w:r>
      <w:r>
        <w:rPr>
          <w:sz w:val="22"/>
          <w:szCs w:val="22"/>
        </w:rPr>
        <w:t>existing ABM that have been developed to monitor cellular interactions.</w:t>
      </w:r>
      <w:r w:rsidR="00062857">
        <w:rPr>
          <w:sz w:val="22"/>
          <w:szCs w:val="22"/>
        </w:rPr>
        <w:t xml:space="preserve"> </w:t>
      </w:r>
      <w:r w:rsidR="00EB6052">
        <w:rPr>
          <w:sz w:val="22"/>
          <w:szCs w:val="22"/>
        </w:rPr>
        <w:t xml:space="preserve">The first, </w:t>
      </w:r>
      <w:r w:rsidR="000523F8">
        <w:rPr>
          <w:sz w:val="22"/>
          <w:szCs w:val="22"/>
        </w:rPr>
        <w:t>Epitheliome</w:t>
      </w:r>
      <w:r w:rsidR="00EB6052">
        <w:rPr>
          <w:sz w:val="22"/>
          <w:szCs w:val="22"/>
        </w:rPr>
        <w:t xml:space="preserve">, by Dr. Dawn Walker [16] is the most applicable to my research question. It uses an agent based modelling approach to visualise </w:t>
      </w:r>
      <w:r w:rsidR="001053FD">
        <w:rPr>
          <w:sz w:val="22"/>
          <w:szCs w:val="22"/>
        </w:rPr>
        <w:t>the time taken and</w:t>
      </w:r>
      <w:r w:rsidR="00EB6052">
        <w:rPr>
          <w:sz w:val="22"/>
          <w:szCs w:val="22"/>
        </w:rPr>
        <w:t xml:space="preserve"> movement of endothelial cells into </w:t>
      </w:r>
      <w:r w:rsidR="001053FD">
        <w:rPr>
          <w:sz w:val="22"/>
          <w:szCs w:val="22"/>
        </w:rPr>
        <w:t xml:space="preserve">a wound with different levels of Calcium ions in the environment. </w:t>
      </w:r>
      <w:r w:rsidR="002D3D73">
        <w:rPr>
          <w:sz w:val="22"/>
          <w:szCs w:val="22"/>
        </w:rPr>
        <w:t xml:space="preserve">The underlying logic of Epitheliome is laid out more in </w:t>
      </w:r>
      <w:r w:rsidR="002D3D73" w:rsidRPr="002D3D73">
        <w:rPr>
          <w:color w:val="FF0000"/>
          <w:sz w:val="22"/>
          <w:szCs w:val="22"/>
        </w:rPr>
        <w:t xml:space="preserve">[https://www-sciencedirect-com.sheffield.idm.oclc.org/science/article/pii/S030326470400070X#FIG2] </w:t>
      </w:r>
      <w:r w:rsidR="001053FD">
        <w:rPr>
          <w:sz w:val="22"/>
          <w:szCs w:val="22"/>
        </w:rPr>
        <w:t xml:space="preserve">It accurately models the contact inhibition of cells and </w:t>
      </w:r>
      <w:r w:rsidR="009C2040">
        <w:rPr>
          <w:sz w:val="22"/>
          <w:szCs w:val="22"/>
        </w:rPr>
        <w:t xml:space="preserve">differentiation of endothelial cells to quiescent cells in the G0 phase. </w:t>
      </w:r>
    </w:p>
    <w:p w14:paraId="1FC40387" w14:textId="0E275E14" w:rsidR="00071C91" w:rsidRDefault="00071C91" w:rsidP="009C7DFD">
      <w:pPr>
        <w:pStyle w:val="NormalWeb"/>
        <w:spacing w:before="0" w:beforeAutospacing="0" w:after="0" w:afterAutospacing="0"/>
        <w:ind w:left="720"/>
        <w:rPr>
          <w:sz w:val="22"/>
          <w:szCs w:val="22"/>
        </w:rPr>
      </w:pPr>
      <w:r>
        <w:rPr>
          <w:sz w:val="22"/>
          <w:szCs w:val="22"/>
        </w:rPr>
        <w:t xml:space="preserve">The implementation of the cell cycle is </w:t>
      </w:r>
      <w:proofErr w:type="gramStart"/>
      <w:r>
        <w:rPr>
          <w:sz w:val="22"/>
          <w:szCs w:val="22"/>
        </w:rPr>
        <w:t>similar to</w:t>
      </w:r>
      <w:proofErr w:type="gramEnd"/>
      <w:r>
        <w:rPr>
          <w:sz w:val="22"/>
          <w:szCs w:val="22"/>
        </w:rPr>
        <w:t xml:space="preserve"> </w:t>
      </w:r>
      <w:r w:rsidR="00430FE4">
        <w:rPr>
          <w:sz w:val="22"/>
          <w:szCs w:val="22"/>
        </w:rPr>
        <w:t>what was discussed in 2.1 with each cell progressing one tick through the cell cycle each iteration. With the duration of S-G2-M phase and G1 phase being s</w:t>
      </w:r>
      <w:r w:rsidR="009C2040">
        <w:rPr>
          <w:sz w:val="22"/>
          <w:szCs w:val="22"/>
        </w:rPr>
        <w:t>lightly different for each cell, imitating the random nature of cells.</w:t>
      </w:r>
    </w:p>
    <w:p w14:paraId="0EDD8532" w14:textId="6B08BCEE" w:rsidR="00E11883" w:rsidRDefault="001053FD" w:rsidP="009C7DFD">
      <w:pPr>
        <w:pStyle w:val="NormalWeb"/>
        <w:spacing w:before="0" w:beforeAutospacing="0" w:after="0" w:afterAutospacing="0"/>
        <w:ind w:left="720"/>
        <w:rPr>
          <w:sz w:val="22"/>
          <w:szCs w:val="22"/>
        </w:rPr>
      </w:pPr>
      <w:r>
        <w:rPr>
          <w:sz w:val="22"/>
          <w:szCs w:val="22"/>
        </w:rPr>
        <w:t>The limitations of this approach to my projec</w:t>
      </w:r>
      <w:r w:rsidR="00D952C3">
        <w:rPr>
          <w:sz w:val="22"/>
          <w:szCs w:val="22"/>
        </w:rPr>
        <w:t>t is the lack of senescent cell differentiation</w:t>
      </w:r>
      <w:r>
        <w:rPr>
          <w:sz w:val="22"/>
          <w:szCs w:val="22"/>
        </w:rPr>
        <w:t xml:space="preserve"> present in the simulations </w:t>
      </w:r>
      <w:r w:rsidR="00D952C3">
        <w:rPr>
          <w:sz w:val="22"/>
          <w:szCs w:val="22"/>
        </w:rPr>
        <w:t>which would act</w:t>
      </w:r>
      <w:r>
        <w:rPr>
          <w:sz w:val="22"/>
          <w:szCs w:val="22"/>
        </w:rPr>
        <w:t xml:space="preserve"> as barriers to the endothelial and quiescent cells</w:t>
      </w:r>
      <w:r w:rsidR="00EB6052">
        <w:rPr>
          <w:sz w:val="22"/>
          <w:szCs w:val="22"/>
        </w:rPr>
        <w:t xml:space="preserve"> </w:t>
      </w:r>
      <w:r w:rsidR="00D952C3">
        <w:rPr>
          <w:sz w:val="22"/>
          <w:szCs w:val="22"/>
        </w:rPr>
        <w:t>during migration</w:t>
      </w:r>
      <w:r w:rsidR="00DE3F6E">
        <w:rPr>
          <w:sz w:val="22"/>
          <w:szCs w:val="22"/>
        </w:rPr>
        <w:t>, and therefore Epithe</w:t>
      </w:r>
      <w:r w:rsidR="00281E7A">
        <w:rPr>
          <w:sz w:val="22"/>
          <w:szCs w:val="22"/>
        </w:rPr>
        <w:t>liome is unable to monitor the rate of wound healing with age.</w:t>
      </w:r>
    </w:p>
    <w:p w14:paraId="634B7BBF" w14:textId="77777777" w:rsidR="00E11883" w:rsidRDefault="00E11883" w:rsidP="009C7DFD">
      <w:pPr>
        <w:pStyle w:val="NormalWeb"/>
        <w:spacing w:before="0" w:beforeAutospacing="0" w:after="0" w:afterAutospacing="0"/>
        <w:ind w:left="720"/>
        <w:rPr>
          <w:sz w:val="22"/>
          <w:szCs w:val="22"/>
        </w:rPr>
      </w:pPr>
    </w:p>
    <w:p w14:paraId="07CE8423" w14:textId="026EBF50" w:rsidR="00C1774E" w:rsidRPr="00226F61" w:rsidRDefault="00DD75A9" w:rsidP="009C7DFD">
      <w:pPr>
        <w:pStyle w:val="NormalWeb"/>
        <w:spacing w:before="0" w:beforeAutospacing="0" w:after="0" w:afterAutospacing="0"/>
        <w:ind w:left="720"/>
        <w:rPr>
          <w:sz w:val="22"/>
          <w:szCs w:val="22"/>
        </w:rPr>
      </w:pPr>
      <w:r w:rsidRPr="00226F61">
        <w:rPr>
          <w:sz w:val="22"/>
          <w:szCs w:val="22"/>
        </w:rPr>
        <w:t xml:space="preserve">So far, </w:t>
      </w:r>
      <w:r w:rsidR="00046277" w:rsidRPr="00226F61">
        <w:rPr>
          <w:sz w:val="22"/>
          <w:szCs w:val="22"/>
        </w:rPr>
        <w:t>I’ve tested two</w:t>
      </w:r>
      <w:r w:rsidRPr="00226F61">
        <w:rPr>
          <w:sz w:val="22"/>
          <w:szCs w:val="22"/>
        </w:rPr>
        <w:t xml:space="preserve"> computer programs that use agent based modelling to allow </w:t>
      </w:r>
      <w:r w:rsidR="00046277" w:rsidRPr="00226F61">
        <w:rPr>
          <w:sz w:val="22"/>
          <w:szCs w:val="22"/>
        </w:rPr>
        <w:t>for the type of emergent</w:t>
      </w:r>
      <w:r w:rsidRPr="00226F61">
        <w:rPr>
          <w:sz w:val="22"/>
          <w:szCs w:val="22"/>
        </w:rPr>
        <w:t xml:space="preserve"> biological behavi</w:t>
      </w:r>
      <w:r w:rsidR="0019153F" w:rsidRPr="00226F61">
        <w:rPr>
          <w:sz w:val="22"/>
          <w:szCs w:val="22"/>
        </w:rPr>
        <w:t>ours</w:t>
      </w:r>
      <w:r w:rsidR="00046277" w:rsidRPr="00226F61">
        <w:rPr>
          <w:sz w:val="22"/>
          <w:szCs w:val="22"/>
        </w:rPr>
        <w:t xml:space="preserve"> I’m looking for</w:t>
      </w:r>
      <w:r w:rsidR="0019153F" w:rsidRPr="00226F61">
        <w:rPr>
          <w:sz w:val="22"/>
          <w:szCs w:val="22"/>
        </w:rPr>
        <w:t>. The first program is SPARK</w:t>
      </w:r>
      <w:r w:rsidRPr="00226F61">
        <w:rPr>
          <w:sz w:val="22"/>
          <w:szCs w:val="22"/>
        </w:rPr>
        <w:t xml:space="preserve"> </w:t>
      </w:r>
      <w:r w:rsidR="00046277" w:rsidRPr="00226F61">
        <w:rPr>
          <w:sz w:val="22"/>
          <w:szCs w:val="22"/>
        </w:rPr>
        <w:t xml:space="preserve">which is a lightweight </w:t>
      </w:r>
      <w:r w:rsidR="002427AE" w:rsidRPr="00226F61">
        <w:rPr>
          <w:sz w:val="22"/>
          <w:szCs w:val="22"/>
        </w:rPr>
        <w:t>and efficient tool for CA</w:t>
      </w:r>
      <w:r w:rsidR="00046277" w:rsidRPr="00226F61">
        <w:rPr>
          <w:sz w:val="22"/>
          <w:szCs w:val="22"/>
        </w:rPr>
        <w:t>.</w:t>
      </w:r>
      <w:r w:rsidR="002427AE" w:rsidRPr="00226F61">
        <w:rPr>
          <w:sz w:val="22"/>
          <w:szCs w:val="22"/>
        </w:rPr>
        <w:t xml:space="preserve"> Being so lightweight, Spark is very capable of modelling the number of cells I would require for this project; in </w:t>
      </w:r>
      <w:r w:rsidR="009C7DFD" w:rsidRPr="00226F61">
        <w:rPr>
          <w:sz w:val="22"/>
          <w:szCs w:val="22"/>
        </w:rPr>
        <w:t>fact,</w:t>
      </w:r>
      <w:r w:rsidR="002427AE" w:rsidRPr="00226F61">
        <w:rPr>
          <w:sz w:val="22"/>
          <w:szCs w:val="22"/>
        </w:rPr>
        <w:t xml:space="preserve"> it can simulate </w:t>
      </w:r>
      <w:r w:rsidR="00BA448E" w:rsidRPr="00226F61">
        <w:rPr>
          <w:sz w:val="22"/>
          <w:szCs w:val="22"/>
        </w:rPr>
        <w:t>a grid of 101x101 with 10201 cells in real time.</w:t>
      </w:r>
      <w:r w:rsidR="00046277" w:rsidRPr="00226F61">
        <w:rPr>
          <w:sz w:val="22"/>
          <w:szCs w:val="22"/>
        </w:rPr>
        <w:t xml:space="preserve"> Its programs are written in SPARK-PL which is translated into Java source code</w:t>
      </w:r>
      <w:r w:rsidR="00B218EF" w:rsidRPr="00226F61">
        <w:rPr>
          <w:sz w:val="22"/>
          <w:szCs w:val="22"/>
        </w:rPr>
        <w:t>, meaning a significant amount of time will be required to learn the new language.</w:t>
      </w:r>
      <w:r w:rsidR="002427AE" w:rsidRPr="00226F61">
        <w:rPr>
          <w:sz w:val="22"/>
          <w:szCs w:val="22"/>
        </w:rPr>
        <w:t xml:space="preserve"> </w:t>
      </w:r>
      <w:r w:rsidR="00BA448E" w:rsidRPr="00226F61">
        <w:rPr>
          <w:sz w:val="22"/>
          <w:szCs w:val="22"/>
        </w:rPr>
        <w:t xml:space="preserve">Another downside is that being a CA the ECs are embedded into the endothelial matrix (the layer the cells sit on top) and therefore are unable to move around the </w:t>
      </w:r>
      <w:r w:rsidR="00BA448E" w:rsidRPr="00226F61">
        <w:rPr>
          <w:sz w:val="22"/>
          <w:szCs w:val="22"/>
        </w:rPr>
        <w:lastRenderedPageBreak/>
        <w:t>system</w:t>
      </w:r>
      <w:r w:rsidR="009C7DFD" w:rsidRPr="00226F61">
        <w:rPr>
          <w:sz w:val="22"/>
          <w:szCs w:val="22"/>
        </w:rPr>
        <w:t xml:space="preserve">, </w:t>
      </w:r>
      <w:r w:rsidR="00AA6806" w:rsidRPr="00226F61">
        <w:rPr>
          <w:sz w:val="22"/>
          <w:szCs w:val="22"/>
        </w:rPr>
        <w:t xml:space="preserve">and </w:t>
      </w:r>
      <w:r w:rsidR="009C7DFD" w:rsidRPr="00226F61">
        <w:rPr>
          <w:sz w:val="22"/>
          <w:szCs w:val="22"/>
        </w:rPr>
        <w:t>as explained above, this is a simplification of reality as ECs are constantly moving or shifting on top of the endothelium layer.</w:t>
      </w:r>
    </w:p>
    <w:p w14:paraId="17A7B0DB" w14:textId="77777777" w:rsidR="00F65495" w:rsidRPr="00226F61" w:rsidRDefault="00F65495" w:rsidP="00046277">
      <w:pPr>
        <w:pStyle w:val="NormalWeb"/>
        <w:spacing w:before="0" w:beforeAutospacing="0" w:after="0" w:afterAutospacing="0"/>
        <w:ind w:left="720"/>
        <w:rPr>
          <w:sz w:val="22"/>
          <w:szCs w:val="22"/>
        </w:rPr>
      </w:pPr>
    </w:p>
    <w:p w14:paraId="6F365CBE" w14:textId="768CB17F" w:rsidR="00E63FC7" w:rsidRPr="00226F61" w:rsidRDefault="00A94CC0" w:rsidP="00046277">
      <w:pPr>
        <w:pStyle w:val="NormalWeb"/>
        <w:spacing w:before="0" w:beforeAutospacing="0" w:after="0" w:afterAutospacing="0"/>
        <w:ind w:left="720"/>
        <w:rPr>
          <w:sz w:val="22"/>
          <w:szCs w:val="22"/>
        </w:rPr>
      </w:pPr>
      <w:r w:rsidRPr="00226F61">
        <w:rPr>
          <w:sz w:val="22"/>
          <w:szCs w:val="22"/>
        </w:rPr>
        <w:t>The other program</w:t>
      </w:r>
      <w:r w:rsidR="00DD75A9" w:rsidRPr="00226F61">
        <w:rPr>
          <w:sz w:val="22"/>
          <w:szCs w:val="22"/>
        </w:rPr>
        <w:t xml:space="preserve"> is </w:t>
      </w:r>
      <w:r w:rsidR="003A46F8" w:rsidRPr="00226F61">
        <w:rPr>
          <w:sz w:val="22"/>
          <w:szCs w:val="22"/>
        </w:rPr>
        <w:t xml:space="preserve">a </w:t>
      </w:r>
      <w:commentRangeStart w:id="111"/>
      <w:r w:rsidR="003A46F8" w:rsidRPr="00226F61">
        <w:rPr>
          <w:sz w:val="22"/>
          <w:szCs w:val="22"/>
        </w:rPr>
        <w:t>python based ABM</w:t>
      </w:r>
      <w:r w:rsidR="00DD75A9" w:rsidRPr="00226F61">
        <w:rPr>
          <w:sz w:val="22"/>
          <w:szCs w:val="22"/>
        </w:rPr>
        <w:t xml:space="preserve"> by Marziha Tehrani</w:t>
      </w:r>
      <w:r w:rsidRPr="00226F61">
        <w:rPr>
          <w:sz w:val="22"/>
          <w:szCs w:val="22"/>
        </w:rPr>
        <w:t>, a PhD student, called CellABM.</w:t>
      </w:r>
      <w:r w:rsidR="003A46F8" w:rsidRPr="00226F61">
        <w:rPr>
          <w:sz w:val="22"/>
          <w:szCs w:val="22"/>
        </w:rPr>
        <w:t xml:space="preserve"> </w:t>
      </w:r>
      <w:commentRangeEnd w:id="111"/>
      <w:r w:rsidRPr="00226F61">
        <w:rPr>
          <w:sz w:val="22"/>
          <w:szCs w:val="22"/>
        </w:rPr>
        <w:t xml:space="preserve">It’s </w:t>
      </w:r>
      <w:r w:rsidR="00807C12" w:rsidRPr="00226F61">
        <w:rPr>
          <w:rStyle w:val="CommentReference"/>
          <w:sz w:val="22"/>
          <w:szCs w:val="22"/>
        </w:rPr>
        <w:commentReference w:id="111"/>
      </w:r>
      <w:r w:rsidR="003A46F8" w:rsidRPr="00226F61">
        <w:rPr>
          <w:sz w:val="22"/>
          <w:szCs w:val="22"/>
        </w:rPr>
        <w:t>used to model the interactions between cancer cells and stem cells. It has several classes which allow</w:t>
      </w:r>
      <w:ins w:id="112" w:author="D.Walker" w:date="2017-11-28T16:52:00Z">
        <w:r w:rsidR="00807C12" w:rsidRPr="00226F61">
          <w:rPr>
            <w:sz w:val="22"/>
            <w:szCs w:val="22"/>
          </w:rPr>
          <w:t xml:space="preserve">s the </w:t>
        </w:r>
        <w:commentRangeStart w:id="113"/>
        <w:r w:rsidR="00807C12" w:rsidRPr="00226F61">
          <w:rPr>
            <w:sz w:val="22"/>
            <w:szCs w:val="22"/>
          </w:rPr>
          <w:t>user</w:t>
        </w:r>
        <w:commentRangeEnd w:id="113"/>
        <w:r w:rsidR="00807C12" w:rsidRPr="00226F61">
          <w:rPr>
            <w:rStyle w:val="CommentReference"/>
            <w:sz w:val="22"/>
            <w:szCs w:val="22"/>
          </w:rPr>
          <w:commentReference w:id="113"/>
        </w:r>
        <w:r w:rsidR="00807C12" w:rsidRPr="00226F61">
          <w:rPr>
            <w:sz w:val="22"/>
            <w:szCs w:val="22"/>
          </w:rPr>
          <w:t xml:space="preserve"> </w:t>
        </w:r>
      </w:ins>
      <w:del w:id="114" w:author="D.Walker" w:date="2017-11-28T16:52:00Z">
        <w:r w:rsidR="003A46F8" w:rsidRPr="00226F61" w:rsidDel="00807C12">
          <w:rPr>
            <w:sz w:val="22"/>
            <w:szCs w:val="22"/>
          </w:rPr>
          <w:delText xml:space="preserve"> you </w:delText>
        </w:r>
      </w:del>
      <w:r w:rsidR="003A46F8" w:rsidRPr="00226F61">
        <w:rPr>
          <w:sz w:val="22"/>
          <w:szCs w:val="22"/>
        </w:rPr>
        <w:t>to easily change the rules of each phase of the cell cycle along with the initial cell parameters, such as size</w:t>
      </w:r>
      <w:r w:rsidR="00E63FC7" w:rsidRPr="00226F61">
        <w:rPr>
          <w:sz w:val="22"/>
          <w:szCs w:val="22"/>
        </w:rPr>
        <w:t>, direction and speed.</w:t>
      </w:r>
      <w:r w:rsidRPr="00226F61">
        <w:rPr>
          <w:sz w:val="22"/>
          <w:szCs w:val="22"/>
        </w:rPr>
        <w:t xml:space="preserve"> However at large cell numbers </w:t>
      </w:r>
      <w:proofErr w:type="gramStart"/>
      <w:r w:rsidRPr="00226F61">
        <w:rPr>
          <w:sz w:val="22"/>
          <w:szCs w:val="22"/>
        </w:rPr>
        <w:t>is</w:t>
      </w:r>
      <w:proofErr w:type="gramEnd"/>
      <w:r w:rsidRPr="00226F61">
        <w:rPr>
          <w:sz w:val="22"/>
          <w:szCs w:val="22"/>
        </w:rPr>
        <w:t xml:space="preserve"> rather slow and has no capabilities of interacting with the agents during the simulation.</w:t>
      </w:r>
    </w:p>
    <w:p w14:paraId="5AC7B25E" w14:textId="77777777" w:rsidR="001944B6" w:rsidRPr="00226F61" w:rsidRDefault="001944B6" w:rsidP="00115F28">
      <w:pPr>
        <w:pStyle w:val="NormalWeb"/>
        <w:spacing w:before="0" w:beforeAutospacing="0" w:after="0" w:afterAutospacing="0"/>
        <w:rPr>
          <w:sz w:val="22"/>
          <w:szCs w:val="22"/>
        </w:rPr>
      </w:pPr>
    </w:p>
    <w:p w14:paraId="48D246DB" w14:textId="07A5E748" w:rsidR="00BA448E" w:rsidRPr="00226F61" w:rsidRDefault="00BA448E" w:rsidP="00BA448E">
      <w:pPr>
        <w:pStyle w:val="NormalWeb"/>
        <w:spacing w:before="0" w:beforeAutospacing="0" w:after="0" w:afterAutospacing="0"/>
        <w:ind w:left="720"/>
        <w:rPr>
          <w:sz w:val="22"/>
          <w:szCs w:val="22"/>
        </w:rPr>
      </w:pPr>
      <w:r w:rsidRPr="00226F61">
        <w:rPr>
          <w:sz w:val="22"/>
          <w:szCs w:val="22"/>
        </w:rPr>
        <w:t>There are three other software frameworks I’ve looked at, but not as in-depth as the two described above; they are: Net Logo, Mason, and Repast.</w:t>
      </w:r>
      <w:r w:rsidR="00185A9C" w:rsidRPr="00226F61">
        <w:rPr>
          <w:sz w:val="22"/>
          <w:szCs w:val="22"/>
        </w:rPr>
        <w:t xml:space="preserve"> </w:t>
      </w:r>
    </w:p>
    <w:p w14:paraId="29CFF393" w14:textId="29C0142A" w:rsidR="00BA448E" w:rsidRPr="00226F61" w:rsidRDefault="00BA448E" w:rsidP="00115F28">
      <w:pPr>
        <w:pStyle w:val="NormalWeb"/>
        <w:spacing w:before="0" w:beforeAutospacing="0" w:after="0" w:afterAutospacing="0"/>
        <w:rPr>
          <w:sz w:val="22"/>
          <w:szCs w:val="22"/>
        </w:rPr>
      </w:pPr>
      <w:r w:rsidRPr="00226F61">
        <w:rPr>
          <w:sz w:val="22"/>
          <w:szCs w:val="22"/>
        </w:rPr>
        <w:tab/>
      </w:r>
    </w:p>
    <w:tbl>
      <w:tblPr>
        <w:tblStyle w:val="TableGrid"/>
        <w:tblW w:w="0" w:type="auto"/>
        <w:tblInd w:w="720" w:type="dxa"/>
        <w:tblLook w:val="04A0" w:firstRow="1" w:lastRow="0" w:firstColumn="1" w:lastColumn="0" w:noHBand="0" w:noVBand="1"/>
        <w:tblPrChange w:id="115" w:author="Harry Cooper" w:date="2017-11-30T19:42:00Z">
          <w:tblPr>
            <w:tblStyle w:val="TableGrid"/>
            <w:tblW w:w="0" w:type="auto"/>
            <w:tblInd w:w="720" w:type="dxa"/>
            <w:tblLook w:val="04A0" w:firstRow="1" w:lastRow="0" w:firstColumn="1" w:lastColumn="0" w:noHBand="0" w:noVBand="1"/>
          </w:tblPr>
        </w:tblPrChange>
      </w:tblPr>
      <w:tblGrid>
        <w:gridCol w:w="2022"/>
        <w:tblGridChange w:id="116">
          <w:tblGrid>
            <w:gridCol w:w="2022"/>
          </w:tblGrid>
        </w:tblGridChange>
      </w:tblGrid>
      <w:tr w:rsidR="001944B6" w:rsidRPr="00226F61" w:rsidDel="001944B6" w14:paraId="612E0A74" w14:textId="1A2C9994" w:rsidTr="00115F28">
        <w:trPr>
          <w:trHeight w:val="332"/>
          <w:del w:id="117" w:author="Harry Cooper" w:date="2017-11-29T15:15:00Z"/>
          <w:trPrChange w:id="118" w:author="Harry Cooper" w:date="2017-11-30T19:42:00Z">
            <w:trPr>
              <w:trHeight w:val="260"/>
            </w:trPr>
          </w:trPrChange>
        </w:trPr>
        <w:tc>
          <w:tcPr>
            <w:tcW w:w="2022" w:type="dxa"/>
            <w:tcPrChange w:id="119" w:author="Harry Cooper" w:date="2017-11-30T19:42:00Z">
              <w:tcPr>
                <w:tcW w:w="2022" w:type="dxa"/>
              </w:tcPr>
            </w:tcPrChange>
          </w:tcPr>
          <w:p w14:paraId="6AF55796" w14:textId="48F5D657" w:rsidR="001944B6" w:rsidRPr="00226F61" w:rsidDel="001944B6" w:rsidRDefault="001944B6" w:rsidP="00046277">
            <w:pPr>
              <w:pStyle w:val="NormalWeb"/>
              <w:spacing w:before="0" w:beforeAutospacing="0" w:after="0" w:afterAutospacing="0"/>
              <w:rPr>
                <w:del w:id="120" w:author="Harry Cooper" w:date="2017-11-29T15:15:00Z"/>
                <w:sz w:val="22"/>
                <w:szCs w:val="22"/>
              </w:rPr>
            </w:pPr>
          </w:p>
        </w:tc>
      </w:tr>
      <w:tr w:rsidR="001944B6" w:rsidRPr="00226F61" w:rsidDel="001944B6" w14:paraId="43103CE0" w14:textId="493D0ADD" w:rsidTr="00E63FC7">
        <w:trPr>
          <w:trHeight w:val="260"/>
          <w:del w:id="121" w:author="Harry Cooper" w:date="2017-11-29T15:15:00Z"/>
        </w:trPr>
        <w:tc>
          <w:tcPr>
            <w:tcW w:w="2022" w:type="dxa"/>
          </w:tcPr>
          <w:p w14:paraId="319F3064" w14:textId="3C0C91AA" w:rsidR="001944B6" w:rsidRPr="00226F61" w:rsidDel="001944B6" w:rsidRDefault="001944B6" w:rsidP="00046277">
            <w:pPr>
              <w:pStyle w:val="NormalWeb"/>
              <w:spacing w:before="0" w:beforeAutospacing="0" w:after="0" w:afterAutospacing="0"/>
              <w:rPr>
                <w:del w:id="122" w:author="Harry Cooper" w:date="2017-11-29T15:15:00Z"/>
                <w:sz w:val="22"/>
                <w:szCs w:val="22"/>
              </w:rPr>
            </w:pPr>
          </w:p>
        </w:tc>
      </w:tr>
      <w:tr w:rsidR="001944B6" w:rsidRPr="00226F61" w:rsidDel="001944B6" w14:paraId="53645236" w14:textId="5300A506" w:rsidTr="00E63FC7">
        <w:trPr>
          <w:trHeight w:val="260"/>
          <w:del w:id="123" w:author="Harry Cooper" w:date="2017-11-29T15:15:00Z"/>
        </w:trPr>
        <w:tc>
          <w:tcPr>
            <w:tcW w:w="2022" w:type="dxa"/>
          </w:tcPr>
          <w:p w14:paraId="777B61D0" w14:textId="45D68D89" w:rsidR="001944B6" w:rsidRPr="00226F61" w:rsidDel="001944B6" w:rsidRDefault="001944B6" w:rsidP="00046277">
            <w:pPr>
              <w:pStyle w:val="NormalWeb"/>
              <w:spacing w:before="0" w:beforeAutospacing="0" w:after="0" w:afterAutospacing="0"/>
              <w:rPr>
                <w:del w:id="124" w:author="Harry Cooper" w:date="2017-11-29T15:15:00Z"/>
                <w:sz w:val="22"/>
                <w:szCs w:val="22"/>
              </w:rPr>
            </w:pPr>
          </w:p>
        </w:tc>
      </w:tr>
    </w:tbl>
    <w:p w14:paraId="743F11CD" w14:textId="73551304" w:rsidR="00E63FC7" w:rsidRPr="00226F61" w:rsidRDefault="00BA448E" w:rsidP="00995787">
      <w:pPr>
        <w:pStyle w:val="NormalWeb"/>
        <w:spacing w:before="0" w:beforeAutospacing="0" w:after="0" w:afterAutospacing="0"/>
        <w:ind w:left="720"/>
        <w:rPr>
          <w:sz w:val="22"/>
          <w:szCs w:val="22"/>
        </w:rPr>
      </w:pPr>
      <w:r w:rsidRPr="00226F61">
        <w:rPr>
          <w:sz w:val="22"/>
          <w:szCs w:val="22"/>
        </w:rPr>
        <w:t xml:space="preserve">Below, I have </w:t>
      </w:r>
      <w:r w:rsidR="007613B3" w:rsidRPr="00226F61">
        <w:rPr>
          <w:sz w:val="22"/>
          <w:szCs w:val="22"/>
        </w:rPr>
        <w:t>quantitat</w:t>
      </w:r>
      <w:r w:rsidR="007653C6" w:rsidRPr="00226F61">
        <w:rPr>
          <w:sz w:val="22"/>
          <w:szCs w:val="22"/>
        </w:rPr>
        <w:t>ively summarised the</w:t>
      </w:r>
      <w:r w:rsidRPr="00226F61">
        <w:rPr>
          <w:sz w:val="22"/>
          <w:szCs w:val="22"/>
        </w:rPr>
        <w:t xml:space="preserve"> strengths of each software in relation to each other. I use a scoring system between 1</w:t>
      </w:r>
      <w:r w:rsidR="00C868CE" w:rsidRPr="00226F61">
        <w:rPr>
          <w:sz w:val="22"/>
          <w:szCs w:val="22"/>
        </w:rPr>
        <w:t xml:space="preserve"> (low)</w:t>
      </w:r>
      <w:r w:rsidRPr="00226F61">
        <w:rPr>
          <w:sz w:val="22"/>
          <w:szCs w:val="22"/>
        </w:rPr>
        <w:t xml:space="preserve"> and 5</w:t>
      </w:r>
      <w:r w:rsidR="00C868CE" w:rsidRPr="00226F61">
        <w:rPr>
          <w:sz w:val="22"/>
          <w:szCs w:val="22"/>
        </w:rPr>
        <w:t xml:space="preserve"> (high)</w:t>
      </w:r>
      <w:r w:rsidRPr="00226F61">
        <w:rPr>
          <w:sz w:val="22"/>
          <w:szCs w:val="22"/>
        </w:rPr>
        <w:t xml:space="preserve"> and multiply that by the weight of each category. This gives a total showing the overall usefulness of the software. </w:t>
      </w:r>
    </w:p>
    <w:p w14:paraId="10CB6537" w14:textId="77777777" w:rsidR="00BA448E" w:rsidRPr="00226F61" w:rsidRDefault="00BA448E" w:rsidP="00BA448E">
      <w:pPr>
        <w:pStyle w:val="NormalWeb"/>
        <w:spacing w:before="0" w:beforeAutospacing="0" w:after="0" w:afterAutospacing="0"/>
        <w:ind w:left="720"/>
        <w:rPr>
          <w:color w:val="ED7D31" w:themeColor="accent2"/>
          <w:sz w:val="22"/>
          <w:szCs w:val="22"/>
        </w:rPr>
      </w:pPr>
    </w:p>
    <w:tbl>
      <w:tblPr>
        <w:tblStyle w:val="TableGrid"/>
        <w:tblW w:w="8172" w:type="dxa"/>
        <w:tblInd w:w="720" w:type="dxa"/>
        <w:tblLook w:val="04A0" w:firstRow="1" w:lastRow="0" w:firstColumn="1" w:lastColumn="0" w:noHBand="0" w:noVBand="1"/>
      </w:tblPr>
      <w:tblGrid>
        <w:gridCol w:w="2184"/>
        <w:gridCol w:w="510"/>
        <w:gridCol w:w="1067"/>
        <w:gridCol w:w="1109"/>
        <w:gridCol w:w="1086"/>
        <w:gridCol w:w="1100"/>
        <w:gridCol w:w="1116"/>
      </w:tblGrid>
      <w:tr w:rsidR="00450068" w:rsidRPr="00226F61" w14:paraId="3B47DB16" w14:textId="77777777" w:rsidTr="00B45B87">
        <w:trPr>
          <w:trHeight w:val="340"/>
          <w:ins w:id="125" w:author="Harry Cooper" w:date="2017-11-29T15:15:00Z"/>
        </w:trPr>
        <w:tc>
          <w:tcPr>
            <w:tcW w:w="2719" w:type="dxa"/>
            <w:gridSpan w:val="2"/>
            <w:vMerge w:val="restart"/>
            <w:vAlign w:val="center"/>
          </w:tcPr>
          <w:p w14:paraId="773CAA59" w14:textId="77777777" w:rsidR="0071354D" w:rsidRPr="00226F61" w:rsidRDefault="0071354D" w:rsidP="00450068">
            <w:pPr>
              <w:pStyle w:val="NormalWeb"/>
              <w:spacing w:before="0" w:beforeAutospacing="0" w:after="0" w:afterAutospacing="0"/>
              <w:jc w:val="center"/>
              <w:rPr>
                <w:b/>
                <w:sz w:val="22"/>
                <w:szCs w:val="22"/>
              </w:rPr>
            </w:pPr>
          </w:p>
        </w:tc>
        <w:tc>
          <w:tcPr>
            <w:tcW w:w="5453" w:type="dxa"/>
            <w:gridSpan w:val="5"/>
            <w:vAlign w:val="center"/>
          </w:tcPr>
          <w:p w14:paraId="2DA558AE" w14:textId="76C1789A" w:rsidR="0071354D" w:rsidRPr="00226F61" w:rsidRDefault="0071354D">
            <w:pPr>
              <w:pStyle w:val="NormalWeb"/>
              <w:spacing w:before="0" w:beforeAutospacing="0" w:after="0" w:afterAutospacing="0"/>
              <w:jc w:val="center"/>
              <w:rPr>
                <w:ins w:id="126" w:author="Harry Cooper" w:date="2017-11-29T15:15:00Z"/>
                <w:b/>
                <w:sz w:val="22"/>
                <w:szCs w:val="22"/>
                <w:rPrChange w:id="127" w:author="Harry Cooper" w:date="2017-11-29T15:16:00Z">
                  <w:rPr>
                    <w:ins w:id="128" w:author="Harry Cooper" w:date="2017-11-29T15:15:00Z"/>
                    <w:rFonts w:asciiTheme="minorHAnsi" w:hAnsiTheme="minorHAnsi"/>
                    <w:szCs w:val="22"/>
                  </w:rPr>
                </w:rPrChange>
              </w:rPr>
              <w:pPrChange w:id="129" w:author="Harry Cooper" w:date="2017-11-29T15:16:00Z">
                <w:pPr>
                  <w:pStyle w:val="NormalWeb"/>
                  <w:spacing w:before="0" w:beforeAutospacing="0" w:after="0" w:afterAutospacing="0"/>
                </w:pPr>
              </w:pPrChange>
            </w:pPr>
            <w:ins w:id="130" w:author="Harry Cooper" w:date="2017-11-29T15:16:00Z">
              <w:r w:rsidRPr="00226F61">
                <w:rPr>
                  <w:b/>
                  <w:sz w:val="22"/>
                  <w:szCs w:val="22"/>
                  <w:rPrChange w:id="131" w:author="Harry Cooper" w:date="2017-11-29T15:16:00Z">
                    <w:rPr>
                      <w:rFonts w:asciiTheme="minorHAnsi" w:hAnsiTheme="minorHAnsi"/>
                      <w:szCs w:val="22"/>
                    </w:rPr>
                  </w:rPrChange>
                </w:rPr>
                <w:t>Comparison of Software</w:t>
              </w:r>
            </w:ins>
          </w:p>
        </w:tc>
      </w:tr>
      <w:tr w:rsidR="00B45B87" w:rsidRPr="00226F61" w14:paraId="5E43799F" w14:textId="77777777" w:rsidTr="00B45B87">
        <w:trPr>
          <w:trHeight w:val="359"/>
        </w:trPr>
        <w:tc>
          <w:tcPr>
            <w:tcW w:w="2719" w:type="dxa"/>
            <w:gridSpan w:val="2"/>
            <w:vMerge/>
            <w:vAlign w:val="center"/>
          </w:tcPr>
          <w:p w14:paraId="1752B748" w14:textId="77777777" w:rsidR="0071354D" w:rsidRPr="00226F61" w:rsidRDefault="0071354D" w:rsidP="00450068">
            <w:pPr>
              <w:pStyle w:val="NormalWeb"/>
              <w:spacing w:before="0" w:beforeAutospacing="0" w:after="0" w:afterAutospacing="0"/>
              <w:jc w:val="center"/>
              <w:rPr>
                <w:b/>
                <w:sz w:val="22"/>
                <w:szCs w:val="22"/>
              </w:rPr>
            </w:pPr>
          </w:p>
        </w:tc>
        <w:tc>
          <w:tcPr>
            <w:tcW w:w="1080" w:type="dxa"/>
            <w:vAlign w:val="center"/>
          </w:tcPr>
          <w:p w14:paraId="134023C4" w14:textId="6D6002A7" w:rsidR="0071354D" w:rsidRPr="00226F61" w:rsidRDefault="0071354D" w:rsidP="00450068">
            <w:pPr>
              <w:pStyle w:val="NormalWeb"/>
              <w:spacing w:before="0" w:beforeAutospacing="0" w:after="0" w:afterAutospacing="0"/>
              <w:jc w:val="center"/>
              <w:rPr>
                <w:b/>
                <w:sz w:val="22"/>
                <w:szCs w:val="22"/>
                <w:rPrChange w:id="132" w:author="Harry Cooper" w:date="2017-11-29T15:16:00Z">
                  <w:rPr>
                    <w:rFonts w:asciiTheme="minorHAnsi" w:hAnsiTheme="minorHAnsi"/>
                    <w:szCs w:val="22"/>
                  </w:rPr>
                </w:rPrChange>
              </w:rPr>
            </w:pPr>
            <w:r w:rsidRPr="00226F61">
              <w:rPr>
                <w:b/>
                <w:sz w:val="22"/>
                <w:szCs w:val="22"/>
                <w:rPrChange w:id="133" w:author="Harry Cooper" w:date="2017-11-29T15:16:00Z">
                  <w:rPr>
                    <w:rFonts w:asciiTheme="minorHAnsi" w:hAnsiTheme="minorHAnsi"/>
                    <w:szCs w:val="22"/>
                  </w:rPr>
                </w:rPrChange>
              </w:rPr>
              <w:t>Spark</w:t>
            </w:r>
          </w:p>
        </w:tc>
        <w:tc>
          <w:tcPr>
            <w:tcW w:w="1030" w:type="dxa"/>
            <w:vAlign w:val="center"/>
          </w:tcPr>
          <w:p w14:paraId="1EA8C69C" w14:textId="05F512F5" w:rsidR="0071354D" w:rsidRPr="00226F61" w:rsidRDefault="0071354D" w:rsidP="00450068">
            <w:pPr>
              <w:pStyle w:val="NormalWeb"/>
              <w:spacing w:before="0" w:beforeAutospacing="0" w:after="0" w:afterAutospacing="0"/>
              <w:jc w:val="center"/>
              <w:rPr>
                <w:b/>
                <w:sz w:val="22"/>
                <w:szCs w:val="22"/>
                <w:rPrChange w:id="134" w:author="Harry Cooper" w:date="2017-11-29T15:16:00Z">
                  <w:rPr>
                    <w:rFonts w:asciiTheme="minorHAnsi" w:hAnsiTheme="minorHAnsi"/>
                    <w:szCs w:val="22"/>
                  </w:rPr>
                </w:rPrChange>
              </w:rPr>
            </w:pPr>
            <w:r w:rsidRPr="00226F61">
              <w:rPr>
                <w:b/>
                <w:sz w:val="22"/>
                <w:szCs w:val="22"/>
                <w:rPrChange w:id="135" w:author="Harry Cooper" w:date="2017-11-29T15:16:00Z">
                  <w:rPr>
                    <w:rFonts w:asciiTheme="minorHAnsi" w:hAnsiTheme="minorHAnsi"/>
                    <w:szCs w:val="22"/>
                  </w:rPr>
                </w:rPrChange>
              </w:rPr>
              <w:t>CellABM</w:t>
            </w:r>
          </w:p>
        </w:tc>
        <w:tc>
          <w:tcPr>
            <w:tcW w:w="1104" w:type="dxa"/>
            <w:vAlign w:val="center"/>
          </w:tcPr>
          <w:p w14:paraId="4BD80F2F" w14:textId="25E507BD" w:rsidR="0071354D" w:rsidRPr="00226F61" w:rsidRDefault="0071354D" w:rsidP="00450068">
            <w:pPr>
              <w:pStyle w:val="NormalWeb"/>
              <w:spacing w:before="0" w:beforeAutospacing="0" w:after="0" w:afterAutospacing="0"/>
              <w:jc w:val="center"/>
              <w:rPr>
                <w:b/>
                <w:sz w:val="22"/>
                <w:szCs w:val="22"/>
                <w:rPrChange w:id="136" w:author="Harry Cooper" w:date="2017-11-29T15:16:00Z">
                  <w:rPr>
                    <w:rFonts w:asciiTheme="minorHAnsi" w:hAnsiTheme="minorHAnsi"/>
                    <w:szCs w:val="22"/>
                  </w:rPr>
                </w:rPrChange>
              </w:rPr>
            </w:pPr>
            <w:r w:rsidRPr="00226F61">
              <w:rPr>
                <w:b/>
                <w:sz w:val="22"/>
                <w:szCs w:val="22"/>
                <w:rPrChange w:id="137" w:author="Harry Cooper" w:date="2017-11-29T15:16:00Z">
                  <w:rPr>
                    <w:rFonts w:asciiTheme="minorHAnsi" w:hAnsiTheme="minorHAnsi"/>
                    <w:szCs w:val="22"/>
                  </w:rPr>
                </w:rPrChange>
              </w:rPr>
              <w:t>Net Logo</w:t>
            </w:r>
          </w:p>
        </w:tc>
        <w:tc>
          <w:tcPr>
            <w:tcW w:w="1111" w:type="dxa"/>
            <w:vAlign w:val="center"/>
          </w:tcPr>
          <w:p w14:paraId="3ACB66F9" w14:textId="5E66A31E" w:rsidR="0071354D" w:rsidRPr="00226F61" w:rsidRDefault="0071354D" w:rsidP="00450068">
            <w:pPr>
              <w:pStyle w:val="NormalWeb"/>
              <w:spacing w:before="0" w:beforeAutospacing="0" w:after="0" w:afterAutospacing="0"/>
              <w:jc w:val="center"/>
              <w:rPr>
                <w:b/>
                <w:sz w:val="22"/>
                <w:szCs w:val="22"/>
                <w:rPrChange w:id="138" w:author="Harry Cooper" w:date="2017-11-29T15:16:00Z">
                  <w:rPr>
                    <w:rFonts w:asciiTheme="minorHAnsi" w:hAnsiTheme="minorHAnsi"/>
                    <w:szCs w:val="22"/>
                  </w:rPr>
                </w:rPrChange>
              </w:rPr>
            </w:pPr>
            <w:r w:rsidRPr="00226F61">
              <w:rPr>
                <w:b/>
                <w:sz w:val="22"/>
                <w:szCs w:val="22"/>
                <w:rPrChange w:id="139" w:author="Harry Cooper" w:date="2017-11-29T15:16:00Z">
                  <w:rPr>
                    <w:rFonts w:asciiTheme="minorHAnsi" w:hAnsiTheme="minorHAnsi"/>
                    <w:szCs w:val="22"/>
                  </w:rPr>
                </w:rPrChange>
              </w:rPr>
              <w:t>Mason</w:t>
            </w:r>
          </w:p>
        </w:tc>
        <w:tc>
          <w:tcPr>
            <w:tcW w:w="1128" w:type="dxa"/>
            <w:vAlign w:val="center"/>
          </w:tcPr>
          <w:p w14:paraId="283A43B0" w14:textId="1301C8D3" w:rsidR="0071354D" w:rsidRPr="00226F61" w:rsidRDefault="0071354D" w:rsidP="00450068">
            <w:pPr>
              <w:pStyle w:val="NormalWeb"/>
              <w:spacing w:before="0" w:beforeAutospacing="0" w:after="0" w:afterAutospacing="0"/>
              <w:jc w:val="center"/>
              <w:rPr>
                <w:b/>
                <w:sz w:val="22"/>
                <w:szCs w:val="22"/>
                <w:rPrChange w:id="140" w:author="Harry Cooper" w:date="2017-11-29T15:16:00Z">
                  <w:rPr>
                    <w:rFonts w:asciiTheme="minorHAnsi" w:hAnsiTheme="minorHAnsi"/>
                    <w:szCs w:val="22"/>
                  </w:rPr>
                </w:rPrChange>
              </w:rPr>
            </w:pPr>
            <w:r w:rsidRPr="00226F61">
              <w:rPr>
                <w:b/>
                <w:sz w:val="22"/>
                <w:szCs w:val="22"/>
              </w:rPr>
              <w:t>Repa</w:t>
            </w:r>
            <w:r w:rsidRPr="00226F61">
              <w:rPr>
                <w:b/>
                <w:sz w:val="22"/>
                <w:szCs w:val="22"/>
                <w:rPrChange w:id="141" w:author="Harry Cooper" w:date="2017-11-29T15:16:00Z">
                  <w:rPr>
                    <w:rFonts w:asciiTheme="minorHAnsi" w:hAnsiTheme="minorHAnsi"/>
                    <w:szCs w:val="22"/>
                  </w:rPr>
                </w:rPrChange>
              </w:rPr>
              <w:t>st</w:t>
            </w:r>
          </w:p>
        </w:tc>
      </w:tr>
      <w:tr w:rsidR="00B45B87" w:rsidRPr="00226F61" w14:paraId="17BCBD7E" w14:textId="77777777" w:rsidTr="00B45B87">
        <w:trPr>
          <w:trHeight w:val="359"/>
        </w:trPr>
        <w:tc>
          <w:tcPr>
            <w:tcW w:w="2208" w:type="dxa"/>
            <w:vAlign w:val="center"/>
          </w:tcPr>
          <w:p w14:paraId="5D9DBBED" w14:textId="7902AB1E" w:rsidR="0071354D" w:rsidRPr="00226F61" w:rsidRDefault="0071354D" w:rsidP="00450068">
            <w:pPr>
              <w:pStyle w:val="NormalWeb"/>
              <w:spacing w:before="0" w:beforeAutospacing="0" w:after="0" w:afterAutospacing="0"/>
              <w:jc w:val="center"/>
              <w:rPr>
                <w:b/>
                <w:sz w:val="22"/>
                <w:szCs w:val="22"/>
                <w:rPrChange w:id="142" w:author="Harry Cooper" w:date="2017-11-29T15:16:00Z">
                  <w:rPr>
                    <w:rFonts w:asciiTheme="minorHAnsi" w:hAnsiTheme="minorHAnsi"/>
                    <w:szCs w:val="22"/>
                  </w:rPr>
                </w:rPrChange>
              </w:rPr>
            </w:pPr>
            <w:r w:rsidRPr="00226F61">
              <w:rPr>
                <w:b/>
                <w:sz w:val="22"/>
                <w:szCs w:val="22"/>
              </w:rPr>
              <w:t>Method (CA or ABM)</w:t>
            </w:r>
          </w:p>
        </w:tc>
        <w:tc>
          <w:tcPr>
            <w:tcW w:w="511" w:type="dxa"/>
            <w:vAlign w:val="center"/>
          </w:tcPr>
          <w:p w14:paraId="5C618CD4" w14:textId="5ECD7C7F" w:rsidR="0071354D" w:rsidRPr="00226F61" w:rsidRDefault="0071354D" w:rsidP="00450068">
            <w:pPr>
              <w:pStyle w:val="NormalWeb"/>
              <w:spacing w:before="0" w:beforeAutospacing="0" w:after="0" w:afterAutospacing="0"/>
              <w:jc w:val="center"/>
              <w:rPr>
                <w:sz w:val="22"/>
                <w:szCs w:val="22"/>
              </w:rPr>
            </w:pPr>
            <w:r w:rsidRPr="00226F61">
              <w:rPr>
                <w:sz w:val="22"/>
                <w:szCs w:val="22"/>
              </w:rPr>
              <w:t>0.1</w:t>
            </w:r>
          </w:p>
        </w:tc>
        <w:tc>
          <w:tcPr>
            <w:tcW w:w="1080" w:type="dxa"/>
            <w:vAlign w:val="center"/>
          </w:tcPr>
          <w:p w14:paraId="073F53E9" w14:textId="510F6B35" w:rsidR="0071354D" w:rsidRPr="00226F61" w:rsidRDefault="00C868CE" w:rsidP="00450068">
            <w:pPr>
              <w:pStyle w:val="NormalWeb"/>
              <w:spacing w:before="0" w:beforeAutospacing="0" w:after="0" w:afterAutospacing="0"/>
              <w:jc w:val="center"/>
              <w:rPr>
                <w:sz w:val="22"/>
                <w:szCs w:val="22"/>
              </w:rPr>
            </w:pPr>
            <w:r w:rsidRPr="00226F61">
              <w:rPr>
                <w:sz w:val="22"/>
                <w:szCs w:val="22"/>
              </w:rPr>
              <w:t>1</w:t>
            </w:r>
          </w:p>
        </w:tc>
        <w:tc>
          <w:tcPr>
            <w:tcW w:w="1030" w:type="dxa"/>
            <w:vAlign w:val="center"/>
          </w:tcPr>
          <w:p w14:paraId="2382B8D6" w14:textId="62BAB952" w:rsidR="0071354D" w:rsidRPr="00226F61" w:rsidRDefault="00C868CE" w:rsidP="00450068">
            <w:pPr>
              <w:pStyle w:val="NormalWeb"/>
              <w:spacing w:before="0" w:beforeAutospacing="0" w:after="0" w:afterAutospacing="0"/>
              <w:jc w:val="center"/>
              <w:rPr>
                <w:sz w:val="22"/>
                <w:szCs w:val="22"/>
              </w:rPr>
            </w:pPr>
            <w:r w:rsidRPr="00226F61">
              <w:rPr>
                <w:sz w:val="22"/>
                <w:szCs w:val="22"/>
              </w:rPr>
              <w:t>5</w:t>
            </w:r>
          </w:p>
        </w:tc>
        <w:tc>
          <w:tcPr>
            <w:tcW w:w="1104" w:type="dxa"/>
            <w:vAlign w:val="center"/>
          </w:tcPr>
          <w:p w14:paraId="68F99D24" w14:textId="18DBF9CC" w:rsidR="0071354D" w:rsidRPr="00226F61" w:rsidRDefault="00C868CE" w:rsidP="00450068">
            <w:pPr>
              <w:pStyle w:val="NormalWeb"/>
              <w:spacing w:before="0" w:beforeAutospacing="0" w:after="0" w:afterAutospacing="0"/>
              <w:jc w:val="center"/>
              <w:rPr>
                <w:sz w:val="22"/>
                <w:szCs w:val="22"/>
              </w:rPr>
            </w:pPr>
            <w:r w:rsidRPr="00226F61">
              <w:rPr>
                <w:sz w:val="22"/>
                <w:szCs w:val="22"/>
              </w:rPr>
              <w:t>5</w:t>
            </w:r>
          </w:p>
        </w:tc>
        <w:tc>
          <w:tcPr>
            <w:tcW w:w="1111" w:type="dxa"/>
            <w:vAlign w:val="center"/>
          </w:tcPr>
          <w:p w14:paraId="4B0E5F25" w14:textId="1790EA95" w:rsidR="0071354D" w:rsidRPr="00226F61" w:rsidRDefault="00C868CE" w:rsidP="00450068">
            <w:pPr>
              <w:pStyle w:val="NormalWeb"/>
              <w:spacing w:before="0" w:beforeAutospacing="0" w:after="0" w:afterAutospacing="0"/>
              <w:jc w:val="center"/>
              <w:rPr>
                <w:sz w:val="22"/>
                <w:szCs w:val="22"/>
              </w:rPr>
            </w:pPr>
            <w:r w:rsidRPr="00226F61">
              <w:rPr>
                <w:sz w:val="22"/>
                <w:szCs w:val="22"/>
              </w:rPr>
              <w:t>5</w:t>
            </w:r>
          </w:p>
        </w:tc>
        <w:tc>
          <w:tcPr>
            <w:tcW w:w="1128" w:type="dxa"/>
            <w:vAlign w:val="center"/>
          </w:tcPr>
          <w:p w14:paraId="0164EBF5" w14:textId="3F2BFD11" w:rsidR="0071354D" w:rsidRPr="00226F61" w:rsidRDefault="00C868CE" w:rsidP="00450068">
            <w:pPr>
              <w:pStyle w:val="NormalWeb"/>
              <w:spacing w:before="0" w:beforeAutospacing="0" w:after="0" w:afterAutospacing="0"/>
              <w:jc w:val="center"/>
              <w:rPr>
                <w:sz w:val="22"/>
                <w:szCs w:val="22"/>
              </w:rPr>
            </w:pPr>
            <w:r w:rsidRPr="00226F61">
              <w:rPr>
                <w:sz w:val="22"/>
                <w:szCs w:val="22"/>
              </w:rPr>
              <w:t>5</w:t>
            </w:r>
          </w:p>
        </w:tc>
      </w:tr>
      <w:tr w:rsidR="00B45B87" w:rsidRPr="00226F61" w14:paraId="01EF1FA0" w14:textId="77777777" w:rsidTr="00B45B87">
        <w:trPr>
          <w:trHeight w:val="368"/>
        </w:trPr>
        <w:tc>
          <w:tcPr>
            <w:tcW w:w="2208" w:type="dxa"/>
            <w:vAlign w:val="center"/>
          </w:tcPr>
          <w:p w14:paraId="3EBE5A0D" w14:textId="282D7FD3" w:rsidR="0071354D" w:rsidRPr="00226F61" w:rsidRDefault="0071354D" w:rsidP="00450068">
            <w:pPr>
              <w:pStyle w:val="NormalWeb"/>
              <w:spacing w:before="0" w:beforeAutospacing="0" w:after="0" w:afterAutospacing="0"/>
              <w:jc w:val="center"/>
              <w:rPr>
                <w:b/>
                <w:sz w:val="22"/>
                <w:szCs w:val="22"/>
                <w:rPrChange w:id="143" w:author="Harry Cooper" w:date="2017-11-29T15:16:00Z">
                  <w:rPr>
                    <w:rFonts w:asciiTheme="minorHAnsi" w:hAnsiTheme="minorHAnsi"/>
                    <w:szCs w:val="22"/>
                  </w:rPr>
                </w:rPrChange>
              </w:rPr>
            </w:pPr>
            <w:r w:rsidRPr="00226F61">
              <w:rPr>
                <w:b/>
                <w:sz w:val="22"/>
                <w:szCs w:val="22"/>
                <w:rPrChange w:id="144" w:author="Harry Cooper" w:date="2017-11-29T15:16:00Z">
                  <w:rPr>
                    <w:rFonts w:asciiTheme="minorHAnsi" w:hAnsiTheme="minorHAnsi"/>
                    <w:szCs w:val="22"/>
                  </w:rPr>
                </w:rPrChange>
              </w:rPr>
              <w:t>Contact Resolution</w:t>
            </w:r>
          </w:p>
        </w:tc>
        <w:tc>
          <w:tcPr>
            <w:tcW w:w="511" w:type="dxa"/>
            <w:vAlign w:val="center"/>
          </w:tcPr>
          <w:p w14:paraId="1CBE1EBB" w14:textId="1178EA24" w:rsidR="0071354D" w:rsidRPr="00226F61" w:rsidRDefault="0071354D" w:rsidP="00450068">
            <w:pPr>
              <w:pStyle w:val="NormalWeb"/>
              <w:spacing w:before="0" w:beforeAutospacing="0" w:after="0" w:afterAutospacing="0"/>
              <w:jc w:val="center"/>
              <w:rPr>
                <w:sz w:val="22"/>
                <w:szCs w:val="22"/>
              </w:rPr>
            </w:pPr>
            <w:r w:rsidRPr="00226F61">
              <w:rPr>
                <w:sz w:val="22"/>
                <w:szCs w:val="22"/>
              </w:rPr>
              <w:t>0.2</w:t>
            </w:r>
          </w:p>
        </w:tc>
        <w:tc>
          <w:tcPr>
            <w:tcW w:w="1080" w:type="dxa"/>
            <w:vAlign w:val="center"/>
          </w:tcPr>
          <w:p w14:paraId="27916A72" w14:textId="0072CE51" w:rsidR="0071354D" w:rsidRPr="00226F61" w:rsidRDefault="00C868CE" w:rsidP="00450068">
            <w:pPr>
              <w:pStyle w:val="NormalWeb"/>
              <w:spacing w:before="0" w:beforeAutospacing="0" w:after="0" w:afterAutospacing="0"/>
              <w:jc w:val="center"/>
              <w:rPr>
                <w:sz w:val="22"/>
                <w:szCs w:val="22"/>
              </w:rPr>
            </w:pPr>
            <w:r w:rsidRPr="00226F61">
              <w:rPr>
                <w:sz w:val="22"/>
                <w:szCs w:val="22"/>
              </w:rPr>
              <w:t>1</w:t>
            </w:r>
          </w:p>
        </w:tc>
        <w:tc>
          <w:tcPr>
            <w:tcW w:w="1030" w:type="dxa"/>
            <w:vAlign w:val="center"/>
          </w:tcPr>
          <w:p w14:paraId="10AD5EC0" w14:textId="04A22F13" w:rsidR="0071354D" w:rsidRPr="00226F61" w:rsidRDefault="00450068" w:rsidP="00450068">
            <w:pPr>
              <w:pStyle w:val="NormalWeb"/>
              <w:spacing w:before="0" w:beforeAutospacing="0" w:after="0" w:afterAutospacing="0"/>
              <w:jc w:val="center"/>
              <w:rPr>
                <w:sz w:val="22"/>
                <w:szCs w:val="22"/>
              </w:rPr>
            </w:pPr>
            <w:r w:rsidRPr="00226F61">
              <w:rPr>
                <w:sz w:val="22"/>
                <w:szCs w:val="22"/>
              </w:rPr>
              <w:t>4</w:t>
            </w:r>
          </w:p>
        </w:tc>
        <w:tc>
          <w:tcPr>
            <w:tcW w:w="1104" w:type="dxa"/>
            <w:vAlign w:val="center"/>
          </w:tcPr>
          <w:p w14:paraId="66189C3A" w14:textId="6BE1FEB2" w:rsidR="0071354D" w:rsidRPr="00226F61" w:rsidRDefault="00D32B7F" w:rsidP="00450068">
            <w:pPr>
              <w:pStyle w:val="NormalWeb"/>
              <w:spacing w:before="0" w:beforeAutospacing="0" w:after="0" w:afterAutospacing="0"/>
              <w:jc w:val="center"/>
              <w:rPr>
                <w:sz w:val="22"/>
                <w:szCs w:val="22"/>
              </w:rPr>
            </w:pPr>
            <w:r w:rsidRPr="00226F61">
              <w:rPr>
                <w:sz w:val="22"/>
                <w:szCs w:val="22"/>
              </w:rPr>
              <w:t>2</w:t>
            </w:r>
          </w:p>
        </w:tc>
        <w:tc>
          <w:tcPr>
            <w:tcW w:w="1111" w:type="dxa"/>
            <w:vAlign w:val="center"/>
          </w:tcPr>
          <w:p w14:paraId="592E4AEA" w14:textId="57F4D904" w:rsidR="0071354D" w:rsidRPr="00226F61" w:rsidRDefault="00D32B7F" w:rsidP="00450068">
            <w:pPr>
              <w:pStyle w:val="NormalWeb"/>
              <w:spacing w:before="0" w:beforeAutospacing="0" w:after="0" w:afterAutospacing="0"/>
              <w:jc w:val="center"/>
              <w:rPr>
                <w:sz w:val="22"/>
                <w:szCs w:val="22"/>
              </w:rPr>
            </w:pPr>
            <w:r w:rsidRPr="00226F61">
              <w:rPr>
                <w:sz w:val="22"/>
                <w:szCs w:val="22"/>
              </w:rPr>
              <w:t>2</w:t>
            </w:r>
          </w:p>
        </w:tc>
        <w:tc>
          <w:tcPr>
            <w:tcW w:w="1128" w:type="dxa"/>
            <w:vAlign w:val="center"/>
          </w:tcPr>
          <w:p w14:paraId="5FFCD7C9" w14:textId="67364D16" w:rsidR="0071354D" w:rsidRPr="00226F61" w:rsidRDefault="00D32B7F" w:rsidP="00450068">
            <w:pPr>
              <w:pStyle w:val="NormalWeb"/>
              <w:spacing w:before="0" w:beforeAutospacing="0" w:after="0" w:afterAutospacing="0"/>
              <w:jc w:val="center"/>
              <w:rPr>
                <w:sz w:val="22"/>
                <w:szCs w:val="22"/>
              </w:rPr>
            </w:pPr>
            <w:r w:rsidRPr="00226F61">
              <w:rPr>
                <w:sz w:val="22"/>
                <w:szCs w:val="22"/>
              </w:rPr>
              <w:t>3</w:t>
            </w:r>
          </w:p>
        </w:tc>
      </w:tr>
      <w:tr w:rsidR="00B45B87" w:rsidRPr="00226F61" w14:paraId="6F2D1CA9" w14:textId="77777777" w:rsidTr="00B45B87">
        <w:trPr>
          <w:trHeight w:val="249"/>
        </w:trPr>
        <w:tc>
          <w:tcPr>
            <w:tcW w:w="2208" w:type="dxa"/>
            <w:vAlign w:val="center"/>
          </w:tcPr>
          <w:p w14:paraId="4D9CFC4A" w14:textId="5BFFFB1E" w:rsidR="0071354D" w:rsidRPr="00226F61" w:rsidRDefault="0071354D" w:rsidP="00450068">
            <w:pPr>
              <w:pStyle w:val="NormalWeb"/>
              <w:spacing w:before="0" w:beforeAutospacing="0" w:after="0" w:afterAutospacing="0"/>
              <w:jc w:val="center"/>
              <w:rPr>
                <w:b/>
                <w:sz w:val="22"/>
                <w:szCs w:val="22"/>
                <w:rPrChange w:id="145" w:author="Harry Cooper" w:date="2017-11-29T15:16:00Z">
                  <w:rPr>
                    <w:rFonts w:asciiTheme="minorHAnsi" w:hAnsiTheme="minorHAnsi"/>
                    <w:szCs w:val="22"/>
                  </w:rPr>
                </w:rPrChange>
              </w:rPr>
            </w:pPr>
            <w:r w:rsidRPr="00226F61">
              <w:rPr>
                <w:b/>
                <w:sz w:val="22"/>
                <w:szCs w:val="22"/>
                <w:rPrChange w:id="146" w:author="Harry Cooper" w:date="2017-11-29T15:16:00Z">
                  <w:rPr>
                    <w:rFonts w:asciiTheme="minorHAnsi" w:hAnsiTheme="minorHAnsi"/>
                    <w:szCs w:val="22"/>
                  </w:rPr>
                </w:rPrChange>
              </w:rPr>
              <w:t>Language</w:t>
            </w:r>
          </w:p>
        </w:tc>
        <w:tc>
          <w:tcPr>
            <w:tcW w:w="511" w:type="dxa"/>
            <w:vAlign w:val="center"/>
          </w:tcPr>
          <w:p w14:paraId="557E3D28" w14:textId="755F8F05" w:rsidR="0071354D" w:rsidRPr="00226F61" w:rsidRDefault="0071354D" w:rsidP="00450068">
            <w:pPr>
              <w:pStyle w:val="NormalWeb"/>
              <w:spacing w:before="0" w:beforeAutospacing="0" w:after="0" w:afterAutospacing="0"/>
              <w:jc w:val="center"/>
              <w:rPr>
                <w:sz w:val="22"/>
                <w:szCs w:val="22"/>
              </w:rPr>
            </w:pPr>
            <w:r w:rsidRPr="00226F61">
              <w:rPr>
                <w:sz w:val="22"/>
                <w:szCs w:val="22"/>
              </w:rPr>
              <w:t>0.2</w:t>
            </w:r>
          </w:p>
        </w:tc>
        <w:tc>
          <w:tcPr>
            <w:tcW w:w="1080" w:type="dxa"/>
            <w:vAlign w:val="center"/>
          </w:tcPr>
          <w:p w14:paraId="1A878173" w14:textId="62F0A909" w:rsidR="0071354D" w:rsidRPr="00226F61" w:rsidRDefault="00450068" w:rsidP="00450068">
            <w:pPr>
              <w:pStyle w:val="NormalWeb"/>
              <w:spacing w:before="0" w:beforeAutospacing="0" w:after="0" w:afterAutospacing="0"/>
              <w:jc w:val="center"/>
              <w:rPr>
                <w:sz w:val="22"/>
                <w:szCs w:val="22"/>
              </w:rPr>
            </w:pPr>
            <w:r w:rsidRPr="00226F61">
              <w:rPr>
                <w:sz w:val="22"/>
                <w:szCs w:val="22"/>
              </w:rPr>
              <w:t>2</w:t>
            </w:r>
          </w:p>
        </w:tc>
        <w:tc>
          <w:tcPr>
            <w:tcW w:w="1030" w:type="dxa"/>
            <w:vAlign w:val="center"/>
          </w:tcPr>
          <w:p w14:paraId="5B7DC5BC" w14:textId="0CDBA6F3" w:rsidR="0071354D" w:rsidRPr="00226F61" w:rsidRDefault="00450068" w:rsidP="00450068">
            <w:pPr>
              <w:pStyle w:val="NormalWeb"/>
              <w:spacing w:before="0" w:beforeAutospacing="0" w:after="0" w:afterAutospacing="0"/>
              <w:jc w:val="center"/>
              <w:rPr>
                <w:sz w:val="22"/>
                <w:szCs w:val="22"/>
              </w:rPr>
            </w:pPr>
            <w:r w:rsidRPr="00226F61">
              <w:rPr>
                <w:sz w:val="22"/>
                <w:szCs w:val="22"/>
              </w:rPr>
              <w:t>5</w:t>
            </w:r>
          </w:p>
        </w:tc>
        <w:tc>
          <w:tcPr>
            <w:tcW w:w="1104" w:type="dxa"/>
            <w:vAlign w:val="center"/>
          </w:tcPr>
          <w:p w14:paraId="0317968A" w14:textId="35BAA0F4" w:rsidR="0071354D" w:rsidRPr="00226F61" w:rsidRDefault="00450068" w:rsidP="00450068">
            <w:pPr>
              <w:pStyle w:val="NormalWeb"/>
              <w:spacing w:before="0" w:beforeAutospacing="0" w:after="0" w:afterAutospacing="0"/>
              <w:jc w:val="center"/>
              <w:rPr>
                <w:sz w:val="22"/>
                <w:szCs w:val="22"/>
              </w:rPr>
            </w:pPr>
            <w:r w:rsidRPr="00226F61">
              <w:rPr>
                <w:sz w:val="22"/>
                <w:szCs w:val="22"/>
              </w:rPr>
              <w:t>3</w:t>
            </w:r>
          </w:p>
        </w:tc>
        <w:tc>
          <w:tcPr>
            <w:tcW w:w="1111" w:type="dxa"/>
            <w:vAlign w:val="center"/>
          </w:tcPr>
          <w:p w14:paraId="3AF6EC6C" w14:textId="2537DEB5" w:rsidR="0071354D" w:rsidRPr="00226F61" w:rsidRDefault="00450068" w:rsidP="00450068">
            <w:pPr>
              <w:pStyle w:val="NormalWeb"/>
              <w:spacing w:before="0" w:beforeAutospacing="0" w:after="0" w:afterAutospacing="0"/>
              <w:jc w:val="center"/>
              <w:rPr>
                <w:sz w:val="22"/>
                <w:szCs w:val="22"/>
              </w:rPr>
            </w:pPr>
            <w:r w:rsidRPr="00226F61">
              <w:rPr>
                <w:sz w:val="22"/>
                <w:szCs w:val="22"/>
              </w:rPr>
              <w:t>3</w:t>
            </w:r>
          </w:p>
        </w:tc>
        <w:tc>
          <w:tcPr>
            <w:tcW w:w="1128" w:type="dxa"/>
            <w:vAlign w:val="center"/>
          </w:tcPr>
          <w:p w14:paraId="2DD8BF3C" w14:textId="6CC628A2" w:rsidR="0071354D" w:rsidRPr="00226F61" w:rsidRDefault="006C3661" w:rsidP="00450068">
            <w:pPr>
              <w:pStyle w:val="NormalWeb"/>
              <w:spacing w:before="0" w:beforeAutospacing="0" w:after="0" w:afterAutospacing="0"/>
              <w:jc w:val="center"/>
              <w:rPr>
                <w:sz w:val="22"/>
                <w:szCs w:val="22"/>
              </w:rPr>
            </w:pPr>
            <w:r w:rsidRPr="00226F61">
              <w:rPr>
                <w:sz w:val="22"/>
                <w:szCs w:val="22"/>
              </w:rPr>
              <w:t>3</w:t>
            </w:r>
          </w:p>
        </w:tc>
      </w:tr>
      <w:tr w:rsidR="00B45B87" w:rsidRPr="00226F61" w14:paraId="52E8CA6E" w14:textId="77777777" w:rsidTr="00B45B87">
        <w:trPr>
          <w:trHeight w:val="312"/>
        </w:trPr>
        <w:tc>
          <w:tcPr>
            <w:tcW w:w="2208" w:type="dxa"/>
            <w:vAlign w:val="center"/>
          </w:tcPr>
          <w:p w14:paraId="424E7A2A" w14:textId="2BB6808B" w:rsidR="0071354D" w:rsidRPr="00226F61" w:rsidRDefault="0071354D" w:rsidP="00450068">
            <w:pPr>
              <w:pStyle w:val="NormalWeb"/>
              <w:spacing w:before="0" w:beforeAutospacing="0" w:after="0" w:afterAutospacing="0"/>
              <w:jc w:val="center"/>
              <w:rPr>
                <w:b/>
                <w:sz w:val="22"/>
                <w:szCs w:val="22"/>
              </w:rPr>
            </w:pPr>
            <w:r w:rsidRPr="00226F61">
              <w:rPr>
                <w:b/>
                <w:sz w:val="22"/>
                <w:szCs w:val="22"/>
              </w:rPr>
              <w:t>Interaction during simulation (GUI)</w:t>
            </w:r>
          </w:p>
        </w:tc>
        <w:tc>
          <w:tcPr>
            <w:tcW w:w="511" w:type="dxa"/>
            <w:vAlign w:val="center"/>
          </w:tcPr>
          <w:p w14:paraId="16F5FF79" w14:textId="0C2DFA44" w:rsidR="0071354D" w:rsidRPr="00226F61" w:rsidRDefault="0071354D" w:rsidP="00450068">
            <w:pPr>
              <w:pStyle w:val="NormalWeb"/>
              <w:spacing w:before="0" w:beforeAutospacing="0" w:after="0" w:afterAutospacing="0"/>
              <w:jc w:val="center"/>
              <w:rPr>
                <w:sz w:val="22"/>
                <w:szCs w:val="22"/>
              </w:rPr>
            </w:pPr>
            <w:r w:rsidRPr="00226F61">
              <w:rPr>
                <w:sz w:val="22"/>
                <w:szCs w:val="22"/>
              </w:rPr>
              <w:t>0.1</w:t>
            </w:r>
          </w:p>
        </w:tc>
        <w:tc>
          <w:tcPr>
            <w:tcW w:w="1080" w:type="dxa"/>
            <w:vAlign w:val="center"/>
          </w:tcPr>
          <w:p w14:paraId="57B176DF" w14:textId="7F4649A4" w:rsidR="0071354D" w:rsidRPr="00226F61" w:rsidRDefault="00450068" w:rsidP="00450068">
            <w:pPr>
              <w:pStyle w:val="NormalWeb"/>
              <w:spacing w:before="0" w:beforeAutospacing="0" w:after="0" w:afterAutospacing="0"/>
              <w:jc w:val="center"/>
              <w:rPr>
                <w:sz w:val="22"/>
                <w:szCs w:val="22"/>
              </w:rPr>
            </w:pPr>
            <w:r w:rsidRPr="00226F61">
              <w:rPr>
                <w:sz w:val="22"/>
                <w:szCs w:val="22"/>
              </w:rPr>
              <w:t>3</w:t>
            </w:r>
          </w:p>
        </w:tc>
        <w:tc>
          <w:tcPr>
            <w:tcW w:w="1030" w:type="dxa"/>
            <w:vAlign w:val="center"/>
          </w:tcPr>
          <w:p w14:paraId="4E2A2C24" w14:textId="7DD8E4A0" w:rsidR="0071354D" w:rsidRPr="00226F61" w:rsidRDefault="00450068" w:rsidP="00450068">
            <w:pPr>
              <w:pStyle w:val="NormalWeb"/>
              <w:spacing w:before="0" w:beforeAutospacing="0" w:after="0" w:afterAutospacing="0"/>
              <w:jc w:val="center"/>
              <w:rPr>
                <w:sz w:val="22"/>
                <w:szCs w:val="22"/>
              </w:rPr>
            </w:pPr>
            <w:r w:rsidRPr="00226F61">
              <w:rPr>
                <w:sz w:val="22"/>
                <w:szCs w:val="22"/>
              </w:rPr>
              <w:t>1</w:t>
            </w:r>
          </w:p>
        </w:tc>
        <w:tc>
          <w:tcPr>
            <w:tcW w:w="1104" w:type="dxa"/>
            <w:vAlign w:val="center"/>
          </w:tcPr>
          <w:p w14:paraId="42EC46D5" w14:textId="528CBB70" w:rsidR="0071354D" w:rsidRPr="00226F61" w:rsidRDefault="00450068" w:rsidP="00450068">
            <w:pPr>
              <w:pStyle w:val="NormalWeb"/>
              <w:spacing w:before="0" w:beforeAutospacing="0" w:after="0" w:afterAutospacing="0"/>
              <w:jc w:val="center"/>
              <w:rPr>
                <w:sz w:val="22"/>
                <w:szCs w:val="22"/>
              </w:rPr>
            </w:pPr>
            <w:r w:rsidRPr="00226F61">
              <w:rPr>
                <w:sz w:val="22"/>
                <w:szCs w:val="22"/>
              </w:rPr>
              <w:t>5</w:t>
            </w:r>
          </w:p>
        </w:tc>
        <w:tc>
          <w:tcPr>
            <w:tcW w:w="1111" w:type="dxa"/>
            <w:vAlign w:val="center"/>
          </w:tcPr>
          <w:p w14:paraId="7D66267A" w14:textId="73041174"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c>
          <w:tcPr>
            <w:tcW w:w="1128" w:type="dxa"/>
            <w:vAlign w:val="center"/>
          </w:tcPr>
          <w:p w14:paraId="52DF1300" w14:textId="16FA5428" w:rsidR="0071354D" w:rsidRPr="00226F61" w:rsidRDefault="00450068" w:rsidP="00450068">
            <w:pPr>
              <w:pStyle w:val="NormalWeb"/>
              <w:spacing w:before="0" w:beforeAutospacing="0" w:after="0" w:afterAutospacing="0"/>
              <w:jc w:val="center"/>
              <w:rPr>
                <w:sz w:val="22"/>
                <w:szCs w:val="22"/>
              </w:rPr>
            </w:pPr>
            <w:r w:rsidRPr="00226F61">
              <w:rPr>
                <w:sz w:val="22"/>
                <w:szCs w:val="22"/>
              </w:rPr>
              <w:t>5</w:t>
            </w:r>
          </w:p>
        </w:tc>
      </w:tr>
      <w:tr w:rsidR="00B45B87" w:rsidRPr="00226F61" w14:paraId="4ECC8177" w14:textId="77777777" w:rsidTr="00B45B87">
        <w:trPr>
          <w:trHeight w:val="192"/>
        </w:trPr>
        <w:tc>
          <w:tcPr>
            <w:tcW w:w="2208" w:type="dxa"/>
            <w:vAlign w:val="center"/>
          </w:tcPr>
          <w:p w14:paraId="5AE6DBF7" w14:textId="168F906B" w:rsidR="0071354D" w:rsidRPr="00226F61" w:rsidRDefault="0071354D" w:rsidP="00450068">
            <w:pPr>
              <w:pStyle w:val="NormalWeb"/>
              <w:spacing w:before="0" w:beforeAutospacing="0" w:after="0" w:afterAutospacing="0"/>
              <w:jc w:val="center"/>
              <w:rPr>
                <w:b/>
                <w:sz w:val="22"/>
                <w:szCs w:val="22"/>
              </w:rPr>
            </w:pPr>
            <w:r w:rsidRPr="00226F61">
              <w:rPr>
                <w:b/>
                <w:sz w:val="22"/>
                <w:szCs w:val="22"/>
              </w:rPr>
              <w:t>Speed</w:t>
            </w:r>
          </w:p>
        </w:tc>
        <w:tc>
          <w:tcPr>
            <w:tcW w:w="511" w:type="dxa"/>
            <w:vAlign w:val="center"/>
          </w:tcPr>
          <w:p w14:paraId="723F5EFD" w14:textId="1EA20956" w:rsidR="0071354D" w:rsidRPr="00226F61" w:rsidRDefault="0071354D" w:rsidP="00450068">
            <w:pPr>
              <w:pStyle w:val="NormalWeb"/>
              <w:spacing w:before="0" w:beforeAutospacing="0" w:after="0" w:afterAutospacing="0"/>
              <w:jc w:val="center"/>
              <w:rPr>
                <w:sz w:val="22"/>
                <w:szCs w:val="22"/>
              </w:rPr>
            </w:pPr>
            <w:r w:rsidRPr="00226F61">
              <w:rPr>
                <w:sz w:val="22"/>
                <w:szCs w:val="22"/>
              </w:rPr>
              <w:t>0.</w:t>
            </w:r>
            <w:r w:rsidR="00450068" w:rsidRPr="00226F61">
              <w:rPr>
                <w:sz w:val="22"/>
                <w:szCs w:val="22"/>
              </w:rPr>
              <w:t>3</w:t>
            </w:r>
          </w:p>
        </w:tc>
        <w:tc>
          <w:tcPr>
            <w:tcW w:w="1080" w:type="dxa"/>
            <w:vAlign w:val="center"/>
          </w:tcPr>
          <w:p w14:paraId="659169B8" w14:textId="7279F6A7"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c>
          <w:tcPr>
            <w:tcW w:w="1030" w:type="dxa"/>
            <w:vAlign w:val="center"/>
          </w:tcPr>
          <w:p w14:paraId="1691B3A1" w14:textId="2A581515" w:rsidR="0071354D" w:rsidRPr="00226F61" w:rsidRDefault="00450068" w:rsidP="00450068">
            <w:pPr>
              <w:pStyle w:val="NormalWeb"/>
              <w:spacing w:before="0" w:beforeAutospacing="0" w:after="0" w:afterAutospacing="0"/>
              <w:jc w:val="center"/>
              <w:rPr>
                <w:sz w:val="22"/>
                <w:szCs w:val="22"/>
              </w:rPr>
            </w:pPr>
            <w:r w:rsidRPr="00226F61">
              <w:rPr>
                <w:sz w:val="22"/>
                <w:szCs w:val="22"/>
              </w:rPr>
              <w:t>2</w:t>
            </w:r>
          </w:p>
        </w:tc>
        <w:tc>
          <w:tcPr>
            <w:tcW w:w="1104" w:type="dxa"/>
            <w:vAlign w:val="center"/>
          </w:tcPr>
          <w:p w14:paraId="6EA4DDA9" w14:textId="4BF847CC"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c>
          <w:tcPr>
            <w:tcW w:w="1111" w:type="dxa"/>
            <w:vAlign w:val="center"/>
          </w:tcPr>
          <w:p w14:paraId="45D882BF" w14:textId="0EE742F1"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c>
          <w:tcPr>
            <w:tcW w:w="1128" w:type="dxa"/>
            <w:vAlign w:val="center"/>
          </w:tcPr>
          <w:p w14:paraId="1E1CB806" w14:textId="58FFC541" w:rsidR="0071354D" w:rsidRPr="00226F61" w:rsidRDefault="00D10F3E" w:rsidP="00450068">
            <w:pPr>
              <w:pStyle w:val="NormalWeb"/>
              <w:spacing w:before="0" w:beforeAutospacing="0" w:after="0" w:afterAutospacing="0"/>
              <w:jc w:val="center"/>
              <w:rPr>
                <w:sz w:val="22"/>
                <w:szCs w:val="22"/>
              </w:rPr>
            </w:pPr>
            <w:r w:rsidRPr="00226F61">
              <w:rPr>
                <w:sz w:val="22"/>
                <w:szCs w:val="22"/>
              </w:rPr>
              <w:t>4</w:t>
            </w:r>
          </w:p>
        </w:tc>
      </w:tr>
      <w:tr w:rsidR="00B45B87" w:rsidRPr="00226F61" w14:paraId="57B99445" w14:textId="77777777" w:rsidTr="00B45B87">
        <w:trPr>
          <w:trHeight w:val="192"/>
        </w:trPr>
        <w:tc>
          <w:tcPr>
            <w:tcW w:w="2208" w:type="dxa"/>
            <w:vAlign w:val="center"/>
          </w:tcPr>
          <w:p w14:paraId="26318AF2" w14:textId="0579F536" w:rsidR="0071354D" w:rsidRPr="00226F61" w:rsidRDefault="0071354D" w:rsidP="00450068">
            <w:pPr>
              <w:pStyle w:val="NormalWeb"/>
              <w:spacing w:before="0" w:beforeAutospacing="0" w:after="0" w:afterAutospacing="0"/>
              <w:jc w:val="center"/>
              <w:rPr>
                <w:b/>
                <w:sz w:val="22"/>
                <w:szCs w:val="22"/>
              </w:rPr>
            </w:pPr>
            <w:r w:rsidRPr="00226F61">
              <w:rPr>
                <w:b/>
                <w:sz w:val="22"/>
                <w:szCs w:val="22"/>
              </w:rPr>
              <w:t>Familiarisation</w:t>
            </w:r>
          </w:p>
        </w:tc>
        <w:tc>
          <w:tcPr>
            <w:tcW w:w="511" w:type="dxa"/>
            <w:vAlign w:val="center"/>
          </w:tcPr>
          <w:p w14:paraId="27341426" w14:textId="6337CE3B" w:rsidR="0071354D" w:rsidRPr="00226F61" w:rsidRDefault="0071354D" w:rsidP="00450068">
            <w:pPr>
              <w:pStyle w:val="NormalWeb"/>
              <w:spacing w:before="0" w:beforeAutospacing="0" w:after="0" w:afterAutospacing="0"/>
              <w:jc w:val="center"/>
              <w:rPr>
                <w:sz w:val="22"/>
                <w:szCs w:val="22"/>
              </w:rPr>
            </w:pPr>
            <w:r w:rsidRPr="00226F61">
              <w:rPr>
                <w:sz w:val="22"/>
                <w:szCs w:val="22"/>
              </w:rPr>
              <w:t>0.1</w:t>
            </w:r>
          </w:p>
        </w:tc>
        <w:tc>
          <w:tcPr>
            <w:tcW w:w="1080" w:type="dxa"/>
            <w:vAlign w:val="center"/>
          </w:tcPr>
          <w:p w14:paraId="55AC31AA" w14:textId="16BC66D4" w:rsidR="0071354D" w:rsidRPr="00226F61" w:rsidRDefault="00450068" w:rsidP="00450068">
            <w:pPr>
              <w:pStyle w:val="NormalWeb"/>
              <w:spacing w:before="0" w:beforeAutospacing="0" w:after="0" w:afterAutospacing="0"/>
              <w:jc w:val="center"/>
              <w:rPr>
                <w:sz w:val="22"/>
                <w:szCs w:val="22"/>
              </w:rPr>
            </w:pPr>
            <w:r w:rsidRPr="00226F61">
              <w:rPr>
                <w:sz w:val="22"/>
                <w:szCs w:val="22"/>
              </w:rPr>
              <w:t>3</w:t>
            </w:r>
          </w:p>
        </w:tc>
        <w:tc>
          <w:tcPr>
            <w:tcW w:w="1030" w:type="dxa"/>
            <w:vAlign w:val="center"/>
          </w:tcPr>
          <w:p w14:paraId="49FA3919" w14:textId="102D8BCA" w:rsidR="0071354D" w:rsidRPr="00226F61" w:rsidRDefault="00450068" w:rsidP="00450068">
            <w:pPr>
              <w:pStyle w:val="NormalWeb"/>
              <w:spacing w:before="0" w:beforeAutospacing="0" w:after="0" w:afterAutospacing="0"/>
              <w:jc w:val="center"/>
              <w:rPr>
                <w:sz w:val="22"/>
                <w:szCs w:val="22"/>
              </w:rPr>
            </w:pPr>
            <w:r w:rsidRPr="00226F61">
              <w:rPr>
                <w:sz w:val="22"/>
                <w:szCs w:val="22"/>
              </w:rPr>
              <w:t>5</w:t>
            </w:r>
          </w:p>
        </w:tc>
        <w:tc>
          <w:tcPr>
            <w:tcW w:w="1104" w:type="dxa"/>
            <w:vAlign w:val="center"/>
          </w:tcPr>
          <w:p w14:paraId="1F6D54F7" w14:textId="3E5890F6" w:rsidR="0071354D" w:rsidRPr="00226F61" w:rsidRDefault="00450068" w:rsidP="00450068">
            <w:pPr>
              <w:pStyle w:val="NormalWeb"/>
              <w:spacing w:before="0" w:beforeAutospacing="0" w:after="0" w:afterAutospacing="0"/>
              <w:jc w:val="center"/>
              <w:rPr>
                <w:sz w:val="22"/>
                <w:szCs w:val="22"/>
              </w:rPr>
            </w:pPr>
            <w:r w:rsidRPr="00226F61">
              <w:rPr>
                <w:sz w:val="22"/>
                <w:szCs w:val="22"/>
              </w:rPr>
              <w:t>1</w:t>
            </w:r>
          </w:p>
        </w:tc>
        <w:tc>
          <w:tcPr>
            <w:tcW w:w="1111" w:type="dxa"/>
            <w:vAlign w:val="center"/>
          </w:tcPr>
          <w:p w14:paraId="40615C40" w14:textId="66BDF944" w:rsidR="0071354D" w:rsidRPr="00226F61" w:rsidRDefault="00450068" w:rsidP="00450068">
            <w:pPr>
              <w:pStyle w:val="NormalWeb"/>
              <w:spacing w:before="0" w:beforeAutospacing="0" w:after="0" w:afterAutospacing="0"/>
              <w:jc w:val="center"/>
              <w:rPr>
                <w:sz w:val="22"/>
                <w:szCs w:val="22"/>
              </w:rPr>
            </w:pPr>
            <w:r w:rsidRPr="00226F61">
              <w:rPr>
                <w:sz w:val="22"/>
                <w:szCs w:val="22"/>
              </w:rPr>
              <w:t>1</w:t>
            </w:r>
          </w:p>
        </w:tc>
        <w:tc>
          <w:tcPr>
            <w:tcW w:w="1128" w:type="dxa"/>
            <w:vAlign w:val="center"/>
          </w:tcPr>
          <w:p w14:paraId="721CD8E4" w14:textId="2110A5FC" w:rsidR="0071354D" w:rsidRPr="00226F61" w:rsidRDefault="00450068" w:rsidP="00450068">
            <w:pPr>
              <w:pStyle w:val="NormalWeb"/>
              <w:spacing w:before="0" w:beforeAutospacing="0" w:after="0" w:afterAutospacing="0"/>
              <w:jc w:val="center"/>
              <w:rPr>
                <w:sz w:val="22"/>
                <w:szCs w:val="22"/>
              </w:rPr>
            </w:pPr>
            <w:r w:rsidRPr="00226F61">
              <w:rPr>
                <w:sz w:val="22"/>
                <w:szCs w:val="22"/>
              </w:rPr>
              <w:t>1</w:t>
            </w:r>
          </w:p>
        </w:tc>
      </w:tr>
      <w:tr w:rsidR="00B45B87" w:rsidRPr="00226F61" w14:paraId="7C9A74F5" w14:textId="77777777" w:rsidTr="00B45B87">
        <w:trPr>
          <w:trHeight w:val="192"/>
        </w:trPr>
        <w:tc>
          <w:tcPr>
            <w:tcW w:w="2208" w:type="dxa"/>
            <w:vAlign w:val="center"/>
          </w:tcPr>
          <w:p w14:paraId="397CCC64" w14:textId="4233A5C8" w:rsidR="0071354D" w:rsidRPr="00226F61" w:rsidRDefault="0071354D" w:rsidP="00450068">
            <w:pPr>
              <w:pStyle w:val="NormalWeb"/>
              <w:spacing w:before="0" w:beforeAutospacing="0" w:after="0" w:afterAutospacing="0"/>
              <w:jc w:val="center"/>
              <w:rPr>
                <w:b/>
                <w:sz w:val="22"/>
                <w:szCs w:val="22"/>
              </w:rPr>
            </w:pPr>
            <w:r w:rsidRPr="00226F61">
              <w:rPr>
                <w:b/>
                <w:sz w:val="22"/>
                <w:szCs w:val="22"/>
              </w:rPr>
              <w:t>Total</w:t>
            </w:r>
          </w:p>
        </w:tc>
        <w:tc>
          <w:tcPr>
            <w:tcW w:w="511" w:type="dxa"/>
            <w:vAlign w:val="center"/>
          </w:tcPr>
          <w:p w14:paraId="5D6EBDEF" w14:textId="243E1ADF" w:rsidR="0071354D" w:rsidRPr="00226F61" w:rsidRDefault="0071354D" w:rsidP="00450068">
            <w:pPr>
              <w:pStyle w:val="NormalWeb"/>
              <w:spacing w:before="0" w:beforeAutospacing="0" w:after="0" w:afterAutospacing="0"/>
              <w:jc w:val="center"/>
              <w:rPr>
                <w:sz w:val="22"/>
                <w:szCs w:val="22"/>
              </w:rPr>
            </w:pPr>
            <w:r w:rsidRPr="00226F61">
              <w:rPr>
                <w:sz w:val="22"/>
                <w:szCs w:val="22"/>
              </w:rPr>
              <w:t>1</w:t>
            </w:r>
          </w:p>
        </w:tc>
        <w:tc>
          <w:tcPr>
            <w:tcW w:w="1080" w:type="dxa"/>
            <w:vAlign w:val="center"/>
          </w:tcPr>
          <w:p w14:paraId="03B9EF8C" w14:textId="599153C6" w:rsidR="0071354D" w:rsidRPr="00226F61" w:rsidRDefault="000D5B5D" w:rsidP="00450068">
            <w:pPr>
              <w:pStyle w:val="NormalWeb"/>
              <w:spacing w:before="0" w:beforeAutospacing="0" w:after="0" w:afterAutospacing="0"/>
              <w:jc w:val="center"/>
              <w:rPr>
                <w:sz w:val="22"/>
                <w:szCs w:val="22"/>
              </w:rPr>
            </w:pPr>
            <w:r w:rsidRPr="00226F61">
              <w:rPr>
                <w:sz w:val="22"/>
                <w:szCs w:val="22"/>
              </w:rPr>
              <w:t>2.8</w:t>
            </w:r>
          </w:p>
        </w:tc>
        <w:tc>
          <w:tcPr>
            <w:tcW w:w="1030" w:type="dxa"/>
            <w:vAlign w:val="center"/>
          </w:tcPr>
          <w:p w14:paraId="0F2791D3" w14:textId="3747AF3E" w:rsidR="0071354D" w:rsidRPr="00226F61" w:rsidRDefault="000D5B5D" w:rsidP="00450068">
            <w:pPr>
              <w:pStyle w:val="NormalWeb"/>
              <w:spacing w:before="0" w:beforeAutospacing="0" w:after="0" w:afterAutospacing="0"/>
              <w:jc w:val="center"/>
              <w:rPr>
                <w:sz w:val="22"/>
                <w:szCs w:val="22"/>
              </w:rPr>
            </w:pPr>
            <w:r w:rsidRPr="00226F61">
              <w:rPr>
                <w:sz w:val="22"/>
                <w:szCs w:val="22"/>
              </w:rPr>
              <w:t>3.5</w:t>
            </w:r>
          </w:p>
        </w:tc>
        <w:tc>
          <w:tcPr>
            <w:tcW w:w="1104" w:type="dxa"/>
            <w:vAlign w:val="center"/>
          </w:tcPr>
          <w:p w14:paraId="7C11F576" w14:textId="52DD563D" w:rsidR="0071354D" w:rsidRPr="00226F61" w:rsidRDefault="00641F02" w:rsidP="00450068">
            <w:pPr>
              <w:pStyle w:val="NormalWeb"/>
              <w:spacing w:before="0" w:beforeAutospacing="0" w:after="0" w:afterAutospacing="0"/>
              <w:jc w:val="center"/>
              <w:rPr>
                <w:sz w:val="22"/>
                <w:szCs w:val="22"/>
              </w:rPr>
            </w:pPr>
            <w:r w:rsidRPr="00226F61">
              <w:rPr>
                <w:sz w:val="22"/>
                <w:szCs w:val="22"/>
              </w:rPr>
              <w:t>3.3</w:t>
            </w:r>
          </w:p>
        </w:tc>
        <w:tc>
          <w:tcPr>
            <w:tcW w:w="1111" w:type="dxa"/>
            <w:vAlign w:val="center"/>
          </w:tcPr>
          <w:p w14:paraId="58029758" w14:textId="10423E1A" w:rsidR="0071354D" w:rsidRPr="00226F61" w:rsidRDefault="00641F02" w:rsidP="00450068">
            <w:pPr>
              <w:pStyle w:val="NormalWeb"/>
              <w:spacing w:before="0" w:beforeAutospacing="0" w:after="0" w:afterAutospacing="0"/>
              <w:jc w:val="center"/>
              <w:rPr>
                <w:sz w:val="22"/>
                <w:szCs w:val="22"/>
              </w:rPr>
            </w:pPr>
            <w:r w:rsidRPr="00226F61">
              <w:rPr>
                <w:sz w:val="22"/>
                <w:szCs w:val="22"/>
              </w:rPr>
              <w:t>3.2</w:t>
            </w:r>
          </w:p>
        </w:tc>
        <w:tc>
          <w:tcPr>
            <w:tcW w:w="1128" w:type="dxa"/>
            <w:vAlign w:val="center"/>
          </w:tcPr>
          <w:p w14:paraId="7674DEF6" w14:textId="58551A0D" w:rsidR="0071354D" w:rsidRPr="00226F61" w:rsidRDefault="00641F02" w:rsidP="00450068">
            <w:pPr>
              <w:pStyle w:val="NormalWeb"/>
              <w:spacing w:before="0" w:beforeAutospacing="0" w:after="0" w:afterAutospacing="0"/>
              <w:jc w:val="center"/>
              <w:rPr>
                <w:sz w:val="22"/>
                <w:szCs w:val="22"/>
              </w:rPr>
            </w:pPr>
            <w:r w:rsidRPr="00226F61">
              <w:rPr>
                <w:sz w:val="22"/>
                <w:szCs w:val="22"/>
              </w:rPr>
              <w:t>3.5</w:t>
            </w:r>
          </w:p>
        </w:tc>
      </w:tr>
    </w:tbl>
    <w:p w14:paraId="4B96CE50" w14:textId="3DE9965B" w:rsidR="00DD75A9" w:rsidRDefault="00610676" w:rsidP="003675AB">
      <w:pPr>
        <w:pStyle w:val="NormalWeb"/>
        <w:spacing w:before="0" w:beforeAutospacing="0" w:after="0" w:afterAutospacing="0"/>
        <w:ind w:left="720"/>
        <w:rPr>
          <w:szCs w:val="22"/>
        </w:rPr>
      </w:pPr>
      <w:r w:rsidRPr="00226F61">
        <w:rPr>
          <w:szCs w:val="22"/>
        </w:rPr>
        <w:t>Table 2.1</w:t>
      </w:r>
      <w:r w:rsidR="003675AB" w:rsidRPr="00226F61">
        <w:rPr>
          <w:szCs w:val="22"/>
        </w:rPr>
        <w:t>: Quantifying the differences between possible software</w:t>
      </w:r>
    </w:p>
    <w:p w14:paraId="763A7987" w14:textId="77777777" w:rsidR="009F27F7" w:rsidRDefault="009F27F7" w:rsidP="003675AB">
      <w:pPr>
        <w:pStyle w:val="NormalWeb"/>
        <w:spacing w:before="0" w:beforeAutospacing="0" w:after="0" w:afterAutospacing="0"/>
        <w:ind w:left="720"/>
        <w:rPr>
          <w:szCs w:val="22"/>
        </w:rPr>
      </w:pPr>
    </w:p>
    <w:p w14:paraId="3C552B3A" w14:textId="678A9E87" w:rsidR="009F27F7" w:rsidRDefault="009F27F7" w:rsidP="003675AB">
      <w:pPr>
        <w:pStyle w:val="NormalWeb"/>
        <w:spacing w:before="0" w:beforeAutospacing="0" w:after="0" w:afterAutospacing="0"/>
        <w:ind w:left="720"/>
        <w:rPr>
          <w:szCs w:val="22"/>
        </w:rPr>
      </w:pPr>
      <w:r>
        <w:rPr>
          <w:szCs w:val="22"/>
        </w:rPr>
        <w:t xml:space="preserve">From Table 2.1 CellABM and Repast both score the highest at 3.5 meaning they’re equally suited to this project. </w:t>
      </w:r>
      <w:r w:rsidR="002E02C5">
        <w:rPr>
          <w:szCs w:val="22"/>
        </w:rPr>
        <w:t>However,</w:t>
      </w:r>
      <w:r w:rsidR="008421CC">
        <w:rPr>
          <w:szCs w:val="22"/>
        </w:rPr>
        <w:t xml:space="preserve"> the defining factors between the two are </w:t>
      </w:r>
      <w:r w:rsidR="002E02C5">
        <w:rPr>
          <w:szCs w:val="22"/>
        </w:rPr>
        <w:t xml:space="preserve">the graphical user interface (GUI) where Repast scored 5 and CellABM 1, and familiarisation where Repast scored 1 and CellABM 5. </w:t>
      </w:r>
    </w:p>
    <w:p w14:paraId="2350A304" w14:textId="59496DFF" w:rsidR="002E02C5" w:rsidRPr="00226F61" w:rsidRDefault="002E02C5" w:rsidP="003675AB">
      <w:pPr>
        <w:pStyle w:val="NormalWeb"/>
        <w:spacing w:before="0" w:beforeAutospacing="0" w:after="0" w:afterAutospacing="0"/>
        <w:ind w:left="720"/>
        <w:rPr>
          <w:szCs w:val="22"/>
        </w:rPr>
      </w:pPr>
      <w:r>
        <w:rPr>
          <w:szCs w:val="22"/>
        </w:rPr>
        <w:t>As this project doesn’t require a GUI as there is no interaction with the simulation whilst running, familiarisation is the more important metric and so CellABM is the software of choice.</w:t>
      </w:r>
    </w:p>
    <w:p w14:paraId="4A97C8D4" w14:textId="76CF2C2F" w:rsidR="003A46F8" w:rsidRPr="00226F61" w:rsidDel="00D933E4" w:rsidRDefault="003A46F8" w:rsidP="00046277">
      <w:pPr>
        <w:pStyle w:val="NormalWeb"/>
        <w:spacing w:before="0" w:beforeAutospacing="0" w:after="0" w:afterAutospacing="0"/>
        <w:ind w:left="720"/>
        <w:rPr>
          <w:del w:id="147" w:author="Harry Cooper" w:date="2017-11-29T15:19:00Z"/>
          <w:szCs w:val="22"/>
        </w:rPr>
      </w:pPr>
      <w:commentRangeStart w:id="148"/>
      <w:del w:id="149" w:author="Harry Cooper" w:date="2017-11-29T15:19:00Z">
        <w:r w:rsidRPr="00226F61" w:rsidDel="00D933E4">
          <w:rPr>
            <w:szCs w:val="22"/>
          </w:rPr>
          <w:delText xml:space="preserve">This program is useful as it automatically outputs a graph showing the growth of each cell type over time, shown below. This can be used in my application to determine the rate of time required for the wound to heal with different starting parameters.  </w:delText>
        </w:r>
        <w:commentRangeEnd w:id="148"/>
        <w:r w:rsidR="00D20D96" w:rsidRPr="00226F61" w:rsidDel="00D933E4">
          <w:rPr>
            <w:rStyle w:val="CommentReference"/>
          </w:rPr>
          <w:commentReference w:id="148"/>
        </w:r>
      </w:del>
    </w:p>
    <w:p w14:paraId="610E4DF1" w14:textId="78F959A0" w:rsidR="003A46F8" w:rsidRPr="00226F61" w:rsidDel="00D933E4" w:rsidRDefault="003A46F8" w:rsidP="003A46F8">
      <w:pPr>
        <w:pStyle w:val="NormalWeb"/>
        <w:spacing w:before="0" w:beforeAutospacing="0" w:after="0" w:afterAutospacing="0"/>
        <w:ind w:firstLine="720"/>
        <w:rPr>
          <w:del w:id="150" w:author="Harry Cooper" w:date="2017-11-29T15:19:00Z"/>
          <w:szCs w:val="22"/>
        </w:rPr>
      </w:pPr>
      <w:del w:id="151" w:author="Harry Cooper" w:date="2017-11-29T15:19:00Z">
        <w:r w:rsidRPr="00226F61" w:rsidDel="00D933E4">
          <w:rPr>
            <w:noProof/>
            <w:szCs w:val="22"/>
            <w:rPrChange w:id="152" w:author="Unknown">
              <w:rPr>
                <w:noProof/>
              </w:rPr>
            </w:rPrChange>
          </w:rPr>
          <w:drawing>
            <wp:inline distT="0" distB="0" distL="0" distR="0" wp14:anchorId="3A964B8D" wp14:editId="1F0EFCA0">
              <wp:extent cx="5486400" cy="3657600"/>
              <wp:effectExtent l="0" t="0" r="0" b="0"/>
              <wp:docPr id="2" name="Picture 2" descr="../CellABM_student_ver/1mm2-100-200/growth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lABM_student_ver/1mm2-100-200/growth_cur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del>
    </w:p>
    <w:p w14:paraId="79495F7A" w14:textId="6499E8AC" w:rsidR="003A46F8" w:rsidRPr="00226F61" w:rsidDel="00D933E4" w:rsidRDefault="003A46F8" w:rsidP="003A46F8">
      <w:pPr>
        <w:pStyle w:val="NormalWeb"/>
        <w:spacing w:before="0" w:beforeAutospacing="0" w:after="0" w:afterAutospacing="0"/>
        <w:rPr>
          <w:del w:id="153" w:author="Harry Cooper" w:date="2017-11-29T15:19:00Z"/>
          <w:szCs w:val="22"/>
        </w:rPr>
      </w:pPr>
      <w:commentRangeStart w:id="154"/>
      <w:del w:id="155" w:author="Harry Cooper" w:date="2017-11-29T15:19:00Z">
        <w:r w:rsidRPr="00226F61" w:rsidDel="00D933E4">
          <w:rPr>
            <w:szCs w:val="22"/>
          </w:rPr>
          <w:delText>Figure taken from running Marziahs program with 0.1mm</w:delText>
        </w:r>
        <w:r w:rsidRPr="00226F61" w:rsidDel="00D933E4">
          <w:rPr>
            <w:szCs w:val="22"/>
            <w:vertAlign w:val="superscript"/>
          </w:rPr>
          <w:delText>2</w:delText>
        </w:r>
        <w:r w:rsidRPr="00226F61" w:rsidDel="00D933E4">
          <w:rPr>
            <w:szCs w:val="22"/>
          </w:rPr>
          <w:delText xml:space="preserve"> area, 100 cancer cells and 200 stem </w:delText>
        </w:r>
        <w:commentRangeStart w:id="156"/>
        <w:r w:rsidRPr="00226F61" w:rsidDel="00D933E4">
          <w:rPr>
            <w:szCs w:val="22"/>
          </w:rPr>
          <w:delText>cells</w:delText>
        </w:r>
        <w:commentRangeEnd w:id="156"/>
        <w:r w:rsidR="00D20D96" w:rsidRPr="00226F61" w:rsidDel="00D933E4">
          <w:rPr>
            <w:rStyle w:val="CommentReference"/>
          </w:rPr>
          <w:commentReference w:id="156"/>
        </w:r>
        <w:r w:rsidRPr="00226F61" w:rsidDel="00D933E4">
          <w:rPr>
            <w:szCs w:val="22"/>
          </w:rPr>
          <w:delText>.</w:delText>
        </w:r>
        <w:commentRangeEnd w:id="154"/>
        <w:r w:rsidR="00F65495" w:rsidRPr="00226F61" w:rsidDel="00D933E4">
          <w:rPr>
            <w:rStyle w:val="CommentReference"/>
          </w:rPr>
          <w:commentReference w:id="154"/>
        </w:r>
      </w:del>
    </w:p>
    <w:p w14:paraId="61BA3340" w14:textId="7671A816" w:rsidR="007D6F87" w:rsidRPr="00226F61" w:rsidDel="00D933E4" w:rsidRDefault="007D6F87" w:rsidP="003A46F8">
      <w:pPr>
        <w:pStyle w:val="NormalWeb"/>
        <w:spacing w:before="0" w:beforeAutospacing="0" w:after="0" w:afterAutospacing="0"/>
        <w:rPr>
          <w:del w:id="157" w:author="Harry Cooper" w:date="2017-11-29T15:19:00Z"/>
          <w:szCs w:val="22"/>
        </w:rPr>
      </w:pPr>
      <w:del w:id="158" w:author="Harry Cooper" w:date="2017-11-29T15:19:00Z">
        <w:r w:rsidRPr="00226F61" w:rsidDel="00D933E4">
          <w:rPr>
            <w:noProof/>
            <w:szCs w:val="22"/>
            <w:rPrChange w:id="159" w:author="Unknown">
              <w:rPr>
                <w:noProof/>
              </w:rPr>
            </w:rPrChange>
          </w:rPr>
          <w:drawing>
            <wp:anchor distT="0" distB="0" distL="114300" distR="114300" simplePos="0" relativeHeight="251660288" behindDoc="0" locked="0" layoutInCell="1" allowOverlap="1" wp14:anchorId="1737D117" wp14:editId="391A57AE">
              <wp:simplePos x="0" y="0"/>
              <wp:positionH relativeFrom="column">
                <wp:posOffset>2679700</wp:posOffset>
              </wp:positionH>
              <wp:positionV relativeFrom="paragraph">
                <wp:posOffset>658495</wp:posOffset>
              </wp:positionV>
              <wp:extent cx="3596640" cy="2397760"/>
              <wp:effectExtent l="0" t="0" r="10160" b="0"/>
              <wp:wrapSquare wrapText="bothSides"/>
              <wp:docPr id="4" name="Picture 4" descr="../CellABM_student_ver/1mm2-100-200/2d/Iteration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lABM_student_ver/1mm2-100-200/2d/Iteration_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6640" cy="2397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6F61" w:rsidDel="00D933E4">
          <w:rPr>
            <w:noProof/>
            <w:szCs w:val="22"/>
            <w:rPrChange w:id="160" w:author="Unknown">
              <w:rPr>
                <w:noProof/>
              </w:rPr>
            </w:rPrChange>
          </w:rPr>
          <w:drawing>
            <wp:anchor distT="0" distB="0" distL="114300" distR="114300" simplePos="0" relativeHeight="251659264" behindDoc="0" locked="0" layoutInCell="1" allowOverlap="1" wp14:anchorId="5B88B093" wp14:editId="47932510">
              <wp:simplePos x="0" y="0"/>
              <wp:positionH relativeFrom="column">
                <wp:posOffset>-635000</wp:posOffset>
              </wp:positionH>
              <wp:positionV relativeFrom="paragraph">
                <wp:posOffset>659130</wp:posOffset>
              </wp:positionV>
              <wp:extent cx="3524250" cy="2349500"/>
              <wp:effectExtent l="0" t="0" r="6350" b="12700"/>
              <wp:wrapSquare wrapText="bothSides"/>
              <wp:docPr id="3" name="Picture 3" descr="../CellABM_student_ver/1mm2-100-200/2d/Initial_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lABM_student_ver/1mm2-100-200/2d/Initial_Setu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4250" cy="2349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26F61" w:rsidDel="00D933E4">
          <w:rPr>
            <w:szCs w:val="22"/>
          </w:rPr>
          <w:delText>Marzihas code also outputs a 2D and 3D image of environment each iteration, this shows the movement of the cells over time.</w:delText>
        </w:r>
        <w:r w:rsidRPr="00226F61" w:rsidDel="00D933E4">
          <w:rPr>
            <w:noProof/>
            <w:szCs w:val="22"/>
          </w:rPr>
          <w:delText xml:space="preserve"> Which will be useful to demonstrate the emergent behaviours of wound healing with age.</w:delText>
        </w:r>
      </w:del>
    </w:p>
    <w:p w14:paraId="5C40AC87" w14:textId="014A4D75" w:rsidR="007D6F87" w:rsidRPr="00226F61" w:rsidDel="00D933E4" w:rsidRDefault="007D6F87" w:rsidP="003A46F8">
      <w:pPr>
        <w:pStyle w:val="NormalWeb"/>
        <w:spacing w:before="0" w:beforeAutospacing="0" w:after="0" w:afterAutospacing="0"/>
        <w:rPr>
          <w:del w:id="161" w:author="Harry Cooper" w:date="2017-11-29T15:19:00Z"/>
          <w:szCs w:val="22"/>
        </w:rPr>
      </w:pPr>
    </w:p>
    <w:p w14:paraId="1B3DEED2" w14:textId="2764855E" w:rsidR="003A46F8" w:rsidRPr="00226F61" w:rsidDel="00D933E4" w:rsidRDefault="003A46F8" w:rsidP="003A46F8">
      <w:pPr>
        <w:pStyle w:val="NormalWeb"/>
        <w:spacing w:before="0" w:beforeAutospacing="0" w:after="0" w:afterAutospacing="0"/>
        <w:rPr>
          <w:del w:id="162" w:author="Harry Cooper" w:date="2017-11-29T15:19:00Z"/>
          <w:szCs w:val="22"/>
        </w:rPr>
      </w:pPr>
      <w:del w:id="163" w:author="Harry Cooper" w:date="2017-11-29T15:19:00Z">
        <w:r w:rsidRPr="00226F61" w:rsidDel="00D933E4">
          <w:rPr>
            <w:szCs w:val="22"/>
          </w:rPr>
          <w:delText xml:space="preserve">A possible </w:delText>
        </w:r>
      </w:del>
      <w:commentRangeStart w:id="164"/>
      <w:del w:id="165" w:author="Harry Cooper" w:date="2017-11-29T15:17:00Z">
        <w:r w:rsidRPr="00226F61" w:rsidDel="00CA0BCF">
          <w:rPr>
            <w:szCs w:val="22"/>
          </w:rPr>
          <w:delText>detriment</w:delText>
        </w:r>
        <w:commentRangeEnd w:id="164"/>
        <w:r w:rsidR="00D20D96" w:rsidRPr="00226F61" w:rsidDel="00CA0BCF">
          <w:rPr>
            <w:rStyle w:val="CommentReference"/>
          </w:rPr>
          <w:commentReference w:id="164"/>
        </w:r>
        <w:r w:rsidRPr="00226F61" w:rsidDel="00CA0BCF">
          <w:rPr>
            <w:szCs w:val="22"/>
          </w:rPr>
          <w:delText xml:space="preserve"> </w:delText>
        </w:r>
      </w:del>
      <w:del w:id="166" w:author="Harry Cooper" w:date="2017-11-29T15:19:00Z">
        <w:r w:rsidRPr="00226F61" w:rsidDel="00D933E4">
          <w:rPr>
            <w:szCs w:val="22"/>
          </w:rPr>
          <w:delText xml:space="preserve">to Marzihas code currently is the computational power required. Running the above simulation on my machine (Mac Book Pro 2.8Ghz i7) </w:delText>
        </w:r>
        <w:r w:rsidR="007D6F87" w:rsidRPr="00226F61" w:rsidDel="00D933E4">
          <w:rPr>
            <w:szCs w:val="22"/>
          </w:rPr>
          <w:delText>took 22 minutes and 44 seconds to compute 50 iterations. Scaling this up to 1mm</w:delText>
        </w:r>
        <w:r w:rsidR="007D6F87" w:rsidRPr="00226F61" w:rsidDel="00D933E4">
          <w:rPr>
            <w:szCs w:val="22"/>
            <w:vertAlign w:val="superscript"/>
          </w:rPr>
          <w:delText>2</w:delText>
        </w:r>
        <w:r w:rsidR="007D6F87" w:rsidRPr="00226F61" w:rsidDel="00D933E4">
          <w:rPr>
            <w:szCs w:val="22"/>
          </w:rPr>
          <w:delText xml:space="preserve"> would therefore take a significant amount of time longer. </w:delText>
        </w:r>
      </w:del>
      <w:del w:id="167" w:author="Harry Cooper" w:date="2017-11-29T15:17:00Z">
        <w:r w:rsidR="007D6F87" w:rsidRPr="00226F61" w:rsidDel="00CA0BCF">
          <w:rPr>
            <w:szCs w:val="22"/>
          </w:rPr>
          <w:delText xml:space="preserve">This may be a code inefficiency or Marzihas rules being too complex. </w:delText>
        </w:r>
      </w:del>
    </w:p>
    <w:p w14:paraId="2C4E7D1B" w14:textId="0B811D27" w:rsidR="00C67C57" w:rsidRPr="00226F61" w:rsidDel="00D933E4" w:rsidRDefault="007D6F87" w:rsidP="001F2C85">
      <w:pPr>
        <w:pStyle w:val="NormalWeb"/>
        <w:spacing w:before="0" w:beforeAutospacing="0" w:after="0" w:afterAutospacing="0"/>
        <w:rPr>
          <w:del w:id="168" w:author="Harry Cooper" w:date="2017-11-29T15:19:00Z"/>
          <w:szCs w:val="22"/>
        </w:rPr>
      </w:pPr>
      <w:del w:id="169" w:author="Harry Cooper" w:date="2017-11-29T15:19:00Z">
        <w:r w:rsidRPr="00226F61" w:rsidDel="00D933E4">
          <w:rPr>
            <w:szCs w:val="22"/>
          </w:rPr>
          <w:delText xml:space="preserve">Another downside is that Marzihas code doesn’t implement any cell growth, and each cell is the same diameter as every other cell for the whole simulation. </w:delText>
        </w:r>
        <w:commentRangeStart w:id="170"/>
        <w:r w:rsidRPr="00226F61" w:rsidDel="00D933E4">
          <w:rPr>
            <w:szCs w:val="22"/>
          </w:rPr>
          <w:delText>This is a simplification which I’ll endeavour to update with my implementation.</w:delText>
        </w:r>
        <w:commentRangeEnd w:id="170"/>
        <w:r w:rsidR="00D20D96" w:rsidRPr="00226F61" w:rsidDel="00D933E4">
          <w:rPr>
            <w:rStyle w:val="CommentReference"/>
          </w:rPr>
          <w:commentReference w:id="170"/>
        </w:r>
      </w:del>
    </w:p>
    <w:p w14:paraId="2B4D48EC" w14:textId="77777777" w:rsidR="009F31FD" w:rsidRPr="00317A64" w:rsidRDefault="0049568A" w:rsidP="00BE672F">
      <w:pPr>
        <w:pStyle w:val="NormalWeb"/>
        <w:spacing w:before="0" w:beforeAutospacing="0" w:after="0" w:afterAutospacing="0"/>
        <w:rPr>
          <w:color w:val="ED7D31" w:themeColor="accent2"/>
          <w:szCs w:val="22"/>
        </w:rPr>
      </w:pPr>
      <w:r w:rsidRPr="00317A64">
        <w:rPr>
          <w:szCs w:val="22"/>
        </w:rPr>
        <w:t> </w:t>
      </w:r>
      <w:r w:rsidR="009F31FD" w:rsidRPr="00317A64">
        <w:rPr>
          <w:szCs w:val="22"/>
        </w:rPr>
        <w:br/>
      </w:r>
      <w:r w:rsidR="009F31FD" w:rsidRPr="00317A64">
        <w:rPr>
          <w:color w:val="ED7D31" w:themeColor="accent2"/>
          <w:szCs w:val="22"/>
        </w:rPr>
        <w:t>2.7 Cell Migration</w:t>
      </w:r>
    </w:p>
    <w:p w14:paraId="02C438FD" w14:textId="77777777" w:rsidR="00317A64" w:rsidRDefault="00317A64" w:rsidP="00BE672F">
      <w:pPr>
        <w:pStyle w:val="NormalWeb"/>
        <w:spacing w:before="0" w:beforeAutospacing="0" w:after="0" w:afterAutospacing="0"/>
        <w:rPr>
          <w:color w:val="ED7D31" w:themeColor="accent2"/>
          <w:sz w:val="22"/>
          <w:szCs w:val="22"/>
        </w:rPr>
      </w:pPr>
    </w:p>
    <w:p w14:paraId="58CA18C9" w14:textId="6C728B27" w:rsidR="00317A64" w:rsidRDefault="00977515" w:rsidP="00317A64">
      <w:pPr>
        <w:pStyle w:val="NormalWeb"/>
        <w:spacing w:before="0" w:beforeAutospacing="0" w:after="0" w:afterAutospacing="0"/>
        <w:ind w:left="720"/>
        <w:rPr>
          <w:color w:val="ED7D31" w:themeColor="accent2"/>
          <w:sz w:val="22"/>
          <w:szCs w:val="22"/>
        </w:rPr>
      </w:pPr>
      <w:r>
        <w:rPr>
          <w:color w:val="ED7D31" w:themeColor="accent2"/>
          <w:sz w:val="22"/>
          <w:szCs w:val="22"/>
        </w:rPr>
        <w:t xml:space="preserve">A key element of </w:t>
      </w:r>
      <w:r w:rsidR="00705FC1">
        <w:rPr>
          <w:color w:val="ED7D31" w:themeColor="accent2"/>
          <w:sz w:val="22"/>
          <w:szCs w:val="22"/>
        </w:rPr>
        <w:t>ECs</w:t>
      </w:r>
      <w:r>
        <w:rPr>
          <w:color w:val="ED7D31" w:themeColor="accent2"/>
          <w:sz w:val="22"/>
          <w:szCs w:val="22"/>
        </w:rPr>
        <w:t xml:space="preserve"> is their ability to migrate</w:t>
      </w:r>
      <w:r w:rsidR="00705FC1">
        <w:rPr>
          <w:color w:val="ED7D31" w:themeColor="accent2"/>
          <w:sz w:val="22"/>
          <w:szCs w:val="22"/>
        </w:rPr>
        <w:t xml:space="preserve">. </w:t>
      </w:r>
      <w:r w:rsidR="00146B02">
        <w:rPr>
          <w:color w:val="ED7D31" w:themeColor="accent2"/>
          <w:sz w:val="22"/>
          <w:szCs w:val="22"/>
        </w:rPr>
        <w:t>This EC</w:t>
      </w:r>
      <w:r w:rsidR="00705FC1">
        <w:rPr>
          <w:color w:val="ED7D31" w:themeColor="accent2"/>
          <w:sz w:val="22"/>
          <w:szCs w:val="22"/>
        </w:rPr>
        <w:t xml:space="preserve"> migration</w:t>
      </w:r>
      <w:r w:rsidR="00146B02">
        <w:rPr>
          <w:color w:val="ED7D31" w:themeColor="accent2"/>
          <w:sz w:val="22"/>
          <w:szCs w:val="22"/>
        </w:rPr>
        <w:t xml:space="preserve"> is an important fundamental process to our life, allowing the formation of embryos, organs and tissues. For developed Humans, migration allows for immunosuppression </w:t>
      </w:r>
      <w:r w:rsidR="00364129">
        <w:rPr>
          <w:color w:val="ED7D31" w:themeColor="accent2"/>
          <w:sz w:val="22"/>
          <w:szCs w:val="22"/>
        </w:rPr>
        <w:t>and more importantly</w:t>
      </w:r>
      <w:r w:rsidR="00146B02">
        <w:rPr>
          <w:color w:val="ED7D31" w:themeColor="accent2"/>
          <w:sz w:val="22"/>
          <w:szCs w:val="22"/>
        </w:rPr>
        <w:t xml:space="preserve"> to</w:t>
      </w:r>
      <w:r w:rsidR="00364129">
        <w:rPr>
          <w:color w:val="ED7D31" w:themeColor="accent2"/>
          <w:sz w:val="22"/>
          <w:szCs w:val="22"/>
        </w:rPr>
        <w:t xml:space="preserve"> my research question,</w:t>
      </w:r>
      <w:r w:rsidR="00146B02">
        <w:rPr>
          <w:color w:val="ED7D31" w:themeColor="accent2"/>
          <w:sz w:val="22"/>
          <w:szCs w:val="22"/>
        </w:rPr>
        <w:t xml:space="preserve"> </w:t>
      </w:r>
      <w:r w:rsidR="00364129">
        <w:rPr>
          <w:color w:val="ED7D31" w:themeColor="accent2"/>
          <w:sz w:val="22"/>
          <w:szCs w:val="22"/>
        </w:rPr>
        <w:t>the migration of ECs</w:t>
      </w:r>
      <w:r w:rsidR="00317A64">
        <w:rPr>
          <w:color w:val="ED7D31" w:themeColor="accent2"/>
          <w:sz w:val="22"/>
          <w:szCs w:val="22"/>
        </w:rPr>
        <w:t xml:space="preserve"> into the wound of a damaged blood vessel to restore the vessels integrity [</w:t>
      </w:r>
      <w:r w:rsidR="00317A64" w:rsidRPr="00317A64">
        <w:rPr>
          <w:color w:val="ED7D31" w:themeColor="accent2"/>
          <w:sz w:val="22"/>
          <w:szCs w:val="22"/>
        </w:rPr>
        <w:t>https://link.springer.com/article/10.1007/s00018-014-1678-0</w:t>
      </w:r>
      <w:r w:rsidR="00317A64">
        <w:rPr>
          <w:color w:val="ED7D31" w:themeColor="accent2"/>
          <w:sz w:val="22"/>
          <w:szCs w:val="22"/>
        </w:rPr>
        <w:t>]</w:t>
      </w:r>
      <w:r w:rsidR="00364129">
        <w:rPr>
          <w:color w:val="ED7D31" w:themeColor="accent2"/>
          <w:sz w:val="22"/>
          <w:szCs w:val="22"/>
        </w:rPr>
        <w:t xml:space="preserve">. </w:t>
      </w:r>
    </w:p>
    <w:p w14:paraId="3178D6E9" w14:textId="7B22FC14" w:rsidR="004359F4" w:rsidRDefault="00740C2B" w:rsidP="00FD1DE7">
      <w:pPr>
        <w:pStyle w:val="NormalWeb"/>
        <w:spacing w:before="0" w:beforeAutospacing="0" w:after="0" w:afterAutospacing="0"/>
        <w:ind w:left="720"/>
        <w:rPr>
          <w:color w:val="ED7D31" w:themeColor="accent2"/>
          <w:sz w:val="22"/>
          <w:szCs w:val="22"/>
        </w:rPr>
      </w:pPr>
      <w:r>
        <w:rPr>
          <w:color w:val="ED7D31" w:themeColor="accent2"/>
          <w:sz w:val="22"/>
          <w:szCs w:val="22"/>
        </w:rPr>
        <w:t xml:space="preserve">ECs will migrate in </w:t>
      </w:r>
      <w:r w:rsidR="00D604AA">
        <w:rPr>
          <w:color w:val="ED7D31" w:themeColor="accent2"/>
          <w:sz w:val="22"/>
          <w:szCs w:val="22"/>
        </w:rPr>
        <w:t xml:space="preserve">a random manner if there </w:t>
      </w:r>
      <w:r w:rsidR="00D152B1">
        <w:rPr>
          <w:color w:val="ED7D31" w:themeColor="accent2"/>
          <w:sz w:val="22"/>
          <w:szCs w:val="22"/>
        </w:rPr>
        <w:t>are</w:t>
      </w:r>
      <w:r w:rsidR="00D604AA">
        <w:rPr>
          <w:color w:val="ED7D31" w:themeColor="accent2"/>
          <w:sz w:val="22"/>
          <w:szCs w:val="22"/>
        </w:rPr>
        <w:t xml:space="preserve"> no external stimuli</w:t>
      </w:r>
      <w:r w:rsidR="0041752E">
        <w:rPr>
          <w:color w:val="ED7D31" w:themeColor="accent2"/>
          <w:sz w:val="22"/>
          <w:szCs w:val="22"/>
        </w:rPr>
        <w:t xml:space="preserve"> and will diffuse into the available space [https://www-sciencedirect-</w:t>
      </w:r>
      <w:r w:rsidR="0041752E" w:rsidRPr="0041752E">
        <w:rPr>
          <w:color w:val="ED7D31" w:themeColor="accent2"/>
          <w:sz w:val="22"/>
          <w:szCs w:val="22"/>
        </w:rPr>
        <w:t>com.sheffield.idm.oclc.org/science/article/pii/S0006349570863470</w:t>
      </w:r>
      <w:r w:rsidR="0041752E">
        <w:rPr>
          <w:color w:val="ED7D31" w:themeColor="accent2"/>
          <w:sz w:val="22"/>
          <w:szCs w:val="22"/>
        </w:rPr>
        <w:t>]</w:t>
      </w:r>
      <w:r w:rsidR="00D152B1">
        <w:rPr>
          <w:color w:val="ED7D31" w:themeColor="accent2"/>
          <w:sz w:val="22"/>
          <w:szCs w:val="22"/>
        </w:rPr>
        <w:t xml:space="preserve"> until a confluence is formed.</w:t>
      </w:r>
      <w:r w:rsidR="00FD1DE7">
        <w:rPr>
          <w:color w:val="ED7D31" w:themeColor="accent2"/>
          <w:sz w:val="22"/>
          <w:szCs w:val="22"/>
        </w:rPr>
        <w:t xml:space="preserve"> Once the cells have formed the confluence, the bond to each other and the endothelial surface, preventing further migration. </w:t>
      </w:r>
      <w:r w:rsidR="004359F4">
        <w:rPr>
          <w:color w:val="ED7D31" w:themeColor="accent2"/>
          <w:sz w:val="22"/>
          <w:szCs w:val="22"/>
        </w:rPr>
        <w:br/>
      </w:r>
    </w:p>
    <w:p w14:paraId="3AF5F72B" w14:textId="1A66FA3F" w:rsidR="00D7104E" w:rsidRDefault="009F71F4" w:rsidP="000E3C72">
      <w:pPr>
        <w:pStyle w:val="NormalWeb"/>
        <w:spacing w:before="0" w:beforeAutospacing="0" w:after="0" w:afterAutospacing="0"/>
        <w:rPr>
          <w:color w:val="ED7D31" w:themeColor="accent2"/>
          <w:szCs w:val="22"/>
        </w:rPr>
      </w:pPr>
      <w:r w:rsidRPr="00987679">
        <w:rPr>
          <w:color w:val="ED7D31" w:themeColor="accent2"/>
          <w:szCs w:val="22"/>
        </w:rPr>
        <w:t>2.8</w:t>
      </w:r>
      <w:r w:rsidR="004359F4" w:rsidRPr="00987679">
        <w:rPr>
          <w:color w:val="ED7D31" w:themeColor="accent2"/>
          <w:szCs w:val="22"/>
        </w:rPr>
        <w:t xml:space="preserve"> Contact Inhibition and Confluence Detection</w:t>
      </w:r>
    </w:p>
    <w:p w14:paraId="4E2C5D03" w14:textId="77777777" w:rsidR="00987679" w:rsidRDefault="00987679" w:rsidP="000E3C72">
      <w:pPr>
        <w:pStyle w:val="NormalWeb"/>
        <w:spacing w:before="0" w:beforeAutospacing="0" w:after="0" w:afterAutospacing="0"/>
        <w:rPr>
          <w:color w:val="ED7D31" w:themeColor="accent2"/>
          <w:szCs w:val="22"/>
        </w:rPr>
      </w:pPr>
    </w:p>
    <w:p w14:paraId="33A9A06E" w14:textId="05083A44" w:rsidR="0049568A" w:rsidRDefault="00987679" w:rsidP="008C4479">
      <w:pPr>
        <w:pStyle w:val="NormalWeb"/>
        <w:spacing w:before="0" w:beforeAutospacing="0" w:after="0" w:afterAutospacing="0"/>
        <w:rPr>
          <w:color w:val="ED7D31" w:themeColor="accent2"/>
          <w:szCs w:val="22"/>
        </w:rPr>
      </w:pPr>
      <w:r>
        <w:rPr>
          <w:color w:val="ED7D31" w:themeColor="accent2"/>
          <w:szCs w:val="22"/>
        </w:rPr>
        <w:t xml:space="preserve">Over time, ECs will migrate into any open space and if possible proliferate to form new ECs. This will continue to occur until the area is filled with ECs and there is no more space for proliferation. </w:t>
      </w:r>
      <w:r w:rsidR="008C4479">
        <w:rPr>
          <w:color w:val="ED7D31" w:themeColor="accent2"/>
          <w:szCs w:val="22"/>
        </w:rPr>
        <w:t>When cells come into contact with each other, cell growth is arrested by a process known as Contact Inhibition [</w:t>
      </w:r>
      <w:r w:rsidR="008C4479" w:rsidRPr="008C4479">
        <w:rPr>
          <w:color w:val="ED7D31" w:themeColor="accent2"/>
          <w:szCs w:val="22"/>
        </w:rPr>
        <w:t>https://www.ncbi.nlm.nih.gov/pmc/articles/PMC2780760/</w:t>
      </w:r>
      <w:r w:rsidR="008C4479">
        <w:rPr>
          <w:color w:val="ED7D31" w:themeColor="accent2"/>
          <w:szCs w:val="22"/>
        </w:rPr>
        <w:t xml:space="preserve">], meaning that when a monolayer is formed ECs are no longer able to proliferate. </w:t>
      </w:r>
      <w:r w:rsidR="00224450">
        <w:rPr>
          <w:color w:val="ED7D31" w:themeColor="accent2"/>
          <w:szCs w:val="22"/>
        </w:rPr>
        <w:t>If the ECs are unable to proliferate</w:t>
      </w:r>
      <w:r w:rsidR="008C4479">
        <w:rPr>
          <w:color w:val="ED7D31" w:themeColor="accent2"/>
          <w:szCs w:val="22"/>
        </w:rPr>
        <w:t xml:space="preserve"> they eventually differentiate into Quiescent cells where they no longer undergo mitosis.</w:t>
      </w:r>
    </w:p>
    <w:p w14:paraId="299EFF52" w14:textId="6C91CB70" w:rsidR="008C4479" w:rsidRDefault="00881A99" w:rsidP="008C4479">
      <w:pPr>
        <w:pStyle w:val="NormalWeb"/>
        <w:spacing w:before="0" w:beforeAutospacing="0" w:after="0" w:afterAutospacing="0"/>
        <w:rPr>
          <w:color w:val="ED7D31" w:themeColor="accent2"/>
          <w:sz w:val="22"/>
          <w:szCs w:val="22"/>
        </w:rPr>
      </w:pPr>
      <w:r>
        <w:rPr>
          <w:color w:val="ED7D31" w:themeColor="accent2"/>
          <w:sz w:val="22"/>
          <w:szCs w:val="22"/>
        </w:rPr>
        <w:t xml:space="preserve">Confluence Detection </w:t>
      </w:r>
      <w:r w:rsidR="00F03A23">
        <w:rPr>
          <w:color w:val="ED7D31" w:themeColor="accent2"/>
          <w:sz w:val="22"/>
          <w:szCs w:val="22"/>
        </w:rPr>
        <w:t>occurs when migration and proliferation is no longer possible due to the contact inhibition on the monolayer. At this point, several of the ECs will have differentiated into Quiescent Cells.</w:t>
      </w:r>
    </w:p>
    <w:p w14:paraId="067CA7DD" w14:textId="77777777" w:rsidR="00881A99" w:rsidRPr="009F31FD" w:rsidRDefault="00881A99" w:rsidP="008C4479">
      <w:pPr>
        <w:pStyle w:val="NormalWeb"/>
        <w:spacing w:before="0" w:beforeAutospacing="0" w:after="0" w:afterAutospacing="0"/>
        <w:rPr>
          <w:color w:val="ED7D31" w:themeColor="accent2"/>
          <w:sz w:val="22"/>
          <w:szCs w:val="22"/>
        </w:rPr>
      </w:pPr>
    </w:p>
    <w:p w14:paraId="1E986557" w14:textId="490AFA4F" w:rsidR="0049568A" w:rsidRPr="00226F61" w:rsidRDefault="00DD2494" w:rsidP="00BE672F">
      <w:pPr>
        <w:rPr>
          <w:b/>
        </w:rPr>
      </w:pPr>
      <w:r w:rsidRPr="00226F61">
        <w:rPr>
          <w:b/>
        </w:rPr>
        <w:t xml:space="preserve">3 </w:t>
      </w:r>
      <w:r w:rsidR="0049568A" w:rsidRPr="00226F61">
        <w:rPr>
          <w:b/>
        </w:rPr>
        <w:t>Requirements and Analysis</w:t>
      </w:r>
    </w:p>
    <w:p w14:paraId="349FE0CE" w14:textId="77777777" w:rsidR="00255A16" w:rsidRPr="00226F61" w:rsidRDefault="00255A16" w:rsidP="00BE672F">
      <w:pPr>
        <w:rPr>
          <w:b/>
        </w:rPr>
      </w:pPr>
    </w:p>
    <w:p w14:paraId="74801201" w14:textId="0DF95AF8" w:rsidR="00255A16" w:rsidRPr="0048744A" w:rsidRDefault="00255A16" w:rsidP="00BE672F">
      <w:pPr>
        <w:rPr>
          <w:color w:val="ED7D31" w:themeColor="accent2"/>
        </w:rPr>
      </w:pPr>
      <w:r w:rsidRPr="0048744A">
        <w:rPr>
          <w:color w:val="ED7D31" w:themeColor="accent2"/>
        </w:rPr>
        <w:t>- Explain separating programmed vs. emergent behaviour more coherently.</w:t>
      </w:r>
    </w:p>
    <w:p w14:paraId="0D7C7115" w14:textId="75D62AB3" w:rsidR="0049568A" w:rsidRPr="00226F61" w:rsidRDefault="0048744A" w:rsidP="00BE672F">
      <w:r w:rsidRPr="0048744A">
        <w:rPr>
          <w:color w:val="ED7D31" w:themeColor="accent2"/>
        </w:rPr>
        <w:t>- More Specific Aims and Objectives</w:t>
      </w:r>
      <w:r>
        <w:br/>
      </w:r>
    </w:p>
    <w:p w14:paraId="7385A608" w14:textId="453194F8" w:rsidR="0049568A" w:rsidRPr="00226F61" w:rsidRDefault="00DD2494" w:rsidP="00BE672F">
      <w:r w:rsidRPr="00226F61">
        <w:t xml:space="preserve">3.1 </w:t>
      </w:r>
      <w:r w:rsidR="0049568A" w:rsidRPr="00226F61">
        <w:t>Aims and Objectives</w:t>
      </w:r>
    </w:p>
    <w:p w14:paraId="693F74D1" w14:textId="77777777" w:rsidR="0049568A" w:rsidRPr="00226F61" w:rsidRDefault="0049568A" w:rsidP="00BE672F">
      <w:pPr>
        <w:rPr>
          <w:sz w:val="22"/>
          <w:szCs w:val="22"/>
        </w:rPr>
      </w:pPr>
      <w:r w:rsidRPr="00226F61">
        <w:rPr>
          <w:sz w:val="22"/>
          <w:szCs w:val="22"/>
        </w:rPr>
        <w:t> </w:t>
      </w:r>
    </w:p>
    <w:p w14:paraId="279647FF" w14:textId="41A49CDC" w:rsidR="00FE5A83" w:rsidRPr="00226F61" w:rsidRDefault="00164FDF" w:rsidP="00164FDF">
      <w:pPr>
        <w:ind w:left="720"/>
        <w:rPr>
          <w:sz w:val="22"/>
          <w:szCs w:val="22"/>
        </w:rPr>
      </w:pPr>
      <w:r w:rsidRPr="00226F61">
        <w:rPr>
          <w:sz w:val="22"/>
          <w:szCs w:val="22"/>
        </w:rPr>
        <w:t xml:space="preserve">The main aim of this project is to demonstrate and help professional understand further the affect ageing, and other physiological factors, has on the ability for a wounded area of ECs to repair itself. The main observation will be time taken for the ECs to divide and move into the </w:t>
      </w:r>
      <w:r w:rsidR="00A90290" w:rsidRPr="00226F61">
        <w:rPr>
          <w:sz w:val="22"/>
          <w:szCs w:val="22"/>
        </w:rPr>
        <w:t>gap of the</w:t>
      </w:r>
      <w:r w:rsidRPr="00226F61">
        <w:rPr>
          <w:sz w:val="22"/>
          <w:szCs w:val="22"/>
        </w:rPr>
        <w:t xml:space="preserve"> wound, once more forming a confluent layer. </w:t>
      </w:r>
    </w:p>
    <w:p w14:paraId="0A52F2F8" w14:textId="1276B7C9" w:rsidR="00164FDF" w:rsidRPr="00226F61" w:rsidRDefault="00164FDF" w:rsidP="00164FDF">
      <w:pPr>
        <w:ind w:left="720"/>
        <w:rPr>
          <w:sz w:val="22"/>
          <w:szCs w:val="22"/>
        </w:rPr>
      </w:pPr>
      <w:r w:rsidRPr="00226F61">
        <w:rPr>
          <w:sz w:val="22"/>
          <w:szCs w:val="22"/>
        </w:rPr>
        <w:t xml:space="preserve">To facilitate the main aim, we’ve seen the benefits several current </w:t>
      </w:r>
      <w:r w:rsidR="00C825FA" w:rsidRPr="00226F61">
        <w:rPr>
          <w:sz w:val="22"/>
          <w:szCs w:val="22"/>
        </w:rPr>
        <w:t>software</w:t>
      </w:r>
      <w:r w:rsidRPr="00226F61">
        <w:rPr>
          <w:sz w:val="22"/>
          <w:szCs w:val="22"/>
        </w:rPr>
        <w:t xml:space="preserve"> have</w:t>
      </w:r>
      <w:r w:rsidR="00A90290" w:rsidRPr="00226F61">
        <w:rPr>
          <w:sz w:val="22"/>
          <w:szCs w:val="22"/>
        </w:rPr>
        <w:t>,</w:t>
      </w:r>
      <w:r w:rsidRPr="00226F61">
        <w:rPr>
          <w:sz w:val="22"/>
          <w:szCs w:val="22"/>
        </w:rPr>
        <w:t xml:space="preserve"> t</w:t>
      </w:r>
      <w:r w:rsidR="00C825FA" w:rsidRPr="00226F61">
        <w:rPr>
          <w:sz w:val="22"/>
          <w:szCs w:val="22"/>
        </w:rPr>
        <w:t>o form the start of the project;</w:t>
      </w:r>
      <w:r w:rsidRPr="00226F61">
        <w:rPr>
          <w:sz w:val="22"/>
          <w:szCs w:val="22"/>
        </w:rPr>
        <w:t xml:space="preserve"> </w:t>
      </w:r>
      <w:r w:rsidR="00C825FA" w:rsidRPr="00226F61">
        <w:rPr>
          <w:sz w:val="22"/>
          <w:szCs w:val="22"/>
        </w:rPr>
        <w:t>however,</w:t>
      </w:r>
      <w:r w:rsidRPr="00226F61">
        <w:rPr>
          <w:sz w:val="22"/>
          <w:szCs w:val="22"/>
        </w:rPr>
        <w:t xml:space="preserve"> they lack the correct logic or behaviours that occurs within blood vessels.</w:t>
      </w:r>
      <w:r w:rsidR="002E5FB2" w:rsidRPr="00226F61">
        <w:rPr>
          <w:sz w:val="22"/>
          <w:szCs w:val="22"/>
        </w:rPr>
        <w:t xml:space="preserve"> Below, I outline the object</w:t>
      </w:r>
      <w:r w:rsidR="00C825FA" w:rsidRPr="00226F61">
        <w:rPr>
          <w:sz w:val="22"/>
          <w:szCs w:val="22"/>
        </w:rPr>
        <w:t>ive</w:t>
      </w:r>
      <w:r w:rsidR="002E5FB2" w:rsidRPr="00226F61">
        <w:rPr>
          <w:sz w:val="22"/>
          <w:szCs w:val="22"/>
        </w:rPr>
        <w:t>s</w:t>
      </w:r>
      <w:r w:rsidR="001B6B0A" w:rsidRPr="00226F61">
        <w:rPr>
          <w:sz w:val="22"/>
          <w:szCs w:val="22"/>
        </w:rPr>
        <w:t>, parameters, and rules</w:t>
      </w:r>
      <w:r w:rsidR="002E5FB2" w:rsidRPr="00226F61">
        <w:rPr>
          <w:sz w:val="22"/>
          <w:szCs w:val="22"/>
        </w:rPr>
        <w:t xml:space="preserve"> that need to be met to produce an accurate and correct model.</w:t>
      </w:r>
    </w:p>
    <w:p w14:paraId="4D496F5F" w14:textId="77777777" w:rsidR="002E5FB2" w:rsidRPr="00226F61" w:rsidRDefault="002E5FB2" w:rsidP="00164FDF">
      <w:pPr>
        <w:ind w:left="720"/>
        <w:rPr>
          <w:ins w:id="171" w:author="Harry Cooper" w:date="2017-11-29T15:22:00Z"/>
          <w:sz w:val="22"/>
          <w:szCs w:val="22"/>
        </w:rPr>
      </w:pPr>
    </w:p>
    <w:p w14:paraId="483D6A51" w14:textId="1A2CD9FE" w:rsidR="00A94849" w:rsidRPr="00226F61" w:rsidRDefault="00DD2494" w:rsidP="002E5FB2">
      <w:pPr>
        <w:pStyle w:val="ListParagraph"/>
        <w:rPr>
          <w:rFonts w:ascii="Times New Roman" w:hAnsi="Times New Roman" w:cs="Times New Roman"/>
          <w:szCs w:val="22"/>
        </w:rPr>
      </w:pPr>
      <w:r w:rsidRPr="00226F61">
        <w:rPr>
          <w:rFonts w:ascii="Times New Roman" w:hAnsi="Times New Roman" w:cs="Times New Roman"/>
          <w:szCs w:val="22"/>
        </w:rPr>
        <w:t xml:space="preserve">3.1.1 </w:t>
      </w:r>
      <w:r w:rsidR="001B6B0A" w:rsidRPr="00226F61">
        <w:rPr>
          <w:rFonts w:ascii="Times New Roman" w:hAnsi="Times New Roman" w:cs="Times New Roman"/>
          <w:szCs w:val="22"/>
        </w:rPr>
        <w:t>Ob</w:t>
      </w:r>
      <w:r w:rsidR="008160BE" w:rsidRPr="00226F61">
        <w:rPr>
          <w:rFonts w:ascii="Times New Roman" w:hAnsi="Times New Roman" w:cs="Times New Roman"/>
          <w:szCs w:val="22"/>
        </w:rPr>
        <w:t>j</w:t>
      </w:r>
      <w:r w:rsidR="00B71E78" w:rsidRPr="00226F61">
        <w:rPr>
          <w:rFonts w:ascii="Times New Roman" w:hAnsi="Times New Roman" w:cs="Times New Roman"/>
          <w:szCs w:val="22"/>
        </w:rPr>
        <w:t>ectives</w:t>
      </w:r>
      <w:ins w:id="172" w:author="Harry Cooper" w:date="2017-11-29T15:22:00Z">
        <w:r w:rsidR="00A94849" w:rsidRPr="00226F61">
          <w:rPr>
            <w:rFonts w:ascii="Times New Roman" w:hAnsi="Times New Roman" w:cs="Times New Roman"/>
            <w:szCs w:val="22"/>
          </w:rPr>
          <w:t>:</w:t>
        </w:r>
      </w:ins>
    </w:p>
    <w:p w14:paraId="6466E50F" w14:textId="77777777" w:rsidR="00833A93" w:rsidRPr="00226F61" w:rsidRDefault="00833A93" w:rsidP="002E5FB2">
      <w:pPr>
        <w:pStyle w:val="ListParagraph"/>
        <w:rPr>
          <w:rFonts w:ascii="Times New Roman" w:hAnsi="Times New Roman" w:cs="Times New Roman"/>
          <w:sz w:val="22"/>
          <w:szCs w:val="22"/>
        </w:rPr>
      </w:pPr>
    </w:p>
    <w:p w14:paraId="77247452" w14:textId="1C345804" w:rsidR="00A94849" w:rsidRPr="00226F61" w:rsidRDefault="00A94849" w:rsidP="00833A93">
      <w:pPr>
        <w:pStyle w:val="ListParagraph"/>
        <w:numPr>
          <w:ilvl w:val="0"/>
          <w:numId w:val="5"/>
        </w:numPr>
        <w:rPr>
          <w:rFonts w:ascii="Times New Roman" w:hAnsi="Times New Roman" w:cs="Times New Roman"/>
          <w:sz w:val="22"/>
          <w:szCs w:val="22"/>
        </w:rPr>
      </w:pPr>
      <w:ins w:id="173" w:author="Harry Cooper" w:date="2017-11-29T15:22:00Z">
        <w:r w:rsidRPr="00226F61">
          <w:rPr>
            <w:rFonts w:ascii="Times New Roman" w:hAnsi="Times New Roman" w:cs="Times New Roman"/>
            <w:sz w:val="22"/>
            <w:szCs w:val="22"/>
          </w:rPr>
          <w:t>Implement</w:t>
        </w:r>
      </w:ins>
      <w:r w:rsidR="00833A93" w:rsidRPr="00226F61">
        <w:rPr>
          <w:rFonts w:ascii="Times New Roman" w:hAnsi="Times New Roman" w:cs="Times New Roman"/>
          <w:sz w:val="22"/>
          <w:szCs w:val="22"/>
        </w:rPr>
        <w:t>ation of a</w:t>
      </w:r>
      <w:ins w:id="174" w:author="Harry Cooper" w:date="2017-11-29T15:22:00Z">
        <w:r w:rsidRPr="00226F61">
          <w:rPr>
            <w:rFonts w:ascii="Times New Roman" w:hAnsi="Times New Roman" w:cs="Times New Roman"/>
            <w:sz w:val="22"/>
            <w:szCs w:val="22"/>
          </w:rPr>
          <w:t xml:space="preserve"> basic EC class which instantiates each cell with a random size (within a range), a direction and </w:t>
        </w:r>
      </w:ins>
      <w:r w:rsidR="00833A93" w:rsidRPr="00226F61">
        <w:rPr>
          <w:rFonts w:ascii="Times New Roman" w:hAnsi="Times New Roman" w:cs="Times New Roman"/>
          <w:sz w:val="22"/>
          <w:szCs w:val="22"/>
        </w:rPr>
        <w:t xml:space="preserve">a </w:t>
      </w:r>
      <w:ins w:id="175" w:author="Harry Cooper" w:date="2017-11-29T15:22:00Z">
        <w:r w:rsidRPr="00226F61">
          <w:rPr>
            <w:rFonts w:ascii="Times New Roman" w:hAnsi="Times New Roman" w:cs="Times New Roman"/>
            <w:sz w:val="22"/>
            <w:szCs w:val="22"/>
          </w:rPr>
          <w:t>speed</w:t>
        </w:r>
      </w:ins>
      <w:r w:rsidR="00833A93" w:rsidRPr="00226F61">
        <w:rPr>
          <w:rFonts w:ascii="Times New Roman" w:hAnsi="Times New Roman" w:cs="Times New Roman"/>
          <w:sz w:val="22"/>
          <w:szCs w:val="22"/>
        </w:rPr>
        <w:t>.</w:t>
      </w:r>
    </w:p>
    <w:p w14:paraId="7F90679D" w14:textId="3E842C2E" w:rsidR="006769FB" w:rsidRPr="00226F61" w:rsidRDefault="006769FB" w:rsidP="00833A93">
      <w:pPr>
        <w:pStyle w:val="ListParagraph"/>
        <w:numPr>
          <w:ilvl w:val="0"/>
          <w:numId w:val="5"/>
        </w:numPr>
        <w:rPr>
          <w:rFonts w:ascii="Times New Roman" w:hAnsi="Times New Roman" w:cs="Times New Roman"/>
          <w:sz w:val="22"/>
          <w:szCs w:val="22"/>
        </w:rPr>
      </w:pPr>
      <w:r w:rsidRPr="00226F61">
        <w:rPr>
          <w:rFonts w:ascii="Times New Roman" w:hAnsi="Times New Roman" w:cs="Times New Roman"/>
          <w:sz w:val="22"/>
          <w:szCs w:val="22"/>
        </w:rPr>
        <w:t>Implementation of a quiescent and senescent state to extend the EC class.</w:t>
      </w:r>
    </w:p>
    <w:p w14:paraId="083042ED" w14:textId="5C18382A" w:rsidR="006769FB" w:rsidRPr="00226F61" w:rsidRDefault="006769FB" w:rsidP="00833A93">
      <w:pPr>
        <w:pStyle w:val="ListParagraph"/>
        <w:numPr>
          <w:ilvl w:val="0"/>
          <w:numId w:val="5"/>
        </w:numPr>
        <w:rPr>
          <w:rFonts w:ascii="Times New Roman" w:hAnsi="Times New Roman" w:cs="Times New Roman"/>
          <w:sz w:val="22"/>
          <w:szCs w:val="22"/>
        </w:rPr>
      </w:pPr>
      <w:r w:rsidRPr="00226F61">
        <w:rPr>
          <w:rFonts w:ascii="Times New Roman" w:hAnsi="Times New Roman" w:cs="Times New Roman"/>
          <w:sz w:val="22"/>
          <w:szCs w:val="22"/>
        </w:rPr>
        <w:t>Implementation of confluence detection and simulation halting.</w:t>
      </w:r>
    </w:p>
    <w:p w14:paraId="40629B69" w14:textId="33173781" w:rsidR="006769FB" w:rsidRPr="00226F61" w:rsidRDefault="006769FB" w:rsidP="006769FB">
      <w:pPr>
        <w:pStyle w:val="ListParagraph"/>
        <w:numPr>
          <w:ilvl w:val="0"/>
          <w:numId w:val="5"/>
        </w:numPr>
        <w:rPr>
          <w:rFonts w:ascii="Times New Roman" w:hAnsi="Times New Roman" w:cs="Times New Roman"/>
          <w:sz w:val="22"/>
          <w:szCs w:val="22"/>
        </w:rPr>
      </w:pPr>
      <w:r w:rsidRPr="00226F61">
        <w:rPr>
          <w:rFonts w:ascii="Times New Roman" w:hAnsi="Times New Roman" w:cs="Times New Roman"/>
          <w:sz w:val="22"/>
          <w:szCs w:val="22"/>
        </w:rPr>
        <w:t>Implementation of wound creation and healing.</w:t>
      </w:r>
    </w:p>
    <w:p w14:paraId="71488644" w14:textId="21F0EF40" w:rsidR="00A94849" w:rsidRPr="00226F61" w:rsidRDefault="006769FB" w:rsidP="006769FB">
      <w:pPr>
        <w:pStyle w:val="ListParagraph"/>
        <w:ind w:left="1800"/>
        <w:rPr>
          <w:ins w:id="176" w:author="Harry Cooper" w:date="2017-11-29T15:22:00Z"/>
          <w:rFonts w:ascii="Times New Roman" w:hAnsi="Times New Roman" w:cs="Times New Roman"/>
          <w:sz w:val="22"/>
          <w:szCs w:val="22"/>
        </w:rPr>
      </w:pPr>
      <w:r w:rsidRPr="00226F61">
        <w:rPr>
          <w:rFonts w:ascii="Times New Roman" w:hAnsi="Times New Roman" w:cs="Times New Roman"/>
          <w:sz w:val="22"/>
          <w:szCs w:val="22"/>
        </w:rPr>
        <w:t xml:space="preserve"> </w:t>
      </w:r>
    </w:p>
    <w:p w14:paraId="7A1B1D1E" w14:textId="45B3AE54" w:rsidR="00F40B40" w:rsidRPr="00226F61" w:rsidRDefault="00DD2494">
      <w:pPr>
        <w:pStyle w:val="ListParagraph"/>
        <w:rPr>
          <w:szCs w:val="22"/>
        </w:rPr>
        <w:pPrChange w:id="177" w:author="Harry Cooper" w:date="2017-11-29T15:34:00Z">
          <w:pPr/>
        </w:pPrChange>
      </w:pPr>
      <w:r w:rsidRPr="00226F61">
        <w:rPr>
          <w:rFonts w:ascii="Times New Roman" w:hAnsi="Times New Roman" w:cs="Times New Roman"/>
          <w:szCs w:val="22"/>
        </w:rPr>
        <w:t xml:space="preserve">3.1.2 </w:t>
      </w:r>
      <w:ins w:id="178" w:author="Harry Cooper" w:date="2017-11-29T15:34:00Z">
        <w:r w:rsidR="00BD74DE" w:rsidRPr="00226F61">
          <w:rPr>
            <w:rFonts w:ascii="Times New Roman" w:hAnsi="Times New Roman" w:cs="Times New Roman"/>
            <w:szCs w:val="22"/>
          </w:rPr>
          <w:t>Parameters</w:t>
        </w:r>
      </w:ins>
      <w:r w:rsidR="008A5B6C" w:rsidRPr="00226F61">
        <w:rPr>
          <w:rFonts w:ascii="Times New Roman" w:hAnsi="Times New Roman" w:cs="Times New Roman"/>
          <w:szCs w:val="22"/>
        </w:rPr>
        <w:br/>
      </w:r>
    </w:p>
    <w:p w14:paraId="50D0CB78" w14:textId="77777777" w:rsidR="008A5B6C" w:rsidRPr="00226F61" w:rsidRDefault="008A5B6C">
      <w:pPr>
        <w:pStyle w:val="ListParagraph"/>
        <w:ind w:left="1440"/>
        <w:rPr>
          <w:sz w:val="22"/>
          <w:szCs w:val="22"/>
        </w:rPr>
        <w:pPrChange w:id="179" w:author="Harry Cooper" w:date="2017-11-29T15:35:00Z">
          <w:pPr/>
        </w:pPrChange>
      </w:pPr>
      <w:r w:rsidRPr="00226F61">
        <w:rPr>
          <w:rFonts w:ascii="Times New Roman" w:hAnsi="Times New Roman" w:cs="Times New Roman"/>
          <w:sz w:val="22"/>
          <w:szCs w:val="22"/>
        </w:rPr>
        <w:t>These parameters have e</w:t>
      </w:r>
      <w:r w:rsidR="001A5C2B" w:rsidRPr="00226F61">
        <w:rPr>
          <w:rFonts w:ascii="Times New Roman" w:hAnsi="Times New Roman" w:cs="Times New Roman"/>
          <w:sz w:val="22"/>
          <w:szCs w:val="22"/>
        </w:rPr>
        <w:t>ither</w:t>
      </w:r>
      <w:r w:rsidRPr="00226F61">
        <w:rPr>
          <w:rFonts w:ascii="Times New Roman" w:hAnsi="Times New Roman" w:cs="Times New Roman"/>
          <w:sz w:val="22"/>
          <w:szCs w:val="22"/>
        </w:rPr>
        <w:t xml:space="preserve"> been gained from literature</w:t>
      </w:r>
      <w:r w:rsidR="001A5C2B" w:rsidRPr="00226F61">
        <w:rPr>
          <w:rFonts w:ascii="Times New Roman" w:hAnsi="Times New Roman" w:cs="Times New Roman"/>
          <w:sz w:val="22"/>
          <w:szCs w:val="22"/>
        </w:rPr>
        <w:t xml:space="preserve"> review or</w:t>
      </w:r>
      <w:r w:rsidRPr="00226F61">
        <w:rPr>
          <w:rFonts w:ascii="Times New Roman" w:hAnsi="Times New Roman" w:cs="Times New Roman"/>
          <w:sz w:val="22"/>
          <w:szCs w:val="22"/>
        </w:rPr>
        <w:t xml:space="preserve"> are an </w:t>
      </w:r>
      <w:r w:rsidR="001A5C2B" w:rsidRPr="00226F61">
        <w:rPr>
          <w:rFonts w:ascii="Times New Roman" w:hAnsi="Times New Roman" w:cs="Times New Roman"/>
          <w:sz w:val="22"/>
          <w:szCs w:val="22"/>
        </w:rPr>
        <w:t xml:space="preserve">educated guess </w:t>
      </w:r>
      <w:r w:rsidRPr="00226F61">
        <w:rPr>
          <w:rFonts w:ascii="Times New Roman" w:hAnsi="Times New Roman" w:cs="Times New Roman"/>
          <w:sz w:val="22"/>
          <w:szCs w:val="22"/>
        </w:rPr>
        <w:t>which will be refined heuristically on the final product.</w:t>
      </w:r>
    </w:p>
    <w:p w14:paraId="5B5BF88D" w14:textId="77777777" w:rsidR="008A5B6C" w:rsidRPr="00226F61" w:rsidRDefault="008A5B6C" w:rsidP="008A5B6C">
      <w:pPr>
        <w:pStyle w:val="ListParagraph"/>
        <w:ind w:left="1440"/>
        <w:rPr>
          <w:rFonts w:ascii="Times New Roman" w:hAnsi="Times New Roman" w:cs="Times New Roman"/>
          <w:sz w:val="22"/>
          <w:szCs w:val="22"/>
        </w:rPr>
      </w:pPr>
    </w:p>
    <w:tbl>
      <w:tblPr>
        <w:tblStyle w:val="TableGrid"/>
        <w:tblW w:w="0" w:type="auto"/>
        <w:tblInd w:w="1440" w:type="dxa"/>
        <w:tblLook w:val="04A0" w:firstRow="1" w:lastRow="0" w:firstColumn="1" w:lastColumn="0" w:noHBand="0" w:noVBand="1"/>
      </w:tblPr>
      <w:tblGrid>
        <w:gridCol w:w="2762"/>
        <w:gridCol w:w="2487"/>
        <w:gridCol w:w="2321"/>
      </w:tblGrid>
      <w:tr w:rsidR="008A5B6C" w:rsidRPr="00226F61" w14:paraId="2F237354" w14:textId="2105BFF2" w:rsidTr="008A5B6C">
        <w:tc>
          <w:tcPr>
            <w:tcW w:w="2762" w:type="dxa"/>
            <w:vAlign w:val="center"/>
          </w:tcPr>
          <w:p w14:paraId="7A696371" w14:textId="68B3A888" w:rsidR="008A5B6C" w:rsidRPr="00226F61" w:rsidRDefault="008A5B6C" w:rsidP="008A5B6C">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Parameter Name</w:t>
            </w:r>
          </w:p>
        </w:tc>
        <w:tc>
          <w:tcPr>
            <w:tcW w:w="2487" w:type="dxa"/>
            <w:vAlign w:val="center"/>
          </w:tcPr>
          <w:p w14:paraId="3818EC06" w14:textId="4F554B1D" w:rsidR="008A5B6C" w:rsidRPr="00226F61" w:rsidRDefault="008A5B6C" w:rsidP="008A5B6C">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Data</w:t>
            </w:r>
          </w:p>
        </w:tc>
        <w:tc>
          <w:tcPr>
            <w:tcW w:w="2321" w:type="dxa"/>
          </w:tcPr>
          <w:p w14:paraId="74A17C7B" w14:textId="7D304189" w:rsidR="008A5B6C" w:rsidRPr="00226F61" w:rsidRDefault="008A5B6C" w:rsidP="008A5B6C">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Source</w:t>
            </w:r>
          </w:p>
        </w:tc>
      </w:tr>
      <w:tr w:rsidR="008A5B6C" w:rsidRPr="00226F61" w14:paraId="704D3840" w14:textId="72316527" w:rsidTr="008A5B6C">
        <w:trPr>
          <w:trHeight w:val="296"/>
        </w:trPr>
        <w:tc>
          <w:tcPr>
            <w:tcW w:w="2762" w:type="dxa"/>
            <w:vAlign w:val="center"/>
          </w:tcPr>
          <w:p w14:paraId="7E0C2C7D" w14:textId="5270EB81"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EC diameter</w:t>
            </w:r>
          </w:p>
        </w:tc>
        <w:tc>
          <w:tcPr>
            <w:tcW w:w="2487" w:type="dxa"/>
            <w:vAlign w:val="center"/>
          </w:tcPr>
          <w:p w14:paraId="3413A27C" w14:textId="202E8BFE" w:rsidR="008A5B6C" w:rsidRPr="00226F61" w:rsidRDefault="00AC5445"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10-20</w:t>
            </w:r>
            <w:r w:rsidR="008A5B6C" w:rsidRPr="00226F61">
              <w:rPr>
                <w:rFonts w:ascii="Times New Roman" w:hAnsi="Times New Roman" w:cs="Times New Roman"/>
                <w:sz w:val="22"/>
                <w:szCs w:val="22"/>
              </w:rPr>
              <w:sym w:font="Symbol" w:char="F06D"/>
            </w:r>
            <w:r w:rsidR="008A5B6C" w:rsidRPr="00226F61">
              <w:rPr>
                <w:rFonts w:ascii="Times New Roman" w:hAnsi="Times New Roman" w:cs="Times New Roman"/>
                <w:sz w:val="22"/>
                <w:szCs w:val="22"/>
              </w:rPr>
              <w:t>m</w:t>
            </w:r>
          </w:p>
        </w:tc>
        <w:tc>
          <w:tcPr>
            <w:tcW w:w="2321" w:type="dxa"/>
          </w:tcPr>
          <w:p w14:paraId="6C028DB7" w14:textId="3F4F2AD1"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8A5B6C" w:rsidRPr="00226F61" w14:paraId="438C7305" w14:textId="39038BC2" w:rsidTr="008A5B6C">
        <w:tc>
          <w:tcPr>
            <w:tcW w:w="2762" w:type="dxa"/>
            <w:vAlign w:val="center"/>
          </w:tcPr>
          <w:p w14:paraId="5D73DAD8" w14:textId="3142D98C"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Senescent cell diameter</w:t>
            </w:r>
          </w:p>
        </w:tc>
        <w:tc>
          <w:tcPr>
            <w:tcW w:w="2487" w:type="dxa"/>
            <w:vAlign w:val="center"/>
          </w:tcPr>
          <w:p w14:paraId="409F8A61" w14:textId="66039390"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&lt; 100</w:t>
            </w:r>
            <w:r w:rsidRPr="00226F61">
              <w:rPr>
                <w:rFonts w:ascii="Times New Roman" w:hAnsi="Times New Roman" w:cs="Times New Roman"/>
                <w:sz w:val="22"/>
                <w:szCs w:val="22"/>
              </w:rPr>
              <w:sym w:font="Symbol" w:char="F06D"/>
            </w:r>
            <w:r w:rsidRPr="00226F61">
              <w:rPr>
                <w:rFonts w:ascii="Times New Roman" w:hAnsi="Times New Roman" w:cs="Times New Roman"/>
                <w:sz w:val="22"/>
                <w:szCs w:val="22"/>
              </w:rPr>
              <w:t>m</w:t>
            </w:r>
          </w:p>
        </w:tc>
        <w:tc>
          <w:tcPr>
            <w:tcW w:w="2321" w:type="dxa"/>
          </w:tcPr>
          <w:p w14:paraId="58156911" w14:textId="0BBF50C6"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8A5B6C" w:rsidRPr="00226F61" w14:paraId="7487F41F" w14:textId="486C97FA" w:rsidTr="00D5420A">
        <w:trPr>
          <w:trHeight w:val="287"/>
        </w:trPr>
        <w:tc>
          <w:tcPr>
            <w:tcW w:w="2762" w:type="dxa"/>
            <w:vAlign w:val="center"/>
          </w:tcPr>
          <w:p w14:paraId="7E25611A" w14:textId="458A6E95"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EC speed</w:t>
            </w:r>
          </w:p>
        </w:tc>
        <w:tc>
          <w:tcPr>
            <w:tcW w:w="2487" w:type="dxa"/>
            <w:vAlign w:val="center"/>
          </w:tcPr>
          <w:p w14:paraId="7B0B1DED" w14:textId="51A317B5" w:rsidR="008A5B6C" w:rsidRPr="00226F61" w:rsidRDefault="00E67683"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N/A</w:t>
            </w:r>
          </w:p>
        </w:tc>
        <w:tc>
          <w:tcPr>
            <w:tcW w:w="2321" w:type="dxa"/>
          </w:tcPr>
          <w:p w14:paraId="090F33C1" w14:textId="78D16A52" w:rsidR="008A5B6C" w:rsidRPr="00226F61" w:rsidRDefault="00E67683"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Educated Guess</w:t>
            </w:r>
          </w:p>
        </w:tc>
      </w:tr>
      <w:tr w:rsidR="008A5B6C" w:rsidRPr="00226F61" w14:paraId="13D0ABBD" w14:textId="2741361A" w:rsidTr="008A5B6C">
        <w:tc>
          <w:tcPr>
            <w:tcW w:w="2762" w:type="dxa"/>
            <w:vAlign w:val="center"/>
          </w:tcPr>
          <w:p w14:paraId="1EAD402D" w14:textId="6AC11BE0"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Senescent cell speed</w:t>
            </w:r>
          </w:p>
        </w:tc>
        <w:tc>
          <w:tcPr>
            <w:tcW w:w="2487" w:type="dxa"/>
            <w:vAlign w:val="center"/>
          </w:tcPr>
          <w:p w14:paraId="7783BC03" w14:textId="0D5740BC"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0</w:t>
            </w:r>
          </w:p>
        </w:tc>
        <w:tc>
          <w:tcPr>
            <w:tcW w:w="2321" w:type="dxa"/>
          </w:tcPr>
          <w:p w14:paraId="0BC545C3" w14:textId="675B3666"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8A5B6C" w:rsidRPr="00226F61" w14:paraId="7D439EEC" w14:textId="2A11F3CD" w:rsidTr="008A5B6C">
        <w:tc>
          <w:tcPr>
            <w:tcW w:w="2762" w:type="dxa"/>
            <w:vAlign w:val="center"/>
          </w:tcPr>
          <w:p w14:paraId="475933D2" w14:textId="6CA09850"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EC direction</w:t>
            </w:r>
          </w:p>
        </w:tc>
        <w:tc>
          <w:tcPr>
            <w:tcW w:w="2487" w:type="dxa"/>
            <w:vAlign w:val="center"/>
          </w:tcPr>
          <w:p w14:paraId="4425E80A" w14:textId="3F4A74CC"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Random</w:t>
            </w:r>
          </w:p>
        </w:tc>
        <w:tc>
          <w:tcPr>
            <w:tcW w:w="2321" w:type="dxa"/>
          </w:tcPr>
          <w:p w14:paraId="0DC2CE87" w14:textId="266F8503"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Educated Guess</w:t>
            </w:r>
          </w:p>
        </w:tc>
      </w:tr>
      <w:tr w:rsidR="008A5B6C" w:rsidRPr="00226F61" w14:paraId="713E4411" w14:textId="0579B65C" w:rsidTr="008A5B6C">
        <w:tc>
          <w:tcPr>
            <w:tcW w:w="2762" w:type="dxa"/>
            <w:vAlign w:val="center"/>
          </w:tcPr>
          <w:p w14:paraId="2634B507" w14:textId="1F4E81D5"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EC growth factor</w:t>
            </w:r>
          </w:p>
        </w:tc>
        <w:tc>
          <w:tcPr>
            <w:tcW w:w="2487" w:type="dxa"/>
            <w:vAlign w:val="center"/>
          </w:tcPr>
          <w:p w14:paraId="4F119998" w14:textId="21D795A2"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2 x during proliferation</w:t>
            </w:r>
          </w:p>
        </w:tc>
        <w:tc>
          <w:tcPr>
            <w:tcW w:w="2321" w:type="dxa"/>
          </w:tcPr>
          <w:p w14:paraId="2955AC6F" w14:textId="669425BE"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8A5B6C" w:rsidRPr="00226F61" w14:paraId="51BE77C1" w14:textId="56C4DCF7" w:rsidTr="008A5B6C">
        <w:tc>
          <w:tcPr>
            <w:tcW w:w="2762" w:type="dxa"/>
            <w:vAlign w:val="center"/>
          </w:tcPr>
          <w:p w14:paraId="7CC636EF" w14:textId="5C78C536"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Cell turnover</w:t>
            </w:r>
          </w:p>
        </w:tc>
        <w:tc>
          <w:tcPr>
            <w:tcW w:w="2487" w:type="dxa"/>
            <w:vAlign w:val="center"/>
          </w:tcPr>
          <w:p w14:paraId="5B366B47" w14:textId="203284A2"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50 times</w:t>
            </w:r>
          </w:p>
        </w:tc>
        <w:tc>
          <w:tcPr>
            <w:tcW w:w="2321" w:type="dxa"/>
          </w:tcPr>
          <w:p w14:paraId="595DC3E0" w14:textId="4D16F06D" w:rsidR="008A5B6C" w:rsidRPr="00226F61" w:rsidRDefault="008A5B6C"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9F06B7" w:rsidRPr="00226F61" w14:paraId="79447F15" w14:textId="77777777" w:rsidTr="008A5B6C">
        <w:tc>
          <w:tcPr>
            <w:tcW w:w="2762" w:type="dxa"/>
            <w:vAlign w:val="center"/>
          </w:tcPr>
          <w:p w14:paraId="04990F34" w14:textId="53CC4C5A"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EC turnover time</w:t>
            </w:r>
          </w:p>
        </w:tc>
        <w:tc>
          <w:tcPr>
            <w:tcW w:w="2487" w:type="dxa"/>
            <w:vAlign w:val="center"/>
          </w:tcPr>
          <w:p w14:paraId="7EE900F3" w14:textId="5F99FF1F"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24hrs</w:t>
            </w:r>
          </w:p>
        </w:tc>
        <w:tc>
          <w:tcPr>
            <w:tcW w:w="2321" w:type="dxa"/>
          </w:tcPr>
          <w:p w14:paraId="4BD659EC" w14:textId="31DD2DB7"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9F06B7" w:rsidRPr="00226F61" w14:paraId="5B6402D2" w14:textId="77777777" w:rsidTr="00AC024E">
        <w:tc>
          <w:tcPr>
            <w:tcW w:w="2762" w:type="dxa"/>
            <w:vAlign w:val="center"/>
          </w:tcPr>
          <w:p w14:paraId="12380232" w14:textId="26CD20CF"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Senescent cell turnover time</w:t>
            </w:r>
          </w:p>
        </w:tc>
        <w:tc>
          <w:tcPr>
            <w:tcW w:w="2487" w:type="dxa"/>
            <w:vAlign w:val="center"/>
          </w:tcPr>
          <w:p w14:paraId="09B90173" w14:textId="26707BF8"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3 days</w:t>
            </w:r>
          </w:p>
        </w:tc>
        <w:tc>
          <w:tcPr>
            <w:tcW w:w="2321" w:type="dxa"/>
            <w:vAlign w:val="center"/>
          </w:tcPr>
          <w:p w14:paraId="19793E9E" w14:textId="4450999B" w:rsidR="009F06B7" w:rsidRPr="00226F61" w:rsidRDefault="009F06B7" w:rsidP="00AC024E">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Literature Review</w:t>
            </w:r>
          </w:p>
        </w:tc>
      </w:tr>
      <w:tr w:rsidR="009F06B7" w:rsidRPr="00226F61" w14:paraId="7F944C00" w14:textId="77777777" w:rsidTr="008A5B6C">
        <w:tc>
          <w:tcPr>
            <w:tcW w:w="2762" w:type="dxa"/>
            <w:vAlign w:val="center"/>
          </w:tcPr>
          <w:p w14:paraId="5B383219" w14:textId="77348D10" w:rsidR="009F06B7" w:rsidRPr="00226F61" w:rsidRDefault="009F06B7" w:rsidP="008A5B6C">
            <w:pPr>
              <w:pStyle w:val="ListParagraph"/>
              <w:ind w:left="0"/>
              <w:jc w:val="center"/>
              <w:rPr>
                <w:rFonts w:ascii="Times New Roman" w:hAnsi="Times New Roman" w:cs="Times New Roman"/>
                <w:sz w:val="22"/>
                <w:szCs w:val="22"/>
              </w:rPr>
            </w:pPr>
            <w:proofErr w:type="gramStart"/>
            <w:r w:rsidRPr="00226F61">
              <w:rPr>
                <w:rFonts w:ascii="Times New Roman" w:hAnsi="Times New Roman" w:cs="Times New Roman"/>
                <w:sz w:val="22"/>
                <w:szCs w:val="22"/>
              </w:rPr>
              <w:t>Time period</w:t>
            </w:r>
            <w:proofErr w:type="gramEnd"/>
          </w:p>
        </w:tc>
        <w:tc>
          <w:tcPr>
            <w:tcW w:w="2487" w:type="dxa"/>
            <w:vAlign w:val="center"/>
          </w:tcPr>
          <w:p w14:paraId="15E6C9E4" w14:textId="3614A2C3"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7 hours</w:t>
            </w:r>
          </w:p>
        </w:tc>
        <w:tc>
          <w:tcPr>
            <w:tcW w:w="2321" w:type="dxa"/>
          </w:tcPr>
          <w:p w14:paraId="51DBFD61" w14:textId="50B4E7BC" w:rsidR="009F06B7" w:rsidRPr="00226F61" w:rsidRDefault="009F06B7" w:rsidP="008A5B6C">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Educated Guess</w:t>
            </w:r>
          </w:p>
        </w:tc>
      </w:tr>
    </w:tbl>
    <w:p w14:paraId="0A0BFB5F" w14:textId="1FD4610F" w:rsidR="005B3367" w:rsidRPr="00226F61" w:rsidRDefault="00610676" w:rsidP="00F87A7C">
      <w:pPr>
        <w:rPr>
          <w:ins w:id="180" w:author="Harry Cooper" w:date="2017-11-29T15:34:00Z"/>
          <w:sz w:val="22"/>
          <w:szCs w:val="22"/>
          <w:rPrChange w:id="181" w:author="Harry Cooper" w:date="2017-11-30T09:14:00Z">
            <w:rPr>
              <w:ins w:id="182" w:author="Harry Cooper" w:date="2017-11-29T15:34:00Z"/>
            </w:rPr>
          </w:rPrChange>
        </w:rPr>
      </w:pPr>
      <w:r w:rsidRPr="00226F61">
        <w:rPr>
          <w:sz w:val="22"/>
          <w:szCs w:val="22"/>
        </w:rPr>
        <w:lastRenderedPageBreak/>
        <w:tab/>
      </w:r>
      <w:r w:rsidRPr="00226F61">
        <w:rPr>
          <w:sz w:val="22"/>
          <w:szCs w:val="22"/>
        </w:rPr>
        <w:tab/>
        <w:t>Table 3.1</w:t>
      </w:r>
      <w:r w:rsidR="00FB54C6" w:rsidRPr="00226F61">
        <w:rPr>
          <w:sz w:val="22"/>
          <w:szCs w:val="22"/>
        </w:rPr>
        <w:t>: Values associated with the parameters for the software</w:t>
      </w:r>
      <w:r w:rsidR="00B66380" w:rsidRPr="00226F61">
        <w:rPr>
          <w:sz w:val="22"/>
          <w:szCs w:val="22"/>
        </w:rPr>
        <w:t>.</w:t>
      </w:r>
      <w:ins w:id="183" w:author="Harry Cooper" w:date="2017-11-29T15:34:00Z">
        <w:r w:rsidR="00BD74DE" w:rsidRPr="00226F61">
          <w:rPr>
            <w:sz w:val="22"/>
            <w:szCs w:val="22"/>
            <w:rPrChange w:id="184" w:author="Harry Cooper" w:date="2017-11-30T09:14:00Z">
              <w:rPr/>
            </w:rPrChange>
          </w:rPr>
          <w:br/>
        </w:r>
      </w:ins>
    </w:p>
    <w:p w14:paraId="26FE5692" w14:textId="1933AA2E" w:rsidR="00BD74DE" w:rsidRPr="00226F61" w:rsidRDefault="00DD2494">
      <w:pPr>
        <w:pStyle w:val="ListParagraph"/>
        <w:rPr>
          <w:ins w:id="185" w:author="Harry Cooper" w:date="2017-11-29T15:35:00Z"/>
          <w:szCs w:val="22"/>
        </w:rPr>
        <w:pPrChange w:id="186" w:author="Harry Cooper" w:date="2017-11-29T15:34:00Z">
          <w:pPr/>
        </w:pPrChange>
      </w:pPr>
      <w:r w:rsidRPr="00226F61">
        <w:rPr>
          <w:rFonts w:ascii="Times New Roman" w:hAnsi="Times New Roman" w:cs="Times New Roman"/>
          <w:szCs w:val="22"/>
        </w:rPr>
        <w:t xml:space="preserve">3.1.3 </w:t>
      </w:r>
      <w:ins w:id="187" w:author="Harry Cooper" w:date="2017-11-29T15:34:00Z">
        <w:r w:rsidR="00BD74DE" w:rsidRPr="00226F61">
          <w:rPr>
            <w:rFonts w:ascii="Times New Roman" w:hAnsi="Times New Roman" w:cs="Times New Roman"/>
            <w:szCs w:val="22"/>
          </w:rPr>
          <w:t>Rules</w:t>
        </w:r>
      </w:ins>
    </w:p>
    <w:p w14:paraId="3ED02483" w14:textId="77777777" w:rsidR="00E67683" w:rsidRPr="00226F61" w:rsidRDefault="00E67683" w:rsidP="00E67683">
      <w:pPr>
        <w:pStyle w:val="ListParagraph"/>
        <w:ind w:left="1440"/>
        <w:rPr>
          <w:rFonts w:ascii="Times New Roman" w:hAnsi="Times New Roman" w:cs="Times New Roman"/>
          <w:sz w:val="22"/>
          <w:szCs w:val="22"/>
        </w:rPr>
      </w:pPr>
    </w:p>
    <w:tbl>
      <w:tblPr>
        <w:tblStyle w:val="TableGrid"/>
        <w:tblW w:w="0" w:type="auto"/>
        <w:tblInd w:w="1440" w:type="dxa"/>
        <w:tblLook w:val="04A0" w:firstRow="1" w:lastRow="0" w:firstColumn="1" w:lastColumn="0" w:noHBand="0" w:noVBand="1"/>
      </w:tblPr>
      <w:tblGrid>
        <w:gridCol w:w="1975"/>
        <w:gridCol w:w="5595"/>
      </w:tblGrid>
      <w:tr w:rsidR="00F87A7C" w:rsidRPr="00226F61" w14:paraId="63087B3B" w14:textId="77777777" w:rsidTr="00F87A7C">
        <w:trPr>
          <w:trHeight w:val="287"/>
        </w:trPr>
        <w:tc>
          <w:tcPr>
            <w:tcW w:w="1975" w:type="dxa"/>
            <w:vAlign w:val="center"/>
          </w:tcPr>
          <w:p w14:paraId="25045911" w14:textId="306F5B63" w:rsidR="00E67683" w:rsidRPr="00226F61" w:rsidRDefault="00E67683" w:rsidP="00E67683">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Rule Name</w:t>
            </w:r>
          </w:p>
        </w:tc>
        <w:tc>
          <w:tcPr>
            <w:tcW w:w="5595" w:type="dxa"/>
            <w:vAlign w:val="center"/>
          </w:tcPr>
          <w:p w14:paraId="32D9A7D6" w14:textId="3B11B5F7" w:rsidR="00E67683" w:rsidRPr="00226F61" w:rsidRDefault="00E67683" w:rsidP="00E67683">
            <w:pPr>
              <w:pStyle w:val="ListParagraph"/>
              <w:ind w:left="0"/>
              <w:jc w:val="center"/>
              <w:rPr>
                <w:rFonts w:ascii="Times New Roman" w:hAnsi="Times New Roman" w:cs="Times New Roman"/>
                <w:b/>
                <w:sz w:val="22"/>
                <w:szCs w:val="22"/>
              </w:rPr>
            </w:pPr>
            <w:r w:rsidRPr="00226F61">
              <w:rPr>
                <w:rFonts w:ascii="Times New Roman" w:hAnsi="Times New Roman" w:cs="Times New Roman"/>
                <w:b/>
                <w:sz w:val="22"/>
                <w:szCs w:val="22"/>
              </w:rPr>
              <w:t>Behaviour</w:t>
            </w:r>
          </w:p>
        </w:tc>
      </w:tr>
      <w:tr w:rsidR="00F87A7C" w:rsidRPr="00226F61" w14:paraId="5FFD3A80" w14:textId="77777777" w:rsidTr="00F87A7C">
        <w:tc>
          <w:tcPr>
            <w:tcW w:w="1975" w:type="dxa"/>
            <w:vAlign w:val="center"/>
          </w:tcPr>
          <w:p w14:paraId="576C7301" w14:textId="690B7823" w:rsidR="00E67683"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Mitosis</w:t>
            </w:r>
          </w:p>
        </w:tc>
        <w:tc>
          <w:tcPr>
            <w:tcW w:w="5595" w:type="dxa"/>
            <w:vAlign w:val="center"/>
          </w:tcPr>
          <w:p w14:paraId="7684CEC4" w14:textId="5750ACB0" w:rsidR="00E67683"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 xml:space="preserve">Splitting enlarged EC into 2 equal sized </w:t>
            </w:r>
            <w:r w:rsidR="009C668C" w:rsidRPr="00226F61">
              <w:rPr>
                <w:rFonts w:ascii="Times New Roman" w:hAnsi="Times New Roman" w:cs="Times New Roman"/>
                <w:sz w:val="22"/>
                <w:szCs w:val="22"/>
              </w:rPr>
              <w:t xml:space="preserve">half </w:t>
            </w:r>
            <w:r w:rsidRPr="00226F61">
              <w:rPr>
                <w:rFonts w:ascii="Times New Roman" w:hAnsi="Times New Roman" w:cs="Times New Roman"/>
                <w:sz w:val="22"/>
                <w:szCs w:val="22"/>
              </w:rPr>
              <w:t>cells.</w:t>
            </w:r>
          </w:p>
        </w:tc>
      </w:tr>
      <w:tr w:rsidR="00F87A7C" w:rsidRPr="00226F61" w14:paraId="3B1C3E50" w14:textId="77777777" w:rsidTr="00F87A7C">
        <w:tc>
          <w:tcPr>
            <w:tcW w:w="1975" w:type="dxa"/>
            <w:vAlign w:val="center"/>
          </w:tcPr>
          <w:p w14:paraId="10BA1FBD" w14:textId="780CBFC3" w:rsidR="00E67683"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Apoptosis</w:t>
            </w:r>
          </w:p>
        </w:tc>
        <w:tc>
          <w:tcPr>
            <w:tcW w:w="5595" w:type="dxa"/>
            <w:vAlign w:val="center"/>
          </w:tcPr>
          <w:p w14:paraId="34AC5FEA" w14:textId="77777777" w:rsidR="00E67683"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turnover limit reached, enter</w:t>
            </w:r>
          </w:p>
          <w:p w14:paraId="4F6043F7" w14:textId="16E7AE37" w:rsidR="00103051"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Remove cell from environment</w:t>
            </w:r>
          </w:p>
        </w:tc>
      </w:tr>
      <w:tr w:rsidR="00F87A7C" w:rsidRPr="00226F61" w14:paraId="5FE30CCF" w14:textId="77777777" w:rsidTr="00F87A7C">
        <w:tc>
          <w:tcPr>
            <w:tcW w:w="1975" w:type="dxa"/>
            <w:vAlign w:val="center"/>
          </w:tcPr>
          <w:p w14:paraId="458F45E6" w14:textId="53E86E98" w:rsidR="00E67683"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Quiescence</w:t>
            </w:r>
          </w:p>
        </w:tc>
        <w:tc>
          <w:tcPr>
            <w:tcW w:w="5595" w:type="dxa"/>
            <w:vAlign w:val="center"/>
          </w:tcPr>
          <w:p w14:paraId="15F54D79" w14:textId="77777777" w:rsidR="00E67683"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no more proliferation possible, enter</w:t>
            </w:r>
          </w:p>
          <w:p w14:paraId="23DF6532" w14:textId="4C39ECFB" w:rsidR="00B5495C" w:rsidRPr="00226F61" w:rsidRDefault="00B5495C"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proliferation possible, exit</w:t>
            </w:r>
          </w:p>
          <w:p w14:paraId="2479634B" w14:textId="4BC914D2" w:rsidR="00103051" w:rsidRPr="00226F61" w:rsidRDefault="00103051" w:rsidP="00103051">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No mitosis</w:t>
            </w:r>
          </w:p>
        </w:tc>
      </w:tr>
      <w:tr w:rsidR="00F87A7C" w:rsidRPr="00226F61" w14:paraId="04AE5E96" w14:textId="77777777" w:rsidTr="00F87A7C">
        <w:tc>
          <w:tcPr>
            <w:tcW w:w="1975" w:type="dxa"/>
            <w:vAlign w:val="center"/>
          </w:tcPr>
          <w:p w14:paraId="246F55DD" w14:textId="03B38CF7" w:rsidR="00E67683"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Senescence</w:t>
            </w:r>
          </w:p>
        </w:tc>
        <w:tc>
          <w:tcPr>
            <w:tcW w:w="5595" w:type="dxa"/>
            <w:vAlign w:val="center"/>
          </w:tcPr>
          <w:p w14:paraId="56F98E70" w14:textId="77777777" w:rsidR="00E67683"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cell turnover hit, enter</w:t>
            </w:r>
          </w:p>
          <w:p w14:paraId="45FC9CF0" w14:textId="071D7490" w:rsidR="00103051" w:rsidRPr="00226F61" w:rsidRDefault="00103051"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When cell has been quiescent for long enough, enter</w:t>
            </w:r>
          </w:p>
          <w:p w14:paraId="53F10DA3" w14:textId="77777777" w:rsidR="009F06B7"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Static</w:t>
            </w:r>
          </w:p>
          <w:p w14:paraId="144D3040" w14:textId="568C0466" w:rsidR="009F06B7"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Enter cell growth</w:t>
            </w:r>
          </w:p>
          <w:p w14:paraId="7E176570" w14:textId="77777777" w:rsidR="009F06B7"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No mitosis</w:t>
            </w:r>
          </w:p>
          <w:p w14:paraId="5E3DD201" w14:textId="0091BDBC" w:rsidR="009F06B7"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Cell turnover = 3 years</w:t>
            </w:r>
          </w:p>
        </w:tc>
      </w:tr>
      <w:tr w:rsidR="00F87A7C" w:rsidRPr="00226F61" w14:paraId="704ADD59" w14:textId="77777777" w:rsidTr="00F87A7C">
        <w:tc>
          <w:tcPr>
            <w:tcW w:w="1975" w:type="dxa"/>
            <w:vAlign w:val="center"/>
          </w:tcPr>
          <w:p w14:paraId="4DAB0EAD" w14:textId="629B72D8" w:rsidR="003233C9"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Collision Correction</w:t>
            </w:r>
          </w:p>
        </w:tc>
        <w:tc>
          <w:tcPr>
            <w:tcW w:w="5595" w:type="dxa"/>
            <w:vAlign w:val="center"/>
          </w:tcPr>
          <w:p w14:paraId="365EDCD6" w14:textId="0D11769C" w:rsidR="003233C9" w:rsidRPr="00226F61" w:rsidRDefault="009F06B7" w:rsidP="009F06B7">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 xml:space="preserve">Adjust overlapping cells so they no longer are </w:t>
            </w:r>
          </w:p>
        </w:tc>
      </w:tr>
      <w:tr w:rsidR="00F87A7C" w:rsidRPr="00226F61" w14:paraId="72BDDE3D" w14:textId="77777777" w:rsidTr="00F87A7C">
        <w:tc>
          <w:tcPr>
            <w:tcW w:w="1975" w:type="dxa"/>
            <w:vAlign w:val="center"/>
          </w:tcPr>
          <w:p w14:paraId="29D5D8FF" w14:textId="03A3C268" w:rsidR="003233C9" w:rsidRPr="00226F61" w:rsidRDefault="003233C9" w:rsidP="00E67683">
            <w:pPr>
              <w:pStyle w:val="ListParagraph"/>
              <w:ind w:left="0"/>
              <w:jc w:val="center"/>
              <w:rPr>
                <w:rFonts w:ascii="Times New Roman" w:hAnsi="Times New Roman" w:cs="Times New Roman"/>
                <w:sz w:val="22"/>
                <w:szCs w:val="22"/>
              </w:rPr>
            </w:pPr>
            <w:r w:rsidRPr="00226F61">
              <w:rPr>
                <w:rFonts w:ascii="Times New Roman" w:hAnsi="Times New Roman" w:cs="Times New Roman"/>
                <w:sz w:val="22"/>
                <w:szCs w:val="22"/>
              </w:rPr>
              <w:t>Cell growth</w:t>
            </w:r>
          </w:p>
        </w:tc>
        <w:tc>
          <w:tcPr>
            <w:tcW w:w="5595" w:type="dxa"/>
            <w:vAlign w:val="center"/>
          </w:tcPr>
          <w:p w14:paraId="57B3DD1D" w14:textId="536182FD" w:rsidR="003233C9" w:rsidRPr="00226F61" w:rsidRDefault="003233C9" w:rsidP="003233C9">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Double in size for ECs</w:t>
            </w:r>
          </w:p>
          <w:p w14:paraId="0BF28AA7" w14:textId="29E3C0FB" w:rsidR="003233C9" w:rsidRPr="00226F61" w:rsidRDefault="003233C9" w:rsidP="003233C9">
            <w:pPr>
              <w:pStyle w:val="ListParagraph"/>
              <w:numPr>
                <w:ilvl w:val="0"/>
                <w:numId w:val="3"/>
              </w:numPr>
              <w:rPr>
                <w:rFonts w:ascii="Times New Roman" w:hAnsi="Times New Roman" w:cs="Times New Roman"/>
                <w:sz w:val="22"/>
                <w:szCs w:val="22"/>
              </w:rPr>
            </w:pPr>
            <w:r w:rsidRPr="00226F61">
              <w:rPr>
                <w:rFonts w:ascii="Times New Roman" w:hAnsi="Times New Roman" w:cs="Times New Roman"/>
                <w:sz w:val="22"/>
                <w:szCs w:val="22"/>
              </w:rPr>
              <w:t>Grow up to 10 times in size for senescent cells</w:t>
            </w:r>
          </w:p>
        </w:tc>
      </w:tr>
    </w:tbl>
    <w:p w14:paraId="7AD5F092" w14:textId="0FB9996F" w:rsidR="00BD74DE" w:rsidRPr="00226F61" w:rsidRDefault="00610676" w:rsidP="00BE672F">
      <w:pPr>
        <w:rPr>
          <w:ins w:id="188" w:author="Harry Cooper" w:date="2017-11-29T15:34:00Z"/>
          <w:sz w:val="22"/>
          <w:szCs w:val="22"/>
        </w:rPr>
      </w:pPr>
      <w:r w:rsidRPr="00226F61">
        <w:rPr>
          <w:sz w:val="22"/>
          <w:szCs w:val="22"/>
        </w:rPr>
        <w:tab/>
      </w:r>
      <w:r w:rsidRPr="00226F61">
        <w:rPr>
          <w:sz w:val="22"/>
          <w:szCs w:val="22"/>
        </w:rPr>
        <w:tab/>
        <w:t>Table 3.2</w:t>
      </w:r>
      <w:r w:rsidR="00FB54C6" w:rsidRPr="00226F61">
        <w:rPr>
          <w:sz w:val="22"/>
          <w:szCs w:val="22"/>
        </w:rPr>
        <w:t>: Check-list of the behaviours each implemented rule should have.</w:t>
      </w:r>
    </w:p>
    <w:p w14:paraId="7C7B08D9" w14:textId="77777777" w:rsidR="00BD74DE" w:rsidRDefault="00BD74DE" w:rsidP="00BE672F">
      <w:pPr>
        <w:rPr>
          <w:sz w:val="22"/>
          <w:szCs w:val="22"/>
        </w:rPr>
      </w:pPr>
    </w:p>
    <w:p w14:paraId="4D414D20" w14:textId="5E3E42C2" w:rsidR="0081462B" w:rsidRPr="00CA7C03" w:rsidRDefault="0081462B" w:rsidP="00BE672F">
      <w:pPr>
        <w:rPr>
          <w:color w:val="ED7D31" w:themeColor="accent2"/>
          <w:szCs w:val="22"/>
        </w:rPr>
      </w:pPr>
      <w:r w:rsidRPr="00680937">
        <w:rPr>
          <w:szCs w:val="22"/>
        </w:rPr>
        <w:tab/>
      </w:r>
      <w:r w:rsidRPr="00CA7C03">
        <w:rPr>
          <w:color w:val="ED7D31" w:themeColor="accent2"/>
          <w:szCs w:val="22"/>
        </w:rPr>
        <w:t>3.1.4 Emergent Behaviours</w:t>
      </w:r>
    </w:p>
    <w:p w14:paraId="68E74A6A" w14:textId="77777777" w:rsidR="00CA7C03" w:rsidRPr="00CA7C03" w:rsidRDefault="00CA7C03" w:rsidP="00BE672F">
      <w:pPr>
        <w:rPr>
          <w:color w:val="ED7D31" w:themeColor="accent2"/>
          <w:szCs w:val="22"/>
        </w:rPr>
      </w:pPr>
    </w:p>
    <w:p w14:paraId="0C1EC025" w14:textId="36FC7628" w:rsidR="00CA7C03" w:rsidRPr="00CA7C03" w:rsidRDefault="00CA7C03" w:rsidP="009F4109">
      <w:pPr>
        <w:ind w:left="1440"/>
        <w:rPr>
          <w:color w:val="ED7D31" w:themeColor="accent2"/>
          <w:szCs w:val="22"/>
        </w:rPr>
      </w:pPr>
      <w:r w:rsidRPr="00CA7C03">
        <w:rPr>
          <w:color w:val="ED7D31" w:themeColor="accent2"/>
          <w:szCs w:val="22"/>
        </w:rPr>
        <w:t xml:space="preserve">Emergent behaviours </w:t>
      </w:r>
      <w:r w:rsidR="0091249D">
        <w:rPr>
          <w:color w:val="ED7D31" w:themeColor="accent2"/>
          <w:szCs w:val="22"/>
        </w:rPr>
        <w:t>arise through the interactio</w:t>
      </w:r>
      <w:r w:rsidR="009F4109">
        <w:rPr>
          <w:color w:val="ED7D31" w:themeColor="accent2"/>
          <w:szCs w:val="22"/>
        </w:rPr>
        <w:t>n of the above rules and are not hard-coded, but observed.</w:t>
      </w:r>
      <w:r>
        <w:rPr>
          <w:color w:val="ED7D31" w:themeColor="accent2"/>
          <w:szCs w:val="22"/>
        </w:rPr>
        <w:t xml:space="preserve"> </w:t>
      </w:r>
      <w:r w:rsidR="00475BC3">
        <w:rPr>
          <w:color w:val="ED7D31" w:themeColor="accent2"/>
          <w:szCs w:val="22"/>
        </w:rPr>
        <w:t xml:space="preserve">Some of these behaviours include the formation of tissues and organs and </w:t>
      </w:r>
      <w:r w:rsidR="00996031">
        <w:rPr>
          <w:color w:val="ED7D31" w:themeColor="accent2"/>
          <w:szCs w:val="22"/>
        </w:rPr>
        <w:t>the expansion of tumours. For this project, I expect to see an emergent behaviour of wound healing when the blood vessel is damaged, by having the Quiescent cells differentiate back to ECs due to the ability to proliferate, and these ECs migrating and proliferating to fill the space; once more forming a monolayer of cells which will differentiate back to Quiescent Cells.</w:t>
      </w:r>
      <w:r w:rsidR="005B1129">
        <w:rPr>
          <w:color w:val="ED7D31" w:themeColor="accent2"/>
          <w:szCs w:val="22"/>
        </w:rPr>
        <w:t xml:space="preserve"> Another expected emergent behaviour is the obstruction of migration of ECs from the Senescent ce</w:t>
      </w:r>
      <w:r w:rsidR="00322F9E">
        <w:rPr>
          <w:color w:val="ED7D31" w:themeColor="accent2"/>
          <w:szCs w:val="22"/>
        </w:rPr>
        <w:t>lls leading to delayed healing, increasing the chances of forming an atheroma and blood clot, leading to a heart attack.</w:t>
      </w:r>
    </w:p>
    <w:p w14:paraId="5D3891CD" w14:textId="77777777" w:rsidR="0081462B" w:rsidRPr="00226F61" w:rsidRDefault="0081462B" w:rsidP="00BE672F">
      <w:pPr>
        <w:rPr>
          <w:sz w:val="22"/>
          <w:szCs w:val="22"/>
        </w:rPr>
      </w:pPr>
    </w:p>
    <w:p w14:paraId="42717621" w14:textId="6E145C22" w:rsidR="0049568A" w:rsidRPr="00226F61" w:rsidRDefault="00DD2494" w:rsidP="00BE672F">
      <w:pPr>
        <w:rPr>
          <w:szCs w:val="22"/>
        </w:rPr>
      </w:pPr>
      <w:r w:rsidRPr="00226F61">
        <w:rPr>
          <w:szCs w:val="22"/>
        </w:rPr>
        <w:t xml:space="preserve">3.2 </w:t>
      </w:r>
      <w:r w:rsidR="0049568A" w:rsidRPr="00226F61">
        <w:rPr>
          <w:szCs w:val="22"/>
        </w:rPr>
        <w:t>Areas not Covered</w:t>
      </w:r>
    </w:p>
    <w:p w14:paraId="27DDCB1A" w14:textId="77777777" w:rsidR="001F449B" w:rsidRPr="00226F61" w:rsidRDefault="001F449B" w:rsidP="00BE672F">
      <w:pPr>
        <w:rPr>
          <w:sz w:val="22"/>
          <w:szCs w:val="22"/>
        </w:rPr>
      </w:pPr>
    </w:p>
    <w:p w14:paraId="0DECA0C6" w14:textId="20EBE577" w:rsidR="005D7FCC" w:rsidRPr="00226F61" w:rsidRDefault="005D7FCC" w:rsidP="005D7FCC">
      <w:pPr>
        <w:ind w:left="720"/>
        <w:rPr>
          <w:sz w:val="22"/>
          <w:szCs w:val="22"/>
        </w:rPr>
      </w:pPr>
      <w:r w:rsidRPr="00226F61">
        <w:rPr>
          <w:sz w:val="22"/>
          <w:szCs w:val="22"/>
        </w:rPr>
        <w:t>Either due to time or computational constraints there are a few areas that this project will not be covering.</w:t>
      </w:r>
      <w:r w:rsidR="006360B5" w:rsidRPr="00226F61">
        <w:rPr>
          <w:sz w:val="22"/>
          <w:szCs w:val="22"/>
        </w:rPr>
        <w:t xml:space="preserve"> Firstly, due to </w:t>
      </w:r>
      <w:r w:rsidR="00427A78" w:rsidRPr="00226F61">
        <w:rPr>
          <w:sz w:val="22"/>
          <w:szCs w:val="22"/>
        </w:rPr>
        <w:t>the</w:t>
      </w:r>
      <w:r w:rsidR="006360B5" w:rsidRPr="00226F61">
        <w:rPr>
          <w:sz w:val="22"/>
          <w:szCs w:val="22"/>
        </w:rPr>
        <w:t xml:space="preserve"> lack of </w:t>
      </w:r>
      <w:r w:rsidR="00427A78" w:rsidRPr="00226F61">
        <w:rPr>
          <w:sz w:val="22"/>
          <w:szCs w:val="22"/>
        </w:rPr>
        <w:t xml:space="preserve">understanding </w:t>
      </w:r>
      <w:r w:rsidR="006360B5" w:rsidRPr="00226F61">
        <w:rPr>
          <w:sz w:val="22"/>
          <w:szCs w:val="22"/>
        </w:rPr>
        <w:t xml:space="preserve">the advanced Biology of the inner workings of ECs, I will be unable to implement all the of rules biologists have found that cause cellular senescence. </w:t>
      </w:r>
    </w:p>
    <w:p w14:paraId="63C6EDFE" w14:textId="78B301F0" w:rsidR="00644EDD" w:rsidRPr="00226F61" w:rsidRDefault="006360B5" w:rsidP="00644EDD">
      <w:pPr>
        <w:ind w:left="720"/>
        <w:rPr>
          <w:ins w:id="189" w:author="Harry Cooper" w:date="2017-11-29T15:22:00Z"/>
          <w:sz w:val="22"/>
          <w:szCs w:val="22"/>
        </w:rPr>
      </w:pPr>
      <w:r w:rsidRPr="00226F61">
        <w:rPr>
          <w:sz w:val="22"/>
          <w:szCs w:val="22"/>
        </w:rPr>
        <w:t xml:space="preserve">Another area I will not be covering are the multiple ways </w:t>
      </w:r>
      <w:r w:rsidR="001669A6" w:rsidRPr="00226F61">
        <w:rPr>
          <w:sz w:val="22"/>
          <w:szCs w:val="22"/>
        </w:rPr>
        <w:t>the endothelial monolayer gap can be filled during healing</w:t>
      </w:r>
      <w:r w:rsidRPr="00226F61">
        <w:rPr>
          <w:sz w:val="22"/>
          <w:szCs w:val="22"/>
        </w:rPr>
        <w:t xml:space="preserve">. I am only modelling </w:t>
      </w:r>
      <w:r w:rsidR="001669A6" w:rsidRPr="00226F61">
        <w:rPr>
          <w:sz w:val="22"/>
          <w:szCs w:val="22"/>
        </w:rPr>
        <w:t>the spreading of adjacent ECs into the gap due to the decrease in pressure caused by the lack of cells pushing back. The other ways the gap can be filled include: hyperplasia of existing endothelial cells</w:t>
      </w:r>
      <w:r w:rsidR="00644EDD" w:rsidRPr="00226F61">
        <w:rPr>
          <w:sz w:val="22"/>
          <w:szCs w:val="22"/>
        </w:rPr>
        <w:t xml:space="preserve"> and engraftment of circulating endothelial progenitor cells </w:t>
      </w:r>
      <w:ins w:id="190" w:author="Harry Cooper" w:date="2017-11-29T15:22:00Z">
        <w:r w:rsidR="00644EDD" w:rsidRPr="00226F61">
          <w:rPr>
            <w:sz w:val="22"/>
            <w:szCs w:val="22"/>
          </w:rPr>
          <w:t>[</w:t>
        </w:r>
      </w:ins>
      <w:r w:rsidR="00B127C4" w:rsidRPr="00226F61">
        <w:rPr>
          <w:sz w:val="22"/>
          <w:szCs w:val="22"/>
        </w:rPr>
        <w:t>7</w:t>
      </w:r>
      <w:ins w:id="191" w:author="Harry Cooper" w:date="2017-11-29T15:22:00Z">
        <w:r w:rsidR="00644EDD" w:rsidRPr="00226F61">
          <w:rPr>
            <w:sz w:val="22"/>
            <w:szCs w:val="22"/>
          </w:rPr>
          <w:t>]</w:t>
        </w:r>
      </w:ins>
      <w:r w:rsidR="003E2605" w:rsidRPr="00226F61">
        <w:rPr>
          <w:sz w:val="22"/>
          <w:szCs w:val="22"/>
        </w:rPr>
        <w:t>.</w:t>
      </w:r>
    </w:p>
    <w:p w14:paraId="36EC161F" w14:textId="40853333" w:rsidR="00644EDD" w:rsidRPr="00226F61" w:rsidRDefault="00644EDD" w:rsidP="00644EDD">
      <w:pPr>
        <w:pStyle w:val="ListParagraph"/>
        <w:rPr>
          <w:rFonts w:ascii="Times New Roman" w:hAnsi="Times New Roman" w:cs="Times New Roman"/>
          <w:sz w:val="22"/>
          <w:szCs w:val="22"/>
          <w:lang w:eastAsia="en-GB"/>
        </w:rPr>
      </w:pPr>
      <w:r w:rsidRPr="00226F61">
        <w:rPr>
          <w:rFonts w:ascii="Times New Roman" w:hAnsi="Times New Roman" w:cs="Times New Roman"/>
          <w:sz w:val="22"/>
          <w:szCs w:val="22"/>
          <w:lang w:eastAsia="en-GB"/>
        </w:rPr>
        <w:t>I am also assuming, that I am modelling ECs from a healthy person with a Hayflick limit of 50</w:t>
      </w:r>
      <w:r w:rsidR="00B127C4" w:rsidRPr="00226F61">
        <w:rPr>
          <w:rFonts w:ascii="Times New Roman" w:hAnsi="Times New Roman" w:cs="Times New Roman"/>
          <w:sz w:val="22"/>
          <w:szCs w:val="22"/>
          <w:lang w:eastAsia="en-GB"/>
        </w:rPr>
        <w:t>,</w:t>
      </w:r>
      <w:ins w:id="192" w:author="Harry Cooper" w:date="2017-11-29T15:22:00Z">
        <w:r w:rsidRPr="00226F61">
          <w:rPr>
            <w:rFonts w:ascii="Times New Roman" w:hAnsi="Times New Roman" w:cs="Times New Roman"/>
            <w:sz w:val="22"/>
            <w:szCs w:val="22"/>
            <w:lang w:eastAsia="en-GB"/>
          </w:rPr>
          <w:t xml:space="preserve"> ignoring deficiencies such as Werner syndrome which causes individuals to have a population growth of 53% and total replicative life span of 27% compared to normal cells [</w:t>
        </w:r>
      </w:ins>
      <w:r w:rsidR="00FB4E11" w:rsidRPr="00226F61">
        <w:rPr>
          <w:rFonts w:ascii="Times New Roman" w:hAnsi="Times New Roman" w:cs="Times New Roman"/>
          <w:sz w:val="22"/>
          <w:szCs w:val="22"/>
          <w:lang w:eastAsia="en-GB"/>
        </w:rPr>
        <w:t>18</w:t>
      </w:r>
      <w:ins w:id="193" w:author="Harry Cooper" w:date="2017-11-29T15:22:00Z">
        <w:r w:rsidRPr="00226F61">
          <w:rPr>
            <w:rFonts w:ascii="Times New Roman" w:hAnsi="Times New Roman" w:cs="Times New Roman"/>
            <w:sz w:val="22"/>
            <w:szCs w:val="22"/>
            <w:lang w:eastAsia="en-GB"/>
          </w:rPr>
          <w:t>].</w:t>
        </w:r>
      </w:ins>
    </w:p>
    <w:p w14:paraId="34BFEC2C" w14:textId="124F31D4" w:rsidR="006E25AA" w:rsidRPr="00226F61" w:rsidRDefault="009234F2" w:rsidP="009234F2">
      <w:pPr>
        <w:ind w:left="720" w:firstLine="40"/>
        <w:rPr>
          <w:ins w:id="194" w:author="Harry Cooper" w:date="2017-11-29T15:22:00Z"/>
          <w:sz w:val="22"/>
          <w:szCs w:val="22"/>
        </w:rPr>
      </w:pPr>
      <w:r w:rsidRPr="00226F61">
        <w:rPr>
          <w:sz w:val="22"/>
          <w:szCs w:val="22"/>
        </w:rPr>
        <w:lastRenderedPageBreak/>
        <w:t>I will not be creating a graphical user interface</w:t>
      </w:r>
      <w:ins w:id="195" w:author="Harry Cooper" w:date="2017-11-30T09:12:00Z">
        <w:r w:rsidR="006E25AA" w:rsidRPr="00226F61">
          <w:rPr>
            <w:sz w:val="22"/>
            <w:szCs w:val="22"/>
          </w:rPr>
          <w:t xml:space="preserve"> </w:t>
        </w:r>
      </w:ins>
      <w:r w:rsidRPr="00226F61">
        <w:rPr>
          <w:sz w:val="22"/>
          <w:szCs w:val="22"/>
        </w:rPr>
        <w:t>(</w:t>
      </w:r>
      <w:ins w:id="196" w:author="Harry Cooper" w:date="2017-11-30T09:12:00Z">
        <w:r w:rsidR="006E25AA" w:rsidRPr="00226F61">
          <w:rPr>
            <w:sz w:val="22"/>
            <w:szCs w:val="22"/>
          </w:rPr>
          <w:t>GUI</w:t>
        </w:r>
      </w:ins>
      <w:r w:rsidRPr="00226F61">
        <w:rPr>
          <w:sz w:val="22"/>
          <w:szCs w:val="22"/>
        </w:rPr>
        <w:t xml:space="preserve">) for the user to </w:t>
      </w:r>
      <w:ins w:id="197" w:author="Harry Cooper" w:date="2017-11-30T09:12:00Z">
        <w:r w:rsidR="006E25AA" w:rsidRPr="00226F61">
          <w:rPr>
            <w:sz w:val="22"/>
            <w:szCs w:val="22"/>
          </w:rPr>
          <w:t>change parameters on the fly</w:t>
        </w:r>
      </w:ins>
      <w:r w:rsidRPr="00226F61">
        <w:rPr>
          <w:sz w:val="22"/>
          <w:szCs w:val="22"/>
        </w:rPr>
        <w:t xml:space="preserve"> in the simulation. All parameters will be set at the beginning of the simulation and shall remain unchanged. To observe the effect of the changing parameters, several simulations must be run with varying initial conditions.</w:t>
      </w:r>
    </w:p>
    <w:p w14:paraId="1C7C9099" w14:textId="77777777" w:rsidR="00870325" w:rsidRPr="00226F61" w:rsidRDefault="00870325">
      <w:pPr>
        <w:pStyle w:val="ListParagraph"/>
        <w:rPr>
          <w:ins w:id="198" w:author="Harry Cooper" w:date="2017-11-29T15:26:00Z"/>
          <w:rFonts w:ascii="Times New Roman" w:hAnsi="Times New Roman" w:cs="Times New Roman"/>
          <w:sz w:val="22"/>
          <w:szCs w:val="22"/>
          <w:lang w:eastAsia="en-GB"/>
        </w:rPr>
        <w:pPrChange w:id="199" w:author="Harry Cooper" w:date="2017-11-29T15:26:00Z">
          <w:pPr>
            <w:pStyle w:val="ListParagraph"/>
            <w:numPr>
              <w:numId w:val="3"/>
            </w:numPr>
            <w:ind w:hanging="360"/>
          </w:pPr>
        </w:pPrChange>
      </w:pPr>
    </w:p>
    <w:p w14:paraId="68B8F416" w14:textId="1E1F71C0" w:rsidR="00135A10" w:rsidRPr="00226F61" w:rsidRDefault="00DD2494" w:rsidP="00135A10">
      <w:pPr>
        <w:rPr>
          <w:ins w:id="200" w:author="Harry Cooper" w:date="2017-11-30T09:49:00Z"/>
        </w:rPr>
      </w:pPr>
      <w:r w:rsidRPr="00226F61">
        <w:t xml:space="preserve">3.3 </w:t>
      </w:r>
      <w:ins w:id="201" w:author="Harry Cooper" w:date="2017-11-30T09:49:00Z">
        <w:r w:rsidR="00135A10" w:rsidRPr="00226F61">
          <w:t>Risk Analysis</w:t>
        </w:r>
      </w:ins>
    </w:p>
    <w:p w14:paraId="1A78EB8D" w14:textId="77777777" w:rsidR="00135A10" w:rsidRPr="00226F61" w:rsidRDefault="00135A10" w:rsidP="00135A10">
      <w:pPr>
        <w:rPr>
          <w:ins w:id="202" w:author="Harry Cooper" w:date="2017-11-30T09:50:00Z"/>
        </w:rPr>
      </w:pPr>
    </w:p>
    <w:p w14:paraId="7B6939E3" w14:textId="4E7F571D" w:rsidR="00476511" w:rsidRPr="00226F61" w:rsidRDefault="00135A10" w:rsidP="0063458F">
      <w:pPr>
        <w:ind w:left="720"/>
        <w:rPr>
          <w:sz w:val="22"/>
        </w:rPr>
      </w:pPr>
      <w:ins w:id="203" w:author="Harry Cooper" w:date="2017-11-30T09:50:00Z">
        <w:r w:rsidRPr="00226F61">
          <w:rPr>
            <w:sz w:val="22"/>
          </w:rPr>
          <w:t xml:space="preserve">I’ve included all the risks I believe are associated with my project below. I outline the nature of the risk, then give it a likelihood and </w:t>
        </w:r>
      </w:ins>
      <w:ins w:id="204" w:author="Harry Cooper" w:date="2017-11-30T09:51:00Z">
        <w:r w:rsidRPr="00226F61">
          <w:rPr>
            <w:sz w:val="22"/>
          </w:rPr>
          <w:t xml:space="preserve">impact score from 1 – 4, 1 being unlikely / negligible and 4 being very likely / project </w:t>
        </w:r>
      </w:ins>
      <w:ins w:id="205" w:author="Harry Cooper" w:date="2017-11-30T09:52:00Z">
        <w:r w:rsidRPr="00226F61">
          <w:rPr>
            <w:sz w:val="22"/>
          </w:rPr>
          <w:t>threatening</w:t>
        </w:r>
      </w:ins>
      <w:r w:rsidR="00FC7D05" w:rsidRPr="00226F61">
        <w:rPr>
          <w:sz w:val="22"/>
        </w:rPr>
        <w:t xml:space="preserve"> then provide a mitigation plan to decrease severity</w:t>
      </w:r>
      <w:ins w:id="206" w:author="Harry Cooper" w:date="2017-11-30T09:51:00Z">
        <w:r w:rsidRPr="00226F61">
          <w:rPr>
            <w:sz w:val="22"/>
          </w:rPr>
          <w:t>.</w:t>
        </w:r>
      </w:ins>
    </w:p>
    <w:p w14:paraId="6738718E" w14:textId="77777777" w:rsidR="00476511" w:rsidRPr="00226F61" w:rsidRDefault="00476511" w:rsidP="00B26C82">
      <w:pPr>
        <w:rPr>
          <w:sz w:val="22"/>
        </w:rPr>
      </w:pPr>
    </w:p>
    <w:tbl>
      <w:tblPr>
        <w:tblStyle w:val="TableGrid"/>
        <w:tblW w:w="8172" w:type="dxa"/>
        <w:tblInd w:w="720" w:type="dxa"/>
        <w:tblLook w:val="04A0" w:firstRow="1" w:lastRow="0" w:firstColumn="1" w:lastColumn="0" w:noHBand="0" w:noVBand="1"/>
      </w:tblPr>
      <w:tblGrid>
        <w:gridCol w:w="825"/>
        <w:gridCol w:w="1559"/>
        <w:gridCol w:w="1475"/>
        <w:gridCol w:w="1475"/>
        <w:gridCol w:w="1475"/>
        <w:gridCol w:w="1363"/>
      </w:tblGrid>
      <w:tr w:rsidR="002B0CB9" w:rsidRPr="00226F61" w14:paraId="2CAA6217" w14:textId="77777777" w:rsidTr="00476511">
        <w:trPr>
          <w:trHeight w:val="432"/>
        </w:trPr>
        <w:tc>
          <w:tcPr>
            <w:tcW w:w="2384" w:type="dxa"/>
            <w:gridSpan w:val="2"/>
            <w:vMerge w:val="restart"/>
            <w:tcBorders>
              <w:top w:val="single" w:sz="18" w:space="0" w:color="000000"/>
              <w:left w:val="single" w:sz="18" w:space="0" w:color="000000"/>
              <w:right w:val="single" w:sz="18" w:space="0" w:color="000000"/>
            </w:tcBorders>
            <w:vAlign w:val="center"/>
          </w:tcPr>
          <w:p w14:paraId="16A5D552" w14:textId="0BE88568" w:rsidR="002B0CB9" w:rsidRPr="00226F61" w:rsidRDefault="002B0CB9" w:rsidP="002B0CB9">
            <w:pPr>
              <w:jc w:val="center"/>
              <w:rPr>
                <w:sz w:val="22"/>
              </w:rPr>
            </w:pPr>
          </w:p>
        </w:tc>
        <w:tc>
          <w:tcPr>
            <w:tcW w:w="5788" w:type="dxa"/>
            <w:gridSpan w:val="4"/>
            <w:tcBorders>
              <w:top w:val="single" w:sz="18" w:space="0" w:color="000000"/>
              <w:left w:val="single" w:sz="18" w:space="0" w:color="000000"/>
              <w:right w:val="single" w:sz="18" w:space="0" w:color="000000"/>
            </w:tcBorders>
            <w:vAlign w:val="center"/>
          </w:tcPr>
          <w:p w14:paraId="57D54AFB" w14:textId="13DFCDD8" w:rsidR="002B0CB9" w:rsidRPr="00226F61" w:rsidRDefault="002B0CB9" w:rsidP="002B0CB9">
            <w:pPr>
              <w:jc w:val="center"/>
              <w:rPr>
                <w:b/>
                <w:sz w:val="28"/>
              </w:rPr>
            </w:pPr>
            <w:r w:rsidRPr="00226F61">
              <w:rPr>
                <w:b/>
                <w:sz w:val="28"/>
              </w:rPr>
              <w:t>Likelihood</w:t>
            </w:r>
          </w:p>
        </w:tc>
      </w:tr>
      <w:tr w:rsidR="002B0CB9" w:rsidRPr="00226F61" w14:paraId="0C3D88E5" w14:textId="77777777" w:rsidTr="00476511">
        <w:trPr>
          <w:trHeight w:val="404"/>
        </w:trPr>
        <w:tc>
          <w:tcPr>
            <w:tcW w:w="2384" w:type="dxa"/>
            <w:gridSpan w:val="2"/>
            <w:vMerge/>
            <w:tcBorders>
              <w:left w:val="single" w:sz="18" w:space="0" w:color="000000"/>
              <w:bottom w:val="single" w:sz="18" w:space="0" w:color="000000"/>
              <w:right w:val="single" w:sz="18" w:space="0" w:color="000000"/>
            </w:tcBorders>
            <w:textDirection w:val="btLr"/>
            <w:vAlign w:val="center"/>
          </w:tcPr>
          <w:p w14:paraId="540FED5B" w14:textId="6476D15D" w:rsidR="002B0CB9" w:rsidRPr="00226F61" w:rsidRDefault="002B0CB9" w:rsidP="002B0CB9">
            <w:pPr>
              <w:jc w:val="center"/>
              <w:rPr>
                <w:sz w:val="22"/>
              </w:rPr>
            </w:pPr>
          </w:p>
        </w:tc>
        <w:tc>
          <w:tcPr>
            <w:tcW w:w="1475" w:type="dxa"/>
            <w:tcBorders>
              <w:left w:val="single" w:sz="18" w:space="0" w:color="000000"/>
              <w:bottom w:val="single" w:sz="18" w:space="0" w:color="000000"/>
            </w:tcBorders>
            <w:vAlign w:val="center"/>
          </w:tcPr>
          <w:p w14:paraId="346E8702" w14:textId="0F3E3251" w:rsidR="006E7617" w:rsidRPr="00226F61" w:rsidRDefault="006E7617" w:rsidP="002B0CB9">
            <w:pPr>
              <w:jc w:val="center"/>
              <w:rPr>
                <w:sz w:val="22"/>
              </w:rPr>
            </w:pPr>
            <w:r w:rsidRPr="00226F61">
              <w:rPr>
                <w:sz w:val="22"/>
              </w:rPr>
              <w:t>Very unlikely</w:t>
            </w:r>
          </w:p>
          <w:p w14:paraId="02119142" w14:textId="0EC60775" w:rsidR="002B0CB9" w:rsidRPr="00226F61" w:rsidRDefault="002B0CB9" w:rsidP="002B0CB9">
            <w:pPr>
              <w:jc w:val="center"/>
              <w:rPr>
                <w:sz w:val="22"/>
              </w:rPr>
            </w:pPr>
            <w:r w:rsidRPr="00226F61">
              <w:rPr>
                <w:sz w:val="22"/>
              </w:rPr>
              <w:t>1</w:t>
            </w:r>
          </w:p>
        </w:tc>
        <w:tc>
          <w:tcPr>
            <w:tcW w:w="1475" w:type="dxa"/>
            <w:tcBorders>
              <w:bottom w:val="single" w:sz="18" w:space="0" w:color="000000"/>
            </w:tcBorders>
            <w:vAlign w:val="center"/>
          </w:tcPr>
          <w:p w14:paraId="601D180D" w14:textId="5730A7A1" w:rsidR="006E7617" w:rsidRPr="00226F61" w:rsidRDefault="006E7617" w:rsidP="002B0CB9">
            <w:pPr>
              <w:jc w:val="center"/>
              <w:rPr>
                <w:sz w:val="22"/>
              </w:rPr>
            </w:pPr>
            <w:r w:rsidRPr="00226F61">
              <w:rPr>
                <w:sz w:val="22"/>
              </w:rPr>
              <w:t>Unlikely</w:t>
            </w:r>
          </w:p>
          <w:p w14:paraId="76FE323E" w14:textId="5E18B9F1" w:rsidR="002B0CB9" w:rsidRPr="00226F61" w:rsidRDefault="002B0CB9" w:rsidP="002B0CB9">
            <w:pPr>
              <w:jc w:val="center"/>
              <w:rPr>
                <w:sz w:val="22"/>
              </w:rPr>
            </w:pPr>
            <w:r w:rsidRPr="00226F61">
              <w:rPr>
                <w:sz w:val="22"/>
              </w:rPr>
              <w:t>2</w:t>
            </w:r>
          </w:p>
        </w:tc>
        <w:tc>
          <w:tcPr>
            <w:tcW w:w="1475" w:type="dxa"/>
            <w:tcBorders>
              <w:bottom w:val="single" w:sz="18" w:space="0" w:color="000000"/>
            </w:tcBorders>
            <w:vAlign w:val="center"/>
          </w:tcPr>
          <w:p w14:paraId="009B9D77" w14:textId="6CF486C4" w:rsidR="006E7617" w:rsidRPr="00226F61" w:rsidRDefault="006E7617" w:rsidP="002B0CB9">
            <w:pPr>
              <w:jc w:val="center"/>
              <w:rPr>
                <w:sz w:val="22"/>
              </w:rPr>
            </w:pPr>
            <w:r w:rsidRPr="00226F61">
              <w:rPr>
                <w:sz w:val="22"/>
              </w:rPr>
              <w:t>Likely</w:t>
            </w:r>
          </w:p>
          <w:p w14:paraId="10DA673F" w14:textId="75A2335B" w:rsidR="002B0CB9" w:rsidRPr="00226F61" w:rsidRDefault="002B0CB9" w:rsidP="002B0CB9">
            <w:pPr>
              <w:jc w:val="center"/>
              <w:rPr>
                <w:sz w:val="22"/>
              </w:rPr>
            </w:pPr>
            <w:r w:rsidRPr="00226F61">
              <w:rPr>
                <w:sz w:val="22"/>
              </w:rPr>
              <w:t>3</w:t>
            </w:r>
          </w:p>
        </w:tc>
        <w:tc>
          <w:tcPr>
            <w:tcW w:w="1363" w:type="dxa"/>
            <w:tcBorders>
              <w:bottom w:val="single" w:sz="18" w:space="0" w:color="000000"/>
              <w:right w:val="single" w:sz="18" w:space="0" w:color="000000"/>
            </w:tcBorders>
            <w:vAlign w:val="center"/>
          </w:tcPr>
          <w:p w14:paraId="7BE2F14E" w14:textId="4C503C7D" w:rsidR="006E7617" w:rsidRPr="00226F61" w:rsidRDefault="006E7617" w:rsidP="002B0CB9">
            <w:pPr>
              <w:jc w:val="center"/>
              <w:rPr>
                <w:sz w:val="22"/>
              </w:rPr>
            </w:pPr>
            <w:r w:rsidRPr="00226F61">
              <w:rPr>
                <w:sz w:val="22"/>
              </w:rPr>
              <w:t>Very Likely</w:t>
            </w:r>
          </w:p>
          <w:p w14:paraId="25B78387" w14:textId="6A991DF8" w:rsidR="002B0CB9" w:rsidRPr="00226F61" w:rsidRDefault="002B0CB9" w:rsidP="002B0CB9">
            <w:pPr>
              <w:jc w:val="center"/>
              <w:rPr>
                <w:sz w:val="22"/>
              </w:rPr>
            </w:pPr>
            <w:r w:rsidRPr="00226F61">
              <w:rPr>
                <w:sz w:val="22"/>
              </w:rPr>
              <w:t>4</w:t>
            </w:r>
          </w:p>
        </w:tc>
      </w:tr>
      <w:tr w:rsidR="002B0CB9" w:rsidRPr="00226F61" w14:paraId="1D788E25" w14:textId="77777777" w:rsidTr="00D901A3">
        <w:trPr>
          <w:trHeight w:val="324"/>
        </w:trPr>
        <w:tc>
          <w:tcPr>
            <w:tcW w:w="825" w:type="dxa"/>
            <w:vMerge w:val="restart"/>
            <w:tcBorders>
              <w:top w:val="single" w:sz="18" w:space="0" w:color="000000"/>
              <w:left w:val="single" w:sz="18" w:space="0" w:color="000000"/>
            </w:tcBorders>
            <w:textDirection w:val="btLr"/>
            <w:vAlign w:val="center"/>
          </w:tcPr>
          <w:p w14:paraId="2FB96B2B" w14:textId="014374AD" w:rsidR="002B0CB9" w:rsidRPr="00226F61" w:rsidRDefault="002B0CB9" w:rsidP="002B0CB9">
            <w:pPr>
              <w:ind w:left="113" w:right="113"/>
              <w:jc w:val="center"/>
              <w:rPr>
                <w:b/>
                <w:sz w:val="22"/>
              </w:rPr>
            </w:pPr>
            <w:r w:rsidRPr="00226F61">
              <w:rPr>
                <w:b/>
                <w:sz w:val="28"/>
              </w:rPr>
              <w:t>Impact</w:t>
            </w:r>
          </w:p>
        </w:tc>
        <w:tc>
          <w:tcPr>
            <w:tcW w:w="1559" w:type="dxa"/>
            <w:tcBorders>
              <w:top w:val="single" w:sz="18" w:space="0" w:color="000000"/>
              <w:right w:val="single" w:sz="18" w:space="0" w:color="000000"/>
            </w:tcBorders>
            <w:vAlign w:val="center"/>
          </w:tcPr>
          <w:p w14:paraId="77513060" w14:textId="3D2D6AB1" w:rsidR="002B0CB9" w:rsidRPr="00226F61" w:rsidRDefault="006E7617" w:rsidP="002B0CB9">
            <w:pPr>
              <w:jc w:val="center"/>
              <w:rPr>
                <w:sz w:val="22"/>
              </w:rPr>
            </w:pPr>
            <w:r w:rsidRPr="00226F61">
              <w:rPr>
                <w:sz w:val="22"/>
              </w:rPr>
              <w:t xml:space="preserve">Negligible </w:t>
            </w:r>
            <w:r w:rsidR="002B0CB9" w:rsidRPr="00226F61">
              <w:rPr>
                <w:sz w:val="22"/>
              </w:rPr>
              <w:t>1</w:t>
            </w:r>
          </w:p>
        </w:tc>
        <w:tc>
          <w:tcPr>
            <w:tcW w:w="1475" w:type="dxa"/>
            <w:tcBorders>
              <w:top w:val="single" w:sz="18" w:space="0" w:color="000000"/>
              <w:left w:val="single" w:sz="18" w:space="0" w:color="000000"/>
              <w:bottom w:val="single" w:sz="12" w:space="0" w:color="auto"/>
            </w:tcBorders>
            <w:shd w:val="clear" w:color="auto" w:fill="00B050"/>
            <w:vAlign w:val="center"/>
          </w:tcPr>
          <w:p w14:paraId="00B9D854" w14:textId="0F1FB34D" w:rsidR="002B0CB9" w:rsidRPr="00226F61" w:rsidRDefault="002B0CB9" w:rsidP="002B0CB9">
            <w:pPr>
              <w:jc w:val="center"/>
              <w:rPr>
                <w:sz w:val="22"/>
              </w:rPr>
            </w:pPr>
            <w:r w:rsidRPr="00226F61">
              <w:rPr>
                <w:sz w:val="22"/>
              </w:rPr>
              <w:t>1</w:t>
            </w:r>
          </w:p>
        </w:tc>
        <w:tc>
          <w:tcPr>
            <w:tcW w:w="1475" w:type="dxa"/>
            <w:tcBorders>
              <w:top w:val="single" w:sz="18" w:space="0" w:color="000000"/>
              <w:bottom w:val="single" w:sz="12" w:space="0" w:color="auto"/>
            </w:tcBorders>
            <w:shd w:val="clear" w:color="auto" w:fill="00B050"/>
            <w:vAlign w:val="center"/>
          </w:tcPr>
          <w:p w14:paraId="74ACAEF5" w14:textId="69D943BE" w:rsidR="002B0CB9" w:rsidRPr="00226F61" w:rsidRDefault="002B0CB9" w:rsidP="002B0CB9">
            <w:pPr>
              <w:jc w:val="center"/>
              <w:rPr>
                <w:sz w:val="22"/>
              </w:rPr>
            </w:pPr>
            <w:r w:rsidRPr="00226F61">
              <w:rPr>
                <w:sz w:val="22"/>
              </w:rPr>
              <w:t>2</w:t>
            </w:r>
          </w:p>
        </w:tc>
        <w:tc>
          <w:tcPr>
            <w:tcW w:w="1475" w:type="dxa"/>
            <w:tcBorders>
              <w:top w:val="single" w:sz="18" w:space="0" w:color="000000"/>
              <w:bottom w:val="single" w:sz="12" w:space="0" w:color="auto"/>
            </w:tcBorders>
            <w:shd w:val="clear" w:color="auto" w:fill="00B050"/>
            <w:vAlign w:val="center"/>
          </w:tcPr>
          <w:p w14:paraId="1FC0DFCC" w14:textId="4F08C25D" w:rsidR="002B0CB9" w:rsidRPr="00226F61" w:rsidRDefault="002B0CB9" w:rsidP="002B0CB9">
            <w:pPr>
              <w:jc w:val="center"/>
              <w:rPr>
                <w:sz w:val="22"/>
              </w:rPr>
            </w:pPr>
            <w:r w:rsidRPr="00226F61">
              <w:rPr>
                <w:sz w:val="22"/>
              </w:rPr>
              <w:t>3</w:t>
            </w:r>
          </w:p>
        </w:tc>
        <w:tc>
          <w:tcPr>
            <w:tcW w:w="1363" w:type="dxa"/>
            <w:tcBorders>
              <w:top w:val="single" w:sz="18" w:space="0" w:color="000000"/>
              <w:bottom w:val="single" w:sz="12" w:space="0" w:color="auto"/>
              <w:right w:val="single" w:sz="18" w:space="0" w:color="000000"/>
            </w:tcBorders>
            <w:shd w:val="clear" w:color="auto" w:fill="92D050"/>
            <w:vAlign w:val="center"/>
          </w:tcPr>
          <w:p w14:paraId="45565E9D" w14:textId="1E154AAB" w:rsidR="002B0CB9" w:rsidRPr="00226F61" w:rsidRDefault="002B0CB9" w:rsidP="002B0CB9">
            <w:pPr>
              <w:jc w:val="center"/>
              <w:rPr>
                <w:sz w:val="22"/>
              </w:rPr>
            </w:pPr>
            <w:r w:rsidRPr="00226F61">
              <w:rPr>
                <w:sz w:val="22"/>
              </w:rPr>
              <w:t>4</w:t>
            </w:r>
          </w:p>
        </w:tc>
      </w:tr>
      <w:tr w:rsidR="002B0CB9" w:rsidRPr="00226F61" w14:paraId="3765C332" w14:textId="77777777" w:rsidTr="00D901A3">
        <w:trPr>
          <w:trHeight w:val="321"/>
        </w:trPr>
        <w:tc>
          <w:tcPr>
            <w:tcW w:w="825" w:type="dxa"/>
            <w:vMerge/>
            <w:tcBorders>
              <w:left w:val="single" w:sz="18" w:space="0" w:color="000000"/>
            </w:tcBorders>
            <w:vAlign w:val="center"/>
          </w:tcPr>
          <w:p w14:paraId="34F1E481" w14:textId="77777777" w:rsidR="002B0CB9" w:rsidRPr="00226F61" w:rsidRDefault="002B0CB9" w:rsidP="002B0CB9">
            <w:pPr>
              <w:jc w:val="center"/>
              <w:rPr>
                <w:sz w:val="22"/>
              </w:rPr>
            </w:pPr>
          </w:p>
        </w:tc>
        <w:tc>
          <w:tcPr>
            <w:tcW w:w="1559" w:type="dxa"/>
            <w:tcBorders>
              <w:right w:val="single" w:sz="18" w:space="0" w:color="000000"/>
            </w:tcBorders>
            <w:vAlign w:val="center"/>
          </w:tcPr>
          <w:p w14:paraId="3ED7F225" w14:textId="4FA4AB35" w:rsidR="002B0CB9" w:rsidRPr="00226F61" w:rsidRDefault="006E7617" w:rsidP="002B0CB9">
            <w:pPr>
              <w:jc w:val="center"/>
              <w:rPr>
                <w:sz w:val="22"/>
              </w:rPr>
            </w:pPr>
            <w:r w:rsidRPr="00226F61">
              <w:rPr>
                <w:sz w:val="22"/>
              </w:rPr>
              <w:t xml:space="preserve">Low </w:t>
            </w:r>
            <w:r w:rsidR="002B0CB9" w:rsidRPr="00226F61">
              <w:rPr>
                <w:sz w:val="22"/>
              </w:rPr>
              <w:t>2</w:t>
            </w:r>
          </w:p>
        </w:tc>
        <w:tc>
          <w:tcPr>
            <w:tcW w:w="1475" w:type="dxa"/>
            <w:tcBorders>
              <w:top w:val="single" w:sz="12" w:space="0" w:color="auto"/>
              <w:left w:val="single" w:sz="18" w:space="0" w:color="000000"/>
            </w:tcBorders>
            <w:shd w:val="clear" w:color="auto" w:fill="00B050"/>
            <w:vAlign w:val="center"/>
          </w:tcPr>
          <w:p w14:paraId="7D7141A4" w14:textId="4E2E3C48" w:rsidR="002B0CB9" w:rsidRPr="00226F61" w:rsidRDefault="002B0CB9" w:rsidP="002B0CB9">
            <w:pPr>
              <w:jc w:val="center"/>
              <w:rPr>
                <w:sz w:val="22"/>
              </w:rPr>
            </w:pPr>
            <w:r w:rsidRPr="00226F61">
              <w:rPr>
                <w:sz w:val="22"/>
              </w:rPr>
              <w:t>2</w:t>
            </w:r>
          </w:p>
        </w:tc>
        <w:tc>
          <w:tcPr>
            <w:tcW w:w="1475" w:type="dxa"/>
            <w:tcBorders>
              <w:top w:val="single" w:sz="12" w:space="0" w:color="auto"/>
            </w:tcBorders>
            <w:shd w:val="clear" w:color="auto" w:fill="92D050"/>
            <w:vAlign w:val="center"/>
          </w:tcPr>
          <w:p w14:paraId="7CF0265D" w14:textId="31DE56A4" w:rsidR="002B0CB9" w:rsidRPr="00226F61" w:rsidRDefault="002B0CB9" w:rsidP="002B0CB9">
            <w:pPr>
              <w:jc w:val="center"/>
              <w:rPr>
                <w:sz w:val="22"/>
              </w:rPr>
            </w:pPr>
            <w:r w:rsidRPr="00226F61">
              <w:rPr>
                <w:sz w:val="22"/>
              </w:rPr>
              <w:t>4</w:t>
            </w:r>
          </w:p>
        </w:tc>
        <w:tc>
          <w:tcPr>
            <w:tcW w:w="1475" w:type="dxa"/>
            <w:tcBorders>
              <w:top w:val="single" w:sz="12" w:space="0" w:color="auto"/>
            </w:tcBorders>
            <w:shd w:val="clear" w:color="auto" w:fill="92D050"/>
            <w:vAlign w:val="center"/>
          </w:tcPr>
          <w:p w14:paraId="23FCAC4E" w14:textId="39AEA739" w:rsidR="002B0CB9" w:rsidRPr="00226F61" w:rsidRDefault="002B0CB9" w:rsidP="002B0CB9">
            <w:pPr>
              <w:jc w:val="center"/>
              <w:rPr>
                <w:sz w:val="22"/>
              </w:rPr>
            </w:pPr>
            <w:r w:rsidRPr="00226F61">
              <w:rPr>
                <w:sz w:val="22"/>
              </w:rPr>
              <w:t>6</w:t>
            </w:r>
          </w:p>
        </w:tc>
        <w:tc>
          <w:tcPr>
            <w:tcW w:w="1363" w:type="dxa"/>
            <w:tcBorders>
              <w:top w:val="single" w:sz="12" w:space="0" w:color="auto"/>
              <w:right w:val="single" w:sz="18" w:space="0" w:color="000000"/>
            </w:tcBorders>
            <w:shd w:val="clear" w:color="auto" w:fill="FFC000"/>
            <w:vAlign w:val="center"/>
          </w:tcPr>
          <w:p w14:paraId="2F6B032E" w14:textId="7C5200C8" w:rsidR="002B0CB9" w:rsidRPr="00226F61" w:rsidRDefault="002B0CB9" w:rsidP="002B0CB9">
            <w:pPr>
              <w:jc w:val="center"/>
              <w:rPr>
                <w:sz w:val="22"/>
              </w:rPr>
            </w:pPr>
            <w:r w:rsidRPr="00226F61">
              <w:rPr>
                <w:sz w:val="22"/>
              </w:rPr>
              <w:t>8</w:t>
            </w:r>
          </w:p>
        </w:tc>
      </w:tr>
      <w:tr w:rsidR="002B0CB9" w:rsidRPr="00226F61" w14:paraId="343D8A98" w14:textId="77777777" w:rsidTr="00D901A3">
        <w:trPr>
          <w:trHeight w:val="305"/>
        </w:trPr>
        <w:tc>
          <w:tcPr>
            <w:tcW w:w="825" w:type="dxa"/>
            <w:vMerge/>
            <w:tcBorders>
              <w:left w:val="single" w:sz="18" w:space="0" w:color="000000"/>
            </w:tcBorders>
            <w:vAlign w:val="center"/>
          </w:tcPr>
          <w:p w14:paraId="55FE1394" w14:textId="77777777" w:rsidR="002B0CB9" w:rsidRPr="00226F61" w:rsidRDefault="002B0CB9" w:rsidP="002B0CB9">
            <w:pPr>
              <w:jc w:val="center"/>
              <w:rPr>
                <w:sz w:val="22"/>
              </w:rPr>
            </w:pPr>
          </w:p>
        </w:tc>
        <w:tc>
          <w:tcPr>
            <w:tcW w:w="1559" w:type="dxa"/>
            <w:tcBorders>
              <w:right w:val="single" w:sz="18" w:space="0" w:color="000000"/>
            </w:tcBorders>
            <w:vAlign w:val="center"/>
          </w:tcPr>
          <w:p w14:paraId="0F41FA5F" w14:textId="7B48EEBC" w:rsidR="002B0CB9" w:rsidRPr="00226F61" w:rsidRDefault="006E7617" w:rsidP="002B0CB9">
            <w:pPr>
              <w:jc w:val="center"/>
              <w:rPr>
                <w:sz w:val="22"/>
              </w:rPr>
            </w:pPr>
            <w:r w:rsidRPr="00226F61">
              <w:rPr>
                <w:sz w:val="22"/>
              </w:rPr>
              <w:t xml:space="preserve">Significant </w:t>
            </w:r>
            <w:r w:rsidR="002B0CB9" w:rsidRPr="00226F61">
              <w:rPr>
                <w:sz w:val="22"/>
              </w:rPr>
              <w:t>3</w:t>
            </w:r>
          </w:p>
        </w:tc>
        <w:tc>
          <w:tcPr>
            <w:tcW w:w="1475" w:type="dxa"/>
            <w:tcBorders>
              <w:left w:val="single" w:sz="18" w:space="0" w:color="000000"/>
            </w:tcBorders>
            <w:shd w:val="clear" w:color="auto" w:fill="00B050"/>
            <w:vAlign w:val="center"/>
          </w:tcPr>
          <w:p w14:paraId="712ECDAC" w14:textId="5ECB6F8B" w:rsidR="002B0CB9" w:rsidRPr="00226F61" w:rsidRDefault="002B0CB9" w:rsidP="002B0CB9">
            <w:pPr>
              <w:jc w:val="center"/>
              <w:rPr>
                <w:sz w:val="22"/>
              </w:rPr>
            </w:pPr>
            <w:r w:rsidRPr="00226F61">
              <w:rPr>
                <w:sz w:val="22"/>
              </w:rPr>
              <w:t>3</w:t>
            </w:r>
          </w:p>
        </w:tc>
        <w:tc>
          <w:tcPr>
            <w:tcW w:w="1475" w:type="dxa"/>
            <w:shd w:val="clear" w:color="auto" w:fill="92D050"/>
            <w:vAlign w:val="center"/>
          </w:tcPr>
          <w:p w14:paraId="2B954469" w14:textId="70F4F901" w:rsidR="002B0CB9" w:rsidRPr="00226F61" w:rsidRDefault="002B0CB9" w:rsidP="002B0CB9">
            <w:pPr>
              <w:jc w:val="center"/>
              <w:rPr>
                <w:sz w:val="22"/>
              </w:rPr>
            </w:pPr>
            <w:r w:rsidRPr="00226F61">
              <w:rPr>
                <w:sz w:val="22"/>
              </w:rPr>
              <w:t>6</w:t>
            </w:r>
          </w:p>
        </w:tc>
        <w:tc>
          <w:tcPr>
            <w:tcW w:w="1475" w:type="dxa"/>
            <w:shd w:val="clear" w:color="auto" w:fill="FFC000"/>
            <w:vAlign w:val="center"/>
          </w:tcPr>
          <w:p w14:paraId="186E2C9D" w14:textId="0101A16A" w:rsidR="002B0CB9" w:rsidRPr="00226F61" w:rsidRDefault="002B0CB9" w:rsidP="002B0CB9">
            <w:pPr>
              <w:jc w:val="center"/>
              <w:rPr>
                <w:sz w:val="22"/>
              </w:rPr>
            </w:pPr>
            <w:r w:rsidRPr="00226F61">
              <w:rPr>
                <w:sz w:val="22"/>
              </w:rPr>
              <w:t>9</w:t>
            </w:r>
          </w:p>
        </w:tc>
        <w:tc>
          <w:tcPr>
            <w:tcW w:w="1363" w:type="dxa"/>
            <w:tcBorders>
              <w:right w:val="single" w:sz="18" w:space="0" w:color="000000"/>
            </w:tcBorders>
            <w:shd w:val="clear" w:color="auto" w:fill="FF0000"/>
            <w:vAlign w:val="center"/>
          </w:tcPr>
          <w:p w14:paraId="55B24CEA" w14:textId="369A1156" w:rsidR="002B0CB9" w:rsidRPr="00226F61" w:rsidRDefault="002B0CB9" w:rsidP="002B0CB9">
            <w:pPr>
              <w:jc w:val="center"/>
              <w:rPr>
                <w:sz w:val="22"/>
              </w:rPr>
            </w:pPr>
            <w:r w:rsidRPr="00226F61">
              <w:rPr>
                <w:sz w:val="22"/>
              </w:rPr>
              <w:t>12</w:t>
            </w:r>
          </w:p>
        </w:tc>
      </w:tr>
      <w:tr w:rsidR="002B0CB9" w:rsidRPr="00226F61" w14:paraId="7628FA5C" w14:textId="77777777" w:rsidTr="00D901A3">
        <w:trPr>
          <w:trHeight w:val="332"/>
        </w:trPr>
        <w:tc>
          <w:tcPr>
            <w:tcW w:w="825" w:type="dxa"/>
            <w:vMerge/>
            <w:tcBorders>
              <w:left w:val="single" w:sz="18" w:space="0" w:color="000000"/>
              <w:bottom w:val="single" w:sz="18" w:space="0" w:color="000000"/>
            </w:tcBorders>
            <w:vAlign w:val="center"/>
          </w:tcPr>
          <w:p w14:paraId="37FABE0A" w14:textId="77777777" w:rsidR="002B0CB9" w:rsidRPr="00226F61" w:rsidRDefault="002B0CB9" w:rsidP="002B0CB9">
            <w:pPr>
              <w:jc w:val="center"/>
              <w:rPr>
                <w:sz w:val="22"/>
              </w:rPr>
            </w:pPr>
          </w:p>
        </w:tc>
        <w:tc>
          <w:tcPr>
            <w:tcW w:w="1559" w:type="dxa"/>
            <w:tcBorders>
              <w:bottom w:val="single" w:sz="18" w:space="0" w:color="000000"/>
              <w:right w:val="single" w:sz="18" w:space="0" w:color="000000"/>
            </w:tcBorders>
            <w:vAlign w:val="center"/>
          </w:tcPr>
          <w:p w14:paraId="295950CA" w14:textId="37FBA460" w:rsidR="002B0CB9" w:rsidRPr="00226F61" w:rsidRDefault="006E7617" w:rsidP="002B0CB9">
            <w:pPr>
              <w:jc w:val="center"/>
              <w:rPr>
                <w:sz w:val="22"/>
              </w:rPr>
            </w:pPr>
            <w:r w:rsidRPr="00226F61">
              <w:rPr>
                <w:sz w:val="22"/>
              </w:rPr>
              <w:t xml:space="preserve">Catastrophic </w:t>
            </w:r>
            <w:r w:rsidR="002B0CB9" w:rsidRPr="00226F61">
              <w:rPr>
                <w:sz w:val="22"/>
              </w:rPr>
              <w:t>4</w:t>
            </w:r>
          </w:p>
        </w:tc>
        <w:tc>
          <w:tcPr>
            <w:tcW w:w="1475" w:type="dxa"/>
            <w:tcBorders>
              <w:left w:val="single" w:sz="18" w:space="0" w:color="000000"/>
              <w:bottom w:val="single" w:sz="18" w:space="0" w:color="000000"/>
            </w:tcBorders>
            <w:shd w:val="clear" w:color="auto" w:fill="92D050"/>
            <w:vAlign w:val="center"/>
          </w:tcPr>
          <w:p w14:paraId="627D0FFA" w14:textId="3D831C16" w:rsidR="002B0CB9" w:rsidRPr="00226F61" w:rsidRDefault="002B0CB9" w:rsidP="002B0CB9">
            <w:pPr>
              <w:jc w:val="center"/>
              <w:rPr>
                <w:sz w:val="22"/>
              </w:rPr>
            </w:pPr>
            <w:r w:rsidRPr="00226F61">
              <w:rPr>
                <w:sz w:val="22"/>
              </w:rPr>
              <w:t>4</w:t>
            </w:r>
          </w:p>
        </w:tc>
        <w:tc>
          <w:tcPr>
            <w:tcW w:w="1475" w:type="dxa"/>
            <w:tcBorders>
              <w:bottom w:val="single" w:sz="18" w:space="0" w:color="000000"/>
            </w:tcBorders>
            <w:shd w:val="clear" w:color="auto" w:fill="FFC000"/>
            <w:vAlign w:val="center"/>
          </w:tcPr>
          <w:p w14:paraId="72DAC54E" w14:textId="4F97E210" w:rsidR="002B0CB9" w:rsidRPr="00226F61" w:rsidRDefault="002B0CB9" w:rsidP="002B0CB9">
            <w:pPr>
              <w:jc w:val="center"/>
              <w:rPr>
                <w:sz w:val="22"/>
              </w:rPr>
            </w:pPr>
            <w:r w:rsidRPr="00226F61">
              <w:rPr>
                <w:sz w:val="22"/>
              </w:rPr>
              <w:t>8</w:t>
            </w:r>
          </w:p>
        </w:tc>
        <w:tc>
          <w:tcPr>
            <w:tcW w:w="1475" w:type="dxa"/>
            <w:tcBorders>
              <w:bottom w:val="single" w:sz="18" w:space="0" w:color="000000"/>
            </w:tcBorders>
            <w:shd w:val="clear" w:color="auto" w:fill="FF0000"/>
            <w:vAlign w:val="center"/>
          </w:tcPr>
          <w:p w14:paraId="4DD03938" w14:textId="10C8729B" w:rsidR="002B0CB9" w:rsidRPr="00226F61" w:rsidRDefault="002B0CB9" w:rsidP="002B0CB9">
            <w:pPr>
              <w:jc w:val="center"/>
              <w:rPr>
                <w:sz w:val="22"/>
              </w:rPr>
            </w:pPr>
            <w:r w:rsidRPr="00226F61">
              <w:rPr>
                <w:sz w:val="22"/>
              </w:rPr>
              <w:t>12</w:t>
            </w:r>
          </w:p>
        </w:tc>
        <w:tc>
          <w:tcPr>
            <w:tcW w:w="1363" w:type="dxa"/>
            <w:tcBorders>
              <w:bottom w:val="single" w:sz="18" w:space="0" w:color="000000"/>
              <w:right w:val="single" w:sz="18" w:space="0" w:color="000000"/>
            </w:tcBorders>
            <w:shd w:val="clear" w:color="auto" w:fill="FF0000"/>
            <w:vAlign w:val="center"/>
          </w:tcPr>
          <w:p w14:paraId="48300B29" w14:textId="74E16245" w:rsidR="002B0CB9" w:rsidRPr="00226F61" w:rsidRDefault="002B0CB9" w:rsidP="002B0CB9">
            <w:pPr>
              <w:jc w:val="center"/>
              <w:rPr>
                <w:sz w:val="22"/>
              </w:rPr>
            </w:pPr>
            <w:r w:rsidRPr="00226F61">
              <w:rPr>
                <w:sz w:val="22"/>
              </w:rPr>
              <w:t>16</w:t>
            </w:r>
          </w:p>
        </w:tc>
      </w:tr>
    </w:tbl>
    <w:p w14:paraId="75784390" w14:textId="541CD7C8" w:rsidR="00B042B9" w:rsidRPr="00226F61" w:rsidRDefault="00610676" w:rsidP="00942A91">
      <w:pPr>
        <w:ind w:left="720"/>
        <w:rPr>
          <w:sz w:val="22"/>
        </w:rPr>
      </w:pPr>
      <w:r w:rsidRPr="00226F61">
        <w:rPr>
          <w:sz w:val="22"/>
        </w:rPr>
        <w:t>Table 3.3</w:t>
      </w:r>
      <w:r w:rsidR="00B26C82" w:rsidRPr="00226F61">
        <w:rPr>
          <w:sz w:val="22"/>
        </w:rPr>
        <w:t>: Risk Rating Matrix where Risk Rating = Likelihood x Impact</w:t>
      </w:r>
    </w:p>
    <w:p w14:paraId="7BA3B50A" w14:textId="77777777" w:rsidR="00B26C82" w:rsidRPr="00226F61" w:rsidRDefault="00B26C82" w:rsidP="00942A91">
      <w:pPr>
        <w:ind w:left="720"/>
        <w:rPr>
          <w:sz w:val="22"/>
        </w:rPr>
      </w:pPr>
    </w:p>
    <w:tbl>
      <w:tblPr>
        <w:tblStyle w:val="TableGrid"/>
        <w:tblW w:w="8506" w:type="dxa"/>
        <w:tblInd w:w="720" w:type="dxa"/>
        <w:tblLook w:val="04A0" w:firstRow="1" w:lastRow="0" w:firstColumn="1" w:lastColumn="0" w:noHBand="0" w:noVBand="1"/>
      </w:tblPr>
      <w:tblGrid>
        <w:gridCol w:w="2848"/>
        <w:gridCol w:w="491"/>
        <w:gridCol w:w="491"/>
        <w:gridCol w:w="722"/>
        <w:gridCol w:w="3954"/>
      </w:tblGrid>
      <w:tr w:rsidR="003064E1" w:rsidRPr="00226F61" w14:paraId="02980D8E" w14:textId="77777777" w:rsidTr="00B520A5">
        <w:trPr>
          <w:cantSplit/>
          <w:trHeight w:val="1196"/>
        </w:trPr>
        <w:tc>
          <w:tcPr>
            <w:tcW w:w="2848" w:type="dxa"/>
            <w:vAlign w:val="center"/>
          </w:tcPr>
          <w:p w14:paraId="6DCD8E23" w14:textId="36694509" w:rsidR="00FC2EC6" w:rsidRPr="00226F61" w:rsidRDefault="00811D3F" w:rsidP="003064E1">
            <w:pPr>
              <w:jc w:val="center"/>
              <w:rPr>
                <w:sz w:val="22"/>
              </w:rPr>
            </w:pPr>
            <w:r w:rsidRPr="00226F61">
              <w:rPr>
                <w:sz w:val="22"/>
              </w:rPr>
              <w:t>Risk Event</w:t>
            </w:r>
          </w:p>
        </w:tc>
        <w:tc>
          <w:tcPr>
            <w:tcW w:w="491" w:type="dxa"/>
            <w:textDirection w:val="btLr"/>
            <w:vAlign w:val="center"/>
          </w:tcPr>
          <w:p w14:paraId="01D2D90B" w14:textId="7F8A37F7" w:rsidR="00FC2EC6" w:rsidRPr="00226F61" w:rsidRDefault="00811D3F" w:rsidP="003064E1">
            <w:pPr>
              <w:ind w:left="113" w:right="113"/>
              <w:jc w:val="center"/>
              <w:rPr>
                <w:sz w:val="22"/>
              </w:rPr>
            </w:pPr>
            <w:r w:rsidRPr="00226F61">
              <w:rPr>
                <w:sz w:val="22"/>
              </w:rPr>
              <w:t>Likelihood</w:t>
            </w:r>
          </w:p>
        </w:tc>
        <w:tc>
          <w:tcPr>
            <w:tcW w:w="491" w:type="dxa"/>
            <w:textDirection w:val="btLr"/>
            <w:vAlign w:val="center"/>
          </w:tcPr>
          <w:p w14:paraId="10DD2615" w14:textId="74920CCB" w:rsidR="00FC2EC6" w:rsidRPr="00226F61" w:rsidRDefault="00811D3F" w:rsidP="003064E1">
            <w:pPr>
              <w:ind w:left="113" w:right="113"/>
              <w:jc w:val="center"/>
              <w:rPr>
                <w:sz w:val="22"/>
              </w:rPr>
            </w:pPr>
            <w:r w:rsidRPr="00226F61">
              <w:rPr>
                <w:sz w:val="22"/>
              </w:rPr>
              <w:t>Impact</w:t>
            </w:r>
          </w:p>
        </w:tc>
        <w:tc>
          <w:tcPr>
            <w:tcW w:w="722" w:type="dxa"/>
            <w:textDirection w:val="btLr"/>
            <w:vAlign w:val="center"/>
          </w:tcPr>
          <w:p w14:paraId="0F0AB81E" w14:textId="2201B093" w:rsidR="00FC2EC6" w:rsidRPr="00226F61" w:rsidRDefault="00811D3F" w:rsidP="003064E1">
            <w:pPr>
              <w:ind w:left="113" w:right="113"/>
              <w:jc w:val="center"/>
              <w:rPr>
                <w:sz w:val="22"/>
              </w:rPr>
            </w:pPr>
            <w:r w:rsidRPr="00226F61">
              <w:rPr>
                <w:sz w:val="22"/>
              </w:rPr>
              <w:t>Risk Rating</w:t>
            </w:r>
          </w:p>
        </w:tc>
        <w:tc>
          <w:tcPr>
            <w:tcW w:w="3954" w:type="dxa"/>
            <w:vAlign w:val="center"/>
          </w:tcPr>
          <w:p w14:paraId="29462221" w14:textId="35DFAF60" w:rsidR="00FC2EC6" w:rsidRPr="00226F61" w:rsidRDefault="00811D3F" w:rsidP="003064E1">
            <w:pPr>
              <w:jc w:val="center"/>
              <w:rPr>
                <w:sz w:val="22"/>
              </w:rPr>
            </w:pPr>
            <w:r w:rsidRPr="00226F61">
              <w:rPr>
                <w:sz w:val="22"/>
              </w:rPr>
              <w:t>Mitigation</w:t>
            </w:r>
          </w:p>
        </w:tc>
      </w:tr>
      <w:tr w:rsidR="003064E1" w:rsidRPr="00226F61" w14:paraId="3F16600C" w14:textId="77777777" w:rsidTr="00E437A5">
        <w:trPr>
          <w:trHeight w:val="332"/>
        </w:trPr>
        <w:tc>
          <w:tcPr>
            <w:tcW w:w="2848" w:type="dxa"/>
            <w:vAlign w:val="center"/>
          </w:tcPr>
          <w:p w14:paraId="1E4CB197" w14:textId="6818965F" w:rsidR="00FC2EC6" w:rsidRPr="00226F61" w:rsidRDefault="003064E1" w:rsidP="003064E1">
            <w:pPr>
              <w:jc w:val="center"/>
              <w:rPr>
                <w:sz w:val="22"/>
              </w:rPr>
            </w:pPr>
            <w:r w:rsidRPr="00226F61">
              <w:rPr>
                <w:sz w:val="22"/>
              </w:rPr>
              <w:t>Loss of developers’ code</w:t>
            </w:r>
          </w:p>
        </w:tc>
        <w:tc>
          <w:tcPr>
            <w:tcW w:w="491" w:type="dxa"/>
            <w:vAlign w:val="center"/>
          </w:tcPr>
          <w:p w14:paraId="7F45BFC0" w14:textId="222F37E9" w:rsidR="00FC2EC6" w:rsidRPr="00226F61" w:rsidRDefault="003064E1" w:rsidP="003064E1">
            <w:pPr>
              <w:jc w:val="center"/>
              <w:rPr>
                <w:sz w:val="22"/>
              </w:rPr>
            </w:pPr>
            <w:r w:rsidRPr="00226F61">
              <w:rPr>
                <w:sz w:val="22"/>
              </w:rPr>
              <w:t>1</w:t>
            </w:r>
          </w:p>
        </w:tc>
        <w:tc>
          <w:tcPr>
            <w:tcW w:w="491" w:type="dxa"/>
            <w:vAlign w:val="center"/>
          </w:tcPr>
          <w:p w14:paraId="31DA2E0C" w14:textId="48960AE6" w:rsidR="00FC2EC6" w:rsidRPr="00226F61" w:rsidRDefault="003064E1" w:rsidP="003064E1">
            <w:pPr>
              <w:jc w:val="center"/>
              <w:rPr>
                <w:sz w:val="22"/>
              </w:rPr>
            </w:pPr>
            <w:r w:rsidRPr="00226F61">
              <w:rPr>
                <w:sz w:val="22"/>
              </w:rPr>
              <w:t>4</w:t>
            </w:r>
          </w:p>
        </w:tc>
        <w:tc>
          <w:tcPr>
            <w:tcW w:w="722" w:type="dxa"/>
            <w:shd w:val="clear" w:color="auto" w:fill="92D050"/>
            <w:vAlign w:val="center"/>
          </w:tcPr>
          <w:p w14:paraId="1A256199" w14:textId="3B3FF2D4" w:rsidR="00FC2EC6" w:rsidRPr="00226F61" w:rsidRDefault="003064E1" w:rsidP="003064E1">
            <w:pPr>
              <w:jc w:val="center"/>
              <w:rPr>
                <w:sz w:val="22"/>
              </w:rPr>
            </w:pPr>
            <w:r w:rsidRPr="00226F61">
              <w:rPr>
                <w:sz w:val="22"/>
              </w:rPr>
              <w:t>4</w:t>
            </w:r>
          </w:p>
        </w:tc>
        <w:tc>
          <w:tcPr>
            <w:tcW w:w="3954" w:type="dxa"/>
            <w:vAlign w:val="center"/>
          </w:tcPr>
          <w:p w14:paraId="271DD8E4" w14:textId="7456DC5E" w:rsidR="00FC2EC6" w:rsidRPr="00226F61" w:rsidRDefault="003064E1" w:rsidP="003064E1">
            <w:pPr>
              <w:jc w:val="center"/>
              <w:rPr>
                <w:sz w:val="22"/>
              </w:rPr>
            </w:pPr>
            <w:r w:rsidRPr="00226F61">
              <w:rPr>
                <w:sz w:val="22"/>
              </w:rPr>
              <w:t>Backups of the developers’ machine are take daily to an external hard-drive. The code will also be tracked on GitHub.</w:t>
            </w:r>
          </w:p>
        </w:tc>
      </w:tr>
      <w:tr w:rsidR="003064E1" w:rsidRPr="00226F61" w14:paraId="7A3349CF" w14:textId="77777777" w:rsidTr="00E437A5">
        <w:trPr>
          <w:trHeight w:val="35"/>
        </w:trPr>
        <w:tc>
          <w:tcPr>
            <w:tcW w:w="2848" w:type="dxa"/>
            <w:vAlign w:val="center"/>
          </w:tcPr>
          <w:p w14:paraId="586F6F32" w14:textId="3D7F729B" w:rsidR="00FC2EC6" w:rsidRPr="00226F61" w:rsidRDefault="003064E1" w:rsidP="003064E1">
            <w:pPr>
              <w:jc w:val="center"/>
              <w:rPr>
                <w:sz w:val="22"/>
              </w:rPr>
            </w:pPr>
            <w:r w:rsidRPr="00226F61">
              <w:rPr>
                <w:sz w:val="22"/>
              </w:rPr>
              <w:t>External event prevents progression</w:t>
            </w:r>
          </w:p>
        </w:tc>
        <w:tc>
          <w:tcPr>
            <w:tcW w:w="491" w:type="dxa"/>
            <w:vAlign w:val="center"/>
          </w:tcPr>
          <w:p w14:paraId="4609ABE7" w14:textId="6367CFC3" w:rsidR="00FC2EC6" w:rsidRPr="00226F61" w:rsidRDefault="00C23956" w:rsidP="003064E1">
            <w:pPr>
              <w:jc w:val="center"/>
              <w:rPr>
                <w:sz w:val="22"/>
              </w:rPr>
            </w:pPr>
            <w:r w:rsidRPr="00226F61">
              <w:rPr>
                <w:sz w:val="22"/>
              </w:rPr>
              <w:t>2</w:t>
            </w:r>
          </w:p>
        </w:tc>
        <w:tc>
          <w:tcPr>
            <w:tcW w:w="491" w:type="dxa"/>
            <w:vAlign w:val="center"/>
          </w:tcPr>
          <w:p w14:paraId="7C14957B" w14:textId="209A5A96" w:rsidR="00FC2EC6" w:rsidRPr="00226F61" w:rsidRDefault="00C23956" w:rsidP="003064E1">
            <w:pPr>
              <w:jc w:val="center"/>
              <w:rPr>
                <w:sz w:val="22"/>
              </w:rPr>
            </w:pPr>
            <w:r w:rsidRPr="00226F61">
              <w:rPr>
                <w:sz w:val="22"/>
              </w:rPr>
              <w:t>3</w:t>
            </w:r>
          </w:p>
        </w:tc>
        <w:tc>
          <w:tcPr>
            <w:tcW w:w="722" w:type="dxa"/>
            <w:shd w:val="clear" w:color="auto" w:fill="92D050"/>
            <w:vAlign w:val="center"/>
          </w:tcPr>
          <w:p w14:paraId="3CB78459" w14:textId="5C91F1CD" w:rsidR="00FC2EC6" w:rsidRPr="00226F61" w:rsidRDefault="00C23956" w:rsidP="003064E1">
            <w:pPr>
              <w:jc w:val="center"/>
              <w:rPr>
                <w:sz w:val="22"/>
              </w:rPr>
            </w:pPr>
            <w:r w:rsidRPr="00226F61">
              <w:rPr>
                <w:sz w:val="22"/>
              </w:rPr>
              <w:t>6</w:t>
            </w:r>
          </w:p>
        </w:tc>
        <w:tc>
          <w:tcPr>
            <w:tcW w:w="3954" w:type="dxa"/>
            <w:vAlign w:val="center"/>
          </w:tcPr>
          <w:p w14:paraId="675D1D20" w14:textId="0EA8C88A" w:rsidR="00FC2EC6" w:rsidRPr="00226F61" w:rsidRDefault="00FB59F7" w:rsidP="00FB59F7">
            <w:pPr>
              <w:jc w:val="center"/>
              <w:rPr>
                <w:sz w:val="22"/>
              </w:rPr>
            </w:pPr>
            <w:r w:rsidRPr="00226F61">
              <w:rPr>
                <w:sz w:val="22"/>
              </w:rPr>
              <w:t>Careful project planning implementation of contingency plans if developer starts to fall behind. Some weeks are designed to have less work in case developer needs to catch up.</w:t>
            </w:r>
          </w:p>
        </w:tc>
      </w:tr>
      <w:tr w:rsidR="003064E1" w:rsidRPr="00226F61" w14:paraId="2B9D119D" w14:textId="77777777" w:rsidTr="00E437A5">
        <w:trPr>
          <w:trHeight w:val="35"/>
        </w:trPr>
        <w:tc>
          <w:tcPr>
            <w:tcW w:w="2848" w:type="dxa"/>
            <w:vAlign w:val="center"/>
          </w:tcPr>
          <w:p w14:paraId="1CA38DB3" w14:textId="4835105B" w:rsidR="00FC2EC6" w:rsidRPr="00226F61" w:rsidRDefault="003064E1" w:rsidP="003064E1">
            <w:pPr>
              <w:jc w:val="center"/>
              <w:rPr>
                <w:sz w:val="22"/>
              </w:rPr>
            </w:pPr>
            <w:r w:rsidRPr="00226F61">
              <w:rPr>
                <w:sz w:val="22"/>
              </w:rPr>
              <w:t>Optimistic project plan</w:t>
            </w:r>
          </w:p>
        </w:tc>
        <w:tc>
          <w:tcPr>
            <w:tcW w:w="491" w:type="dxa"/>
            <w:vAlign w:val="center"/>
          </w:tcPr>
          <w:p w14:paraId="497FDD79" w14:textId="252E0C3A" w:rsidR="00FC2EC6" w:rsidRPr="00226F61" w:rsidRDefault="00103284" w:rsidP="003064E1">
            <w:pPr>
              <w:jc w:val="center"/>
              <w:rPr>
                <w:sz w:val="22"/>
              </w:rPr>
            </w:pPr>
            <w:r w:rsidRPr="00226F61">
              <w:rPr>
                <w:sz w:val="22"/>
              </w:rPr>
              <w:t>3</w:t>
            </w:r>
          </w:p>
        </w:tc>
        <w:tc>
          <w:tcPr>
            <w:tcW w:w="491" w:type="dxa"/>
            <w:vAlign w:val="center"/>
          </w:tcPr>
          <w:p w14:paraId="496055CE" w14:textId="7297D872" w:rsidR="00FC2EC6" w:rsidRPr="00226F61" w:rsidRDefault="00103284" w:rsidP="003064E1">
            <w:pPr>
              <w:jc w:val="center"/>
              <w:rPr>
                <w:sz w:val="22"/>
              </w:rPr>
            </w:pPr>
            <w:r w:rsidRPr="00226F61">
              <w:rPr>
                <w:sz w:val="22"/>
              </w:rPr>
              <w:t>3</w:t>
            </w:r>
          </w:p>
        </w:tc>
        <w:tc>
          <w:tcPr>
            <w:tcW w:w="722" w:type="dxa"/>
            <w:shd w:val="clear" w:color="auto" w:fill="FFC000"/>
            <w:vAlign w:val="center"/>
          </w:tcPr>
          <w:p w14:paraId="0FC89A6D" w14:textId="01102EE4" w:rsidR="00FC2EC6" w:rsidRPr="00226F61" w:rsidRDefault="00103284" w:rsidP="003064E1">
            <w:pPr>
              <w:jc w:val="center"/>
              <w:rPr>
                <w:sz w:val="22"/>
              </w:rPr>
            </w:pPr>
            <w:r w:rsidRPr="00226F61">
              <w:rPr>
                <w:sz w:val="22"/>
              </w:rPr>
              <w:t>9</w:t>
            </w:r>
          </w:p>
        </w:tc>
        <w:tc>
          <w:tcPr>
            <w:tcW w:w="3954" w:type="dxa"/>
            <w:vAlign w:val="center"/>
          </w:tcPr>
          <w:p w14:paraId="1DD9123B" w14:textId="2631EEFD" w:rsidR="00FC2EC6" w:rsidRPr="00226F61" w:rsidRDefault="0072189D" w:rsidP="0072189D">
            <w:pPr>
              <w:jc w:val="center"/>
              <w:rPr>
                <w:sz w:val="22"/>
              </w:rPr>
            </w:pPr>
            <w:r w:rsidRPr="00226F61">
              <w:rPr>
                <w:sz w:val="22"/>
              </w:rPr>
              <w:t>Enough time must be given to the development of the software and is something that shouldn’t be rushed. Adjustment to project plan may be required if developer start to lag.</w:t>
            </w:r>
          </w:p>
        </w:tc>
      </w:tr>
      <w:tr w:rsidR="003064E1" w:rsidRPr="00226F61" w14:paraId="70A63C12" w14:textId="77777777" w:rsidTr="00E437A5">
        <w:trPr>
          <w:trHeight w:val="33"/>
        </w:trPr>
        <w:tc>
          <w:tcPr>
            <w:tcW w:w="2848" w:type="dxa"/>
            <w:vAlign w:val="center"/>
          </w:tcPr>
          <w:p w14:paraId="43B98602" w14:textId="0C27078D" w:rsidR="00FC2EC6" w:rsidRPr="00226F61" w:rsidRDefault="003064E1" w:rsidP="003064E1">
            <w:pPr>
              <w:jc w:val="center"/>
              <w:rPr>
                <w:sz w:val="22"/>
              </w:rPr>
            </w:pPr>
            <w:r w:rsidRPr="00226F61">
              <w:rPr>
                <w:sz w:val="22"/>
              </w:rPr>
              <w:t>Completion of code hinders completion of dissertation</w:t>
            </w:r>
          </w:p>
        </w:tc>
        <w:tc>
          <w:tcPr>
            <w:tcW w:w="491" w:type="dxa"/>
            <w:vAlign w:val="center"/>
          </w:tcPr>
          <w:p w14:paraId="3F56C9A0" w14:textId="46578347" w:rsidR="00FC2EC6" w:rsidRPr="00226F61" w:rsidRDefault="00103284" w:rsidP="003064E1">
            <w:pPr>
              <w:jc w:val="center"/>
              <w:rPr>
                <w:sz w:val="22"/>
              </w:rPr>
            </w:pPr>
            <w:r w:rsidRPr="00226F61">
              <w:rPr>
                <w:sz w:val="22"/>
              </w:rPr>
              <w:t>2</w:t>
            </w:r>
          </w:p>
        </w:tc>
        <w:tc>
          <w:tcPr>
            <w:tcW w:w="491" w:type="dxa"/>
            <w:vAlign w:val="center"/>
          </w:tcPr>
          <w:p w14:paraId="7F81E33A" w14:textId="265409FE" w:rsidR="00FC2EC6" w:rsidRPr="00226F61" w:rsidRDefault="00103284" w:rsidP="003064E1">
            <w:pPr>
              <w:jc w:val="center"/>
              <w:rPr>
                <w:sz w:val="22"/>
              </w:rPr>
            </w:pPr>
            <w:r w:rsidRPr="00226F61">
              <w:rPr>
                <w:sz w:val="22"/>
              </w:rPr>
              <w:t>4</w:t>
            </w:r>
          </w:p>
        </w:tc>
        <w:tc>
          <w:tcPr>
            <w:tcW w:w="722" w:type="dxa"/>
            <w:shd w:val="clear" w:color="auto" w:fill="FFC000"/>
            <w:vAlign w:val="center"/>
          </w:tcPr>
          <w:p w14:paraId="34F71BB0" w14:textId="64E39D98" w:rsidR="00FC2EC6" w:rsidRPr="00226F61" w:rsidRDefault="00103284" w:rsidP="003064E1">
            <w:pPr>
              <w:jc w:val="center"/>
              <w:rPr>
                <w:sz w:val="22"/>
              </w:rPr>
            </w:pPr>
            <w:r w:rsidRPr="00226F61">
              <w:rPr>
                <w:sz w:val="22"/>
              </w:rPr>
              <w:t>8</w:t>
            </w:r>
          </w:p>
        </w:tc>
        <w:tc>
          <w:tcPr>
            <w:tcW w:w="3954" w:type="dxa"/>
            <w:vAlign w:val="center"/>
          </w:tcPr>
          <w:p w14:paraId="06EDECE8" w14:textId="004F3397" w:rsidR="00FC2EC6" w:rsidRPr="00226F61" w:rsidRDefault="00791B7F" w:rsidP="003064E1">
            <w:pPr>
              <w:jc w:val="center"/>
              <w:rPr>
                <w:sz w:val="22"/>
              </w:rPr>
            </w:pPr>
            <w:r w:rsidRPr="00226F61">
              <w:rPr>
                <w:sz w:val="22"/>
              </w:rPr>
              <w:t xml:space="preserve">Enough time will be given to produce several drafts of the final dissertation in the project plan. </w:t>
            </w:r>
          </w:p>
        </w:tc>
      </w:tr>
      <w:tr w:rsidR="003064E1" w:rsidRPr="00226F61" w14:paraId="1685DEB5" w14:textId="77777777" w:rsidTr="00E437A5">
        <w:trPr>
          <w:trHeight w:val="35"/>
        </w:trPr>
        <w:tc>
          <w:tcPr>
            <w:tcW w:w="2848" w:type="dxa"/>
            <w:vAlign w:val="center"/>
          </w:tcPr>
          <w:p w14:paraId="345B7CCB" w14:textId="36C142C8" w:rsidR="00FC2EC6" w:rsidRPr="00226F61" w:rsidRDefault="003064E1" w:rsidP="003064E1">
            <w:pPr>
              <w:jc w:val="center"/>
              <w:rPr>
                <w:sz w:val="22"/>
              </w:rPr>
            </w:pPr>
            <w:r w:rsidRPr="00226F61">
              <w:rPr>
                <w:sz w:val="22"/>
              </w:rPr>
              <w:t>New functions not working with current software</w:t>
            </w:r>
          </w:p>
        </w:tc>
        <w:tc>
          <w:tcPr>
            <w:tcW w:w="491" w:type="dxa"/>
            <w:vAlign w:val="center"/>
          </w:tcPr>
          <w:p w14:paraId="34CF5422" w14:textId="0B21B5FA" w:rsidR="00FC2EC6" w:rsidRPr="00226F61" w:rsidRDefault="00103284" w:rsidP="003064E1">
            <w:pPr>
              <w:jc w:val="center"/>
              <w:rPr>
                <w:sz w:val="22"/>
              </w:rPr>
            </w:pPr>
            <w:r w:rsidRPr="00226F61">
              <w:rPr>
                <w:sz w:val="22"/>
              </w:rPr>
              <w:t>2</w:t>
            </w:r>
          </w:p>
        </w:tc>
        <w:tc>
          <w:tcPr>
            <w:tcW w:w="491" w:type="dxa"/>
            <w:vAlign w:val="center"/>
          </w:tcPr>
          <w:p w14:paraId="10DB74C5" w14:textId="274EEA06" w:rsidR="00FC2EC6" w:rsidRPr="00226F61" w:rsidRDefault="00103284" w:rsidP="003064E1">
            <w:pPr>
              <w:jc w:val="center"/>
              <w:rPr>
                <w:sz w:val="22"/>
              </w:rPr>
            </w:pPr>
            <w:r w:rsidRPr="00226F61">
              <w:rPr>
                <w:sz w:val="22"/>
              </w:rPr>
              <w:t>3</w:t>
            </w:r>
          </w:p>
        </w:tc>
        <w:tc>
          <w:tcPr>
            <w:tcW w:w="722" w:type="dxa"/>
            <w:shd w:val="clear" w:color="auto" w:fill="92D050"/>
            <w:vAlign w:val="center"/>
          </w:tcPr>
          <w:p w14:paraId="4E1B69EE" w14:textId="1974B67C" w:rsidR="00FC2EC6" w:rsidRPr="00226F61" w:rsidRDefault="00103284" w:rsidP="003064E1">
            <w:pPr>
              <w:jc w:val="center"/>
              <w:rPr>
                <w:sz w:val="22"/>
              </w:rPr>
            </w:pPr>
            <w:r w:rsidRPr="00226F61">
              <w:rPr>
                <w:sz w:val="22"/>
              </w:rPr>
              <w:t>6</w:t>
            </w:r>
          </w:p>
        </w:tc>
        <w:tc>
          <w:tcPr>
            <w:tcW w:w="3954" w:type="dxa"/>
            <w:vAlign w:val="center"/>
          </w:tcPr>
          <w:p w14:paraId="0CBBAA6D" w14:textId="1028B8EA" w:rsidR="00FC2EC6" w:rsidRPr="00226F61" w:rsidRDefault="00791B7F" w:rsidP="00B520A5">
            <w:pPr>
              <w:jc w:val="center"/>
              <w:rPr>
                <w:sz w:val="22"/>
              </w:rPr>
            </w:pPr>
            <w:r w:rsidRPr="00226F61">
              <w:rPr>
                <w:sz w:val="22"/>
              </w:rPr>
              <w:t xml:space="preserve">Ensuring there are no compatibility issues and correct design practices are followed, such as the creation of UML diagrams showing </w:t>
            </w:r>
            <w:r w:rsidR="00B520A5" w:rsidRPr="00226F61">
              <w:rPr>
                <w:sz w:val="22"/>
              </w:rPr>
              <w:t>function interaction</w:t>
            </w:r>
            <w:r w:rsidRPr="00226F61">
              <w:rPr>
                <w:sz w:val="22"/>
              </w:rPr>
              <w:t>.</w:t>
            </w:r>
          </w:p>
        </w:tc>
      </w:tr>
      <w:tr w:rsidR="003064E1" w:rsidRPr="00226F61" w14:paraId="3001D571" w14:textId="77777777" w:rsidTr="00E437A5">
        <w:trPr>
          <w:trHeight w:val="33"/>
        </w:trPr>
        <w:tc>
          <w:tcPr>
            <w:tcW w:w="2848" w:type="dxa"/>
            <w:vAlign w:val="center"/>
          </w:tcPr>
          <w:p w14:paraId="28BD87B1" w14:textId="050497AC" w:rsidR="00FC2EC6" w:rsidRPr="00226F61" w:rsidRDefault="003064E1" w:rsidP="003064E1">
            <w:pPr>
              <w:jc w:val="center"/>
              <w:rPr>
                <w:sz w:val="22"/>
              </w:rPr>
            </w:pPr>
            <w:r w:rsidRPr="00226F61">
              <w:rPr>
                <w:sz w:val="22"/>
              </w:rPr>
              <w:t>Contact resolution scalability not fixed</w:t>
            </w:r>
          </w:p>
        </w:tc>
        <w:tc>
          <w:tcPr>
            <w:tcW w:w="491" w:type="dxa"/>
            <w:vAlign w:val="center"/>
          </w:tcPr>
          <w:p w14:paraId="0A0B6526" w14:textId="403F38BE" w:rsidR="00FC2EC6" w:rsidRPr="00226F61" w:rsidRDefault="00791B7F" w:rsidP="003064E1">
            <w:pPr>
              <w:jc w:val="center"/>
              <w:rPr>
                <w:sz w:val="22"/>
              </w:rPr>
            </w:pPr>
            <w:r w:rsidRPr="00226F61">
              <w:rPr>
                <w:sz w:val="22"/>
              </w:rPr>
              <w:t>3</w:t>
            </w:r>
          </w:p>
        </w:tc>
        <w:tc>
          <w:tcPr>
            <w:tcW w:w="491" w:type="dxa"/>
            <w:vAlign w:val="center"/>
          </w:tcPr>
          <w:p w14:paraId="72342018" w14:textId="0A1DE0A4" w:rsidR="00FC2EC6" w:rsidRPr="00226F61" w:rsidRDefault="00103284" w:rsidP="003064E1">
            <w:pPr>
              <w:jc w:val="center"/>
              <w:rPr>
                <w:sz w:val="22"/>
              </w:rPr>
            </w:pPr>
            <w:r w:rsidRPr="00226F61">
              <w:rPr>
                <w:sz w:val="22"/>
              </w:rPr>
              <w:t>4</w:t>
            </w:r>
          </w:p>
        </w:tc>
        <w:tc>
          <w:tcPr>
            <w:tcW w:w="722" w:type="dxa"/>
            <w:shd w:val="clear" w:color="auto" w:fill="FF0000"/>
            <w:vAlign w:val="center"/>
          </w:tcPr>
          <w:p w14:paraId="54C028E3" w14:textId="7FF341FD" w:rsidR="00FC2EC6" w:rsidRPr="00226F61" w:rsidRDefault="00791B7F" w:rsidP="003064E1">
            <w:pPr>
              <w:jc w:val="center"/>
              <w:rPr>
                <w:sz w:val="22"/>
              </w:rPr>
            </w:pPr>
            <w:r w:rsidRPr="00226F61">
              <w:rPr>
                <w:sz w:val="22"/>
              </w:rPr>
              <w:t>12</w:t>
            </w:r>
          </w:p>
        </w:tc>
        <w:tc>
          <w:tcPr>
            <w:tcW w:w="3954" w:type="dxa"/>
            <w:vAlign w:val="center"/>
          </w:tcPr>
          <w:p w14:paraId="6AED6328" w14:textId="3BB784E1" w:rsidR="00FC2EC6" w:rsidRPr="00226F61" w:rsidRDefault="00791B7F" w:rsidP="003064E1">
            <w:pPr>
              <w:jc w:val="center"/>
              <w:rPr>
                <w:sz w:val="22"/>
              </w:rPr>
            </w:pPr>
            <w:r w:rsidRPr="00226F61">
              <w:rPr>
                <w:sz w:val="22"/>
              </w:rPr>
              <w:t>Review of different software for contact resolution. Decreasing experiment area is a last resort to ensuring a confluence can be modelled.</w:t>
            </w:r>
          </w:p>
        </w:tc>
      </w:tr>
      <w:tr w:rsidR="003064E1" w:rsidRPr="00226F61" w14:paraId="5DA7AF80" w14:textId="77777777" w:rsidTr="00E437A5">
        <w:trPr>
          <w:trHeight w:val="33"/>
        </w:trPr>
        <w:tc>
          <w:tcPr>
            <w:tcW w:w="2848" w:type="dxa"/>
            <w:vAlign w:val="center"/>
          </w:tcPr>
          <w:p w14:paraId="66BB15DA" w14:textId="1ACC44A2" w:rsidR="003064E1" w:rsidRPr="00226F61" w:rsidRDefault="003064E1" w:rsidP="003064E1">
            <w:pPr>
              <w:jc w:val="center"/>
              <w:rPr>
                <w:sz w:val="22"/>
              </w:rPr>
            </w:pPr>
            <w:r w:rsidRPr="00226F61">
              <w:rPr>
                <w:sz w:val="22"/>
              </w:rPr>
              <w:t>Lack of accurate data</w:t>
            </w:r>
          </w:p>
        </w:tc>
        <w:tc>
          <w:tcPr>
            <w:tcW w:w="491" w:type="dxa"/>
            <w:vAlign w:val="center"/>
          </w:tcPr>
          <w:p w14:paraId="324245CE" w14:textId="211528F5" w:rsidR="003064E1" w:rsidRPr="00226F61" w:rsidRDefault="00103284" w:rsidP="003064E1">
            <w:pPr>
              <w:jc w:val="center"/>
              <w:rPr>
                <w:sz w:val="22"/>
              </w:rPr>
            </w:pPr>
            <w:r w:rsidRPr="00226F61">
              <w:rPr>
                <w:sz w:val="22"/>
              </w:rPr>
              <w:t>4</w:t>
            </w:r>
          </w:p>
        </w:tc>
        <w:tc>
          <w:tcPr>
            <w:tcW w:w="491" w:type="dxa"/>
            <w:vAlign w:val="center"/>
          </w:tcPr>
          <w:p w14:paraId="337CC21C" w14:textId="43D1000B" w:rsidR="003064E1" w:rsidRPr="00226F61" w:rsidRDefault="00103284" w:rsidP="003064E1">
            <w:pPr>
              <w:jc w:val="center"/>
              <w:rPr>
                <w:sz w:val="22"/>
              </w:rPr>
            </w:pPr>
            <w:r w:rsidRPr="00226F61">
              <w:rPr>
                <w:sz w:val="22"/>
              </w:rPr>
              <w:t>3</w:t>
            </w:r>
          </w:p>
        </w:tc>
        <w:tc>
          <w:tcPr>
            <w:tcW w:w="722" w:type="dxa"/>
            <w:shd w:val="clear" w:color="auto" w:fill="FF0000"/>
            <w:vAlign w:val="center"/>
          </w:tcPr>
          <w:p w14:paraId="542F7095" w14:textId="43FB72F3" w:rsidR="003064E1" w:rsidRPr="00226F61" w:rsidRDefault="00103284" w:rsidP="003064E1">
            <w:pPr>
              <w:jc w:val="center"/>
              <w:rPr>
                <w:sz w:val="22"/>
              </w:rPr>
            </w:pPr>
            <w:r w:rsidRPr="00226F61">
              <w:rPr>
                <w:sz w:val="22"/>
              </w:rPr>
              <w:t>12</w:t>
            </w:r>
          </w:p>
        </w:tc>
        <w:tc>
          <w:tcPr>
            <w:tcW w:w="3954" w:type="dxa"/>
            <w:vAlign w:val="center"/>
          </w:tcPr>
          <w:p w14:paraId="3AFED7C0" w14:textId="6033BAAD" w:rsidR="003064E1" w:rsidRPr="00226F61" w:rsidRDefault="00791B7F" w:rsidP="003064E1">
            <w:pPr>
              <w:jc w:val="center"/>
              <w:rPr>
                <w:sz w:val="22"/>
              </w:rPr>
            </w:pPr>
            <w:r w:rsidRPr="00226F61">
              <w:rPr>
                <w:sz w:val="22"/>
              </w:rPr>
              <w:t xml:space="preserve">Continual reviewing of papers surrounding the topic for any extra hints. </w:t>
            </w:r>
            <w:r w:rsidRPr="00226F61">
              <w:rPr>
                <w:sz w:val="22"/>
              </w:rPr>
              <w:lastRenderedPageBreak/>
              <w:t xml:space="preserve">Otherwise a heuristic approach with several simulations </w:t>
            </w:r>
            <w:r w:rsidR="0077746E" w:rsidRPr="00226F61">
              <w:rPr>
                <w:sz w:val="22"/>
              </w:rPr>
              <w:t>should provide accurate results.</w:t>
            </w:r>
          </w:p>
        </w:tc>
      </w:tr>
      <w:tr w:rsidR="003064E1" w:rsidRPr="00226F61" w14:paraId="09994F2A" w14:textId="77777777" w:rsidTr="00E437A5">
        <w:trPr>
          <w:trHeight w:val="33"/>
        </w:trPr>
        <w:tc>
          <w:tcPr>
            <w:tcW w:w="2848" w:type="dxa"/>
            <w:vAlign w:val="center"/>
          </w:tcPr>
          <w:p w14:paraId="60B71C2C" w14:textId="2971A7F6" w:rsidR="003064E1" w:rsidRPr="00226F61" w:rsidRDefault="003064E1" w:rsidP="003064E1">
            <w:pPr>
              <w:jc w:val="center"/>
              <w:rPr>
                <w:sz w:val="22"/>
              </w:rPr>
            </w:pPr>
            <w:r w:rsidRPr="00226F61">
              <w:rPr>
                <w:sz w:val="22"/>
              </w:rPr>
              <w:lastRenderedPageBreak/>
              <w:t>System too slow for use under standard conditions</w:t>
            </w:r>
          </w:p>
        </w:tc>
        <w:tc>
          <w:tcPr>
            <w:tcW w:w="491" w:type="dxa"/>
            <w:vAlign w:val="center"/>
          </w:tcPr>
          <w:p w14:paraId="6BC0AB4F" w14:textId="13D18238" w:rsidR="003064E1" w:rsidRPr="00226F61" w:rsidRDefault="00103284" w:rsidP="003064E1">
            <w:pPr>
              <w:jc w:val="center"/>
              <w:rPr>
                <w:sz w:val="22"/>
              </w:rPr>
            </w:pPr>
            <w:r w:rsidRPr="00226F61">
              <w:rPr>
                <w:sz w:val="22"/>
              </w:rPr>
              <w:t>3</w:t>
            </w:r>
          </w:p>
        </w:tc>
        <w:tc>
          <w:tcPr>
            <w:tcW w:w="491" w:type="dxa"/>
            <w:vAlign w:val="center"/>
          </w:tcPr>
          <w:p w14:paraId="5978E20B" w14:textId="5B07C4B4" w:rsidR="003064E1" w:rsidRPr="00226F61" w:rsidRDefault="00103284" w:rsidP="003064E1">
            <w:pPr>
              <w:jc w:val="center"/>
              <w:rPr>
                <w:sz w:val="22"/>
              </w:rPr>
            </w:pPr>
            <w:r w:rsidRPr="00226F61">
              <w:rPr>
                <w:sz w:val="22"/>
              </w:rPr>
              <w:t>4</w:t>
            </w:r>
          </w:p>
        </w:tc>
        <w:tc>
          <w:tcPr>
            <w:tcW w:w="722" w:type="dxa"/>
            <w:shd w:val="clear" w:color="auto" w:fill="FF0000"/>
            <w:vAlign w:val="center"/>
          </w:tcPr>
          <w:p w14:paraId="0D84B304" w14:textId="4C7C8530" w:rsidR="003064E1" w:rsidRPr="00226F61" w:rsidRDefault="00103284" w:rsidP="003064E1">
            <w:pPr>
              <w:jc w:val="center"/>
              <w:rPr>
                <w:sz w:val="22"/>
              </w:rPr>
            </w:pPr>
            <w:r w:rsidRPr="00226F61">
              <w:rPr>
                <w:sz w:val="22"/>
              </w:rPr>
              <w:t>12</w:t>
            </w:r>
          </w:p>
        </w:tc>
        <w:tc>
          <w:tcPr>
            <w:tcW w:w="3954" w:type="dxa"/>
            <w:vAlign w:val="center"/>
          </w:tcPr>
          <w:p w14:paraId="36D44CF6" w14:textId="37AC8DC0" w:rsidR="003064E1" w:rsidRPr="00226F61" w:rsidRDefault="0077746E" w:rsidP="003064E1">
            <w:pPr>
              <w:jc w:val="center"/>
              <w:rPr>
                <w:sz w:val="22"/>
              </w:rPr>
            </w:pPr>
            <w:r w:rsidRPr="00226F61">
              <w:rPr>
                <w:sz w:val="22"/>
              </w:rPr>
              <w:t>Avoid implementation of nested loops, and constantly assess performance. Possibility of running simulation on Iceberg.</w:t>
            </w:r>
          </w:p>
        </w:tc>
      </w:tr>
      <w:tr w:rsidR="003064E1" w:rsidRPr="00226F61" w14:paraId="26DA2BBA" w14:textId="77777777" w:rsidTr="00E437A5">
        <w:trPr>
          <w:trHeight w:val="33"/>
        </w:trPr>
        <w:tc>
          <w:tcPr>
            <w:tcW w:w="2848" w:type="dxa"/>
            <w:vAlign w:val="center"/>
          </w:tcPr>
          <w:p w14:paraId="0C1C83DE" w14:textId="0845492F" w:rsidR="003064E1" w:rsidRPr="00226F61" w:rsidRDefault="003064E1" w:rsidP="003064E1">
            <w:pPr>
              <w:jc w:val="center"/>
              <w:rPr>
                <w:sz w:val="22"/>
              </w:rPr>
            </w:pPr>
            <w:r w:rsidRPr="00226F61">
              <w:rPr>
                <w:sz w:val="22"/>
              </w:rPr>
              <w:t>Requirements change during development</w:t>
            </w:r>
          </w:p>
        </w:tc>
        <w:tc>
          <w:tcPr>
            <w:tcW w:w="491" w:type="dxa"/>
            <w:vAlign w:val="center"/>
          </w:tcPr>
          <w:p w14:paraId="3CFB8250" w14:textId="600E54C8" w:rsidR="003064E1" w:rsidRPr="00226F61" w:rsidRDefault="00103284" w:rsidP="003064E1">
            <w:pPr>
              <w:jc w:val="center"/>
              <w:rPr>
                <w:sz w:val="22"/>
              </w:rPr>
            </w:pPr>
            <w:r w:rsidRPr="00226F61">
              <w:rPr>
                <w:sz w:val="22"/>
              </w:rPr>
              <w:t>1</w:t>
            </w:r>
          </w:p>
        </w:tc>
        <w:tc>
          <w:tcPr>
            <w:tcW w:w="491" w:type="dxa"/>
            <w:vAlign w:val="center"/>
          </w:tcPr>
          <w:p w14:paraId="17C3066A" w14:textId="20D76E66" w:rsidR="003064E1" w:rsidRPr="00226F61" w:rsidRDefault="00103284" w:rsidP="003064E1">
            <w:pPr>
              <w:jc w:val="center"/>
              <w:rPr>
                <w:sz w:val="22"/>
              </w:rPr>
            </w:pPr>
            <w:r w:rsidRPr="00226F61">
              <w:rPr>
                <w:sz w:val="22"/>
              </w:rPr>
              <w:t>3</w:t>
            </w:r>
          </w:p>
        </w:tc>
        <w:tc>
          <w:tcPr>
            <w:tcW w:w="722" w:type="dxa"/>
            <w:shd w:val="clear" w:color="auto" w:fill="00B050"/>
            <w:vAlign w:val="center"/>
          </w:tcPr>
          <w:p w14:paraId="2FD9D1B2" w14:textId="03B30E8F" w:rsidR="003064E1" w:rsidRPr="00226F61" w:rsidRDefault="00103284" w:rsidP="003064E1">
            <w:pPr>
              <w:jc w:val="center"/>
              <w:rPr>
                <w:sz w:val="22"/>
              </w:rPr>
            </w:pPr>
            <w:r w:rsidRPr="00226F61">
              <w:rPr>
                <w:sz w:val="22"/>
              </w:rPr>
              <w:t>3</w:t>
            </w:r>
          </w:p>
        </w:tc>
        <w:tc>
          <w:tcPr>
            <w:tcW w:w="3954" w:type="dxa"/>
            <w:vAlign w:val="center"/>
          </w:tcPr>
          <w:p w14:paraId="524E748D" w14:textId="70B59576" w:rsidR="003064E1" w:rsidRPr="00226F61" w:rsidRDefault="0077746E" w:rsidP="003064E1">
            <w:pPr>
              <w:jc w:val="center"/>
              <w:rPr>
                <w:sz w:val="22"/>
              </w:rPr>
            </w:pPr>
            <w:r w:rsidRPr="00226F61">
              <w:rPr>
                <w:sz w:val="22"/>
              </w:rPr>
              <w:t>The code will be implemented in an Object Orientated manner, providing modularity of functions with little refactoring.</w:t>
            </w:r>
          </w:p>
        </w:tc>
      </w:tr>
    </w:tbl>
    <w:p w14:paraId="15CDA1AA" w14:textId="16FFC75C" w:rsidR="0049568A" w:rsidRPr="00226F61" w:rsidRDefault="00610676" w:rsidP="00C108E8">
      <w:pPr>
        <w:rPr>
          <w:ins w:id="207" w:author="Harry Cooper" w:date="2017-11-30T09:49:00Z"/>
          <w:sz w:val="22"/>
          <w:szCs w:val="22"/>
        </w:rPr>
      </w:pPr>
      <w:r w:rsidRPr="00226F61">
        <w:rPr>
          <w:sz w:val="22"/>
        </w:rPr>
        <w:tab/>
        <w:t>Table 3.4</w:t>
      </w:r>
      <w:r w:rsidR="00C108E8" w:rsidRPr="00226F61">
        <w:rPr>
          <w:sz w:val="22"/>
        </w:rPr>
        <w:t>: Risk identification, analysis and planned mitigations.</w:t>
      </w:r>
    </w:p>
    <w:p w14:paraId="6EE9AE98" w14:textId="77777777" w:rsidR="00135A10" w:rsidRPr="00226F61" w:rsidRDefault="00135A10" w:rsidP="00BE672F">
      <w:pPr>
        <w:rPr>
          <w:sz w:val="22"/>
          <w:szCs w:val="22"/>
        </w:rPr>
      </w:pPr>
    </w:p>
    <w:p w14:paraId="0CBFA9CA" w14:textId="375B8DB8" w:rsidR="0049568A" w:rsidRPr="00226F61" w:rsidRDefault="00DD2494" w:rsidP="00BE672F">
      <w:pPr>
        <w:rPr>
          <w:szCs w:val="22"/>
        </w:rPr>
      </w:pPr>
      <w:r w:rsidRPr="00226F61">
        <w:rPr>
          <w:szCs w:val="22"/>
        </w:rPr>
        <w:t xml:space="preserve">3.4 </w:t>
      </w:r>
      <w:r w:rsidR="0049568A" w:rsidRPr="00226F61">
        <w:rPr>
          <w:szCs w:val="22"/>
        </w:rPr>
        <w:t xml:space="preserve">Evaluation </w:t>
      </w:r>
      <w:r w:rsidR="0071486B" w:rsidRPr="00226F61">
        <w:rPr>
          <w:szCs w:val="22"/>
        </w:rPr>
        <w:t>and Testing</w:t>
      </w:r>
    </w:p>
    <w:p w14:paraId="757D4E8F" w14:textId="77777777" w:rsidR="009C59A3" w:rsidRPr="00226F61" w:rsidRDefault="009C59A3" w:rsidP="00BE672F">
      <w:pPr>
        <w:rPr>
          <w:szCs w:val="22"/>
        </w:rPr>
      </w:pPr>
    </w:p>
    <w:p w14:paraId="35129E35" w14:textId="10B6B4D1" w:rsidR="007A568D" w:rsidRPr="00226F61" w:rsidRDefault="009C59A3" w:rsidP="009C59A3">
      <w:pPr>
        <w:ind w:left="720"/>
        <w:rPr>
          <w:sz w:val="22"/>
          <w:szCs w:val="22"/>
        </w:rPr>
      </w:pPr>
      <w:r w:rsidRPr="00226F61">
        <w:rPr>
          <w:sz w:val="22"/>
          <w:szCs w:val="22"/>
        </w:rPr>
        <w:t xml:space="preserve">There are several tests that could be used to measure the success of the project once everything’s completed. </w:t>
      </w:r>
    </w:p>
    <w:p w14:paraId="03E16E29" w14:textId="1958F3C2" w:rsidR="009C59A3" w:rsidRPr="00226F61" w:rsidRDefault="009C59A3" w:rsidP="009C59A3">
      <w:pPr>
        <w:ind w:left="720"/>
        <w:rPr>
          <w:sz w:val="22"/>
          <w:szCs w:val="22"/>
        </w:rPr>
      </w:pPr>
      <w:r w:rsidRPr="00226F61">
        <w:rPr>
          <w:sz w:val="22"/>
          <w:szCs w:val="22"/>
        </w:rPr>
        <w:t xml:space="preserve">Test 1 would involve the variation of age and the subsequent measurement of change in time for the wound to heal. </w:t>
      </w:r>
      <w:proofErr w:type="gramStart"/>
      <w:r w:rsidR="007A568D" w:rsidRPr="00226F61">
        <w:rPr>
          <w:sz w:val="22"/>
          <w:szCs w:val="22"/>
        </w:rPr>
        <w:t>In order to</w:t>
      </w:r>
      <w:proofErr w:type="gramEnd"/>
      <w:r w:rsidR="007A568D" w:rsidRPr="00226F61">
        <w:rPr>
          <w:sz w:val="22"/>
          <w:szCs w:val="22"/>
        </w:rPr>
        <w:t xml:space="preserve"> vary age, as shown in the literature review, the number of starting senescent cells within the model</w:t>
      </w:r>
      <w:r w:rsidR="00A5628A" w:rsidRPr="00226F61">
        <w:rPr>
          <w:sz w:val="22"/>
          <w:szCs w:val="22"/>
        </w:rPr>
        <w:t xml:space="preserve"> will change</w:t>
      </w:r>
      <w:r w:rsidR="007A568D" w:rsidRPr="00226F61">
        <w:rPr>
          <w:sz w:val="22"/>
          <w:szCs w:val="22"/>
        </w:rPr>
        <w:t xml:space="preserve">, with younger patients having fewer senescent cells and elderly patients more. </w:t>
      </w:r>
      <w:r w:rsidRPr="00226F61">
        <w:rPr>
          <w:sz w:val="22"/>
          <w:szCs w:val="22"/>
        </w:rPr>
        <w:t>This test is paramount as it will be the main evidence used to answer the main aim.</w:t>
      </w:r>
    </w:p>
    <w:p w14:paraId="547CF1F5" w14:textId="585B3020" w:rsidR="007A568D" w:rsidRPr="00226F61" w:rsidRDefault="007A568D" w:rsidP="009C59A3">
      <w:pPr>
        <w:ind w:left="720"/>
        <w:rPr>
          <w:sz w:val="22"/>
          <w:szCs w:val="22"/>
        </w:rPr>
      </w:pPr>
      <w:r w:rsidRPr="00226F61">
        <w:rPr>
          <w:sz w:val="22"/>
          <w:szCs w:val="22"/>
        </w:rPr>
        <w:t>Test 2 involves varying the wound size and observing the time taken for the wound to heal for each age group.</w:t>
      </w:r>
    </w:p>
    <w:p w14:paraId="45F79807" w14:textId="76126B99" w:rsidR="000635E8" w:rsidRPr="00226F61" w:rsidRDefault="000635E8" w:rsidP="009C59A3">
      <w:pPr>
        <w:ind w:left="720"/>
        <w:rPr>
          <w:sz w:val="22"/>
          <w:szCs w:val="22"/>
        </w:rPr>
      </w:pPr>
      <w:r w:rsidRPr="00226F61">
        <w:rPr>
          <w:sz w:val="22"/>
          <w:szCs w:val="22"/>
        </w:rPr>
        <w:t>I will also produce system and unit test to ensure the program works as intended and any bugs found can be ironed out.</w:t>
      </w:r>
    </w:p>
    <w:p w14:paraId="5B08A798" w14:textId="77777777" w:rsidR="000635E8" w:rsidRPr="00226F61" w:rsidRDefault="000635E8" w:rsidP="009C59A3">
      <w:pPr>
        <w:ind w:left="720"/>
        <w:rPr>
          <w:sz w:val="22"/>
          <w:szCs w:val="22"/>
        </w:rPr>
      </w:pPr>
    </w:p>
    <w:p w14:paraId="5F194919" w14:textId="5D2F4F93" w:rsidR="00D933E4" w:rsidRDefault="000635E8" w:rsidP="000635E8">
      <w:pPr>
        <w:ind w:left="720"/>
        <w:rPr>
          <w:sz w:val="22"/>
          <w:szCs w:val="22"/>
        </w:rPr>
      </w:pPr>
      <w:r w:rsidRPr="00226F61">
        <w:rPr>
          <w:sz w:val="22"/>
          <w:szCs w:val="22"/>
        </w:rPr>
        <w:t>The evaluation of my work will include the results I gather from the tests above and comparing them against current literature showing blood vessel wound healing in vitro.</w:t>
      </w:r>
    </w:p>
    <w:p w14:paraId="7E01208F" w14:textId="77777777" w:rsidR="00254EDD" w:rsidRDefault="00254EDD" w:rsidP="000635E8">
      <w:pPr>
        <w:ind w:left="720"/>
        <w:rPr>
          <w:sz w:val="22"/>
          <w:szCs w:val="22"/>
        </w:rPr>
      </w:pPr>
    </w:p>
    <w:p w14:paraId="37BB10B6" w14:textId="36B8A216" w:rsidR="00254EDD" w:rsidRPr="00BF28A0" w:rsidRDefault="00254EDD" w:rsidP="00254EDD">
      <w:pPr>
        <w:rPr>
          <w:color w:val="ED7D31" w:themeColor="accent2"/>
          <w:sz w:val="22"/>
          <w:szCs w:val="22"/>
        </w:rPr>
      </w:pPr>
      <w:r w:rsidRPr="00BF28A0">
        <w:rPr>
          <w:color w:val="ED7D31" w:themeColor="accent2"/>
          <w:sz w:val="22"/>
          <w:szCs w:val="22"/>
        </w:rPr>
        <w:t>3.5 Functional Requirements</w:t>
      </w:r>
    </w:p>
    <w:p w14:paraId="1E7CD9B4" w14:textId="77777777" w:rsidR="00254EDD" w:rsidRPr="00BF28A0" w:rsidRDefault="00254EDD" w:rsidP="00254EDD">
      <w:pPr>
        <w:rPr>
          <w:color w:val="ED7D31" w:themeColor="accent2"/>
          <w:sz w:val="22"/>
          <w:szCs w:val="22"/>
        </w:rPr>
      </w:pPr>
    </w:p>
    <w:p w14:paraId="642EFBB5" w14:textId="0965EC21" w:rsidR="00254EDD" w:rsidRPr="00BF28A0" w:rsidRDefault="00254EDD" w:rsidP="00254EDD">
      <w:pPr>
        <w:rPr>
          <w:color w:val="ED7D31" w:themeColor="accent2"/>
          <w:sz w:val="22"/>
          <w:szCs w:val="22"/>
        </w:rPr>
      </w:pPr>
      <w:r w:rsidRPr="00BF28A0">
        <w:rPr>
          <w:color w:val="ED7D31" w:themeColor="accent2"/>
          <w:sz w:val="22"/>
          <w:szCs w:val="22"/>
        </w:rPr>
        <w:t>3.6 Non-Functional Requirements</w:t>
      </w:r>
    </w:p>
    <w:p w14:paraId="797B4729" w14:textId="77777777" w:rsidR="00254EDD" w:rsidRPr="00BF28A0" w:rsidRDefault="00254EDD" w:rsidP="00254EDD">
      <w:pPr>
        <w:rPr>
          <w:color w:val="ED7D31" w:themeColor="accent2"/>
          <w:sz w:val="22"/>
          <w:szCs w:val="22"/>
        </w:rPr>
      </w:pPr>
    </w:p>
    <w:p w14:paraId="262067C3" w14:textId="5F136BF5" w:rsidR="00254EDD" w:rsidRPr="00BF28A0" w:rsidRDefault="00254EDD" w:rsidP="00254EDD">
      <w:pPr>
        <w:rPr>
          <w:color w:val="ED7D31" w:themeColor="accent2"/>
          <w:sz w:val="22"/>
          <w:szCs w:val="22"/>
        </w:rPr>
      </w:pPr>
      <w:r w:rsidRPr="00BF28A0">
        <w:rPr>
          <w:color w:val="ED7D31" w:themeColor="accent2"/>
          <w:sz w:val="22"/>
          <w:szCs w:val="22"/>
        </w:rPr>
        <w:t>3.7 Justification of ABM Modelling</w:t>
      </w:r>
    </w:p>
    <w:p w14:paraId="0FC4B633" w14:textId="77777777" w:rsidR="000B68FD" w:rsidRPr="00BF28A0" w:rsidRDefault="000B68FD" w:rsidP="00254EDD">
      <w:pPr>
        <w:rPr>
          <w:color w:val="ED7D31" w:themeColor="accent2"/>
          <w:sz w:val="22"/>
          <w:szCs w:val="22"/>
        </w:rPr>
      </w:pPr>
    </w:p>
    <w:p w14:paraId="088E69A5" w14:textId="5077FF0B" w:rsidR="000B68FD" w:rsidRPr="00BF28A0" w:rsidRDefault="000B68FD" w:rsidP="000B68FD">
      <w:pPr>
        <w:pStyle w:val="ListParagraph"/>
        <w:numPr>
          <w:ilvl w:val="0"/>
          <w:numId w:val="3"/>
        </w:numPr>
        <w:rPr>
          <w:rFonts w:eastAsia="Times New Roman"/>
          <w:color w:val="ED7D31" w:themeColor="accent2"/>
          <w:sz w:val="21"/>
          <w:szCs w:val="22"/>
        </w:rPr>
      </w:pPr>
      <w:r w:rsidRPr="00BF28A0">
        <w:rPr>
          <w:rFonts w:eastAsia="Times New Roman"/>
          <w:color w:val="ED7D31" w:themeColor="accent2"/>
          <w:sz w:val="21"/>
          <w:szCs w:val="22"/>
        </w:rPr>
        <w:t>Move ‘methods of choice’ here?</w:t>
      </w:r>
    </w:p>
    <w:p w14:paraId="476FF22A" w14:textId="77777777" w:rsidR="00F42394" w:rsidRPr="00226F61" w:rsidRDefault="00F42394">
      <w:pPr>
        <w:rPr>
          <w:rFonts w:eastAsia="Times New Roman"/>
          <w:sz w:val="22"/>
          <w:szCs w:val="22"/>
        </w:rPr>
      </w:pPr>
    </w:p>
    <w:p w14:paraId="3BE2BD12" w14:textId="0E4E69B1" w:rsidR="00D23C28" w:rsidRPr="00A46881" w:rsidRDefault="00F42394" w:rsidP="007F18FA">
      <w:pPr>
        <w:pStyle w:val="ListParagraph"/>
        <w:numPr>
          <w:ilvl w:val="0"/>
          <w:numId w:val="9"/>
        </w:numPr>
        <w:rPr>
          <w:rFonts w:eastAsia="Times New Roman"/>
          <w:b/>
          <w:sz w:val="22"/>
          <w:szCs w:val="22"/>
        </w:rPr>
      </w:pPr>
      <w:r w:rsidRPr="00A46881">
        <w:rPr>
          <w:rFonts w:eastAsia="Times New Roman"/>
          <w:b/>
          <w:sz w:val="22"/>
          <w:szCs w:val="22"/>
        </w:rPr>
        <w:t>Design</w:t>
      </w:r>
      <w:r w:rsidR="00207EDB" w:rsidRPr="00A46881">
        <w:rPr>
          <w:rFonts w:eastAsia="Times New Roman"/>
          <w:b/>
          <w:sz w:val="22"/>
          <w:szCs w:val="22"/>
        </w:rPr>
        <w:br/>
      </w:r>
      <w:r w:rsidR="00207EDB" w:rsidRPr="00A46881">
        <w:rPr>
          <w:rFonts w:eastAsia="Times New Roman"/>
          <w:b/>
          <w:sz w:val="22"/>
          <w:szCs w:val="22"/>
        </w:rPr>
        <w:br/>
      </w:r>
      <w:r w:rsidR="00A46881" w:rsidRPr="00A46881">
        <w:rPr>
          <w:rFonts w:eastAsia="Times New Roman"/>
          <w:sz w:val="22"/>
          <w:szCs w:val="22"/>
        </w:rPr>
        <w:t>As seen above, there are several ways of developing an ABM to implement the requirements. In this</w:t>
      </w:r>
      <w:r w:rsidR="00C57FCD" w:rsidRPr="00A46881">
        <w:rPr>
          <w:rFonts w:eastAsia="Times New Roman"/>
          <w:sz w:val="22"/>
          <w:szCs w:val="22"/>
        </w:rPr>
        <w:t xml:space="preserve"> chapter</w:t>
      </w:r>
      <w:r w:rsidR="00A46881">
        <w:rPr>
          <w:rFonts w:eastAsia="Times New Roman"/>
          <w:sz w:val="22"/>
          <w:szCs w:val="22"/>
        </w:rPr>
        <w:t>, the various methods will be laid out and evaluated, leading to a final decision.</w:t>
      </w:r>
    </w:p>
    <w:p w14:paraId="21CE34FF" w14:textId="77777777" w:rsidR="00A46881" w:rsidRPr="00A46881" w:rsidRDefault="00A46881" w:rsidP="00A46881">
      <w:pPr>
        <w:pStyle w:val="ListParagraph"/>
        <w:ind w:left="360"/>
        <w:rPr>
          <w:rFonts w:eastAsia="Times New Roman"/>
          <w:b/>
          <w:sz w:val="22"/>
          <w:szCs w:val="22"/>
        </w:rPr>
      </w:pPr>
    </w:p>
    <w:p w14:paraId="3781E6BA" w14:textId="1BDB3C12" w:rsidR="00830234" w:rsidRPr="00830234" w:rsidRDefault="00830234" w:rsidP="00830234">
      <w:pPr>
        <w:rPr>
          <w:rFonts w:eastAsia="Times New Roman"/>
          <w:b/>
          <w:sz w:val="22"/>
          <w:szCs w:val="22"/>
        </w:rPr>
      </w:pPr>
      <w:r>
        <w:rPr>
          <w:rFonts w:eastAsia="Times New Roman"/>
          <w:b/>
          <w:sz w:val="22"/>
          <w:szCs w:val="22"/>
        </w:rPr>
        <w:t xml:space="preserve">4. 1 </w:t>
      </w:r>
      <w:r w:rsidRPr="00830234">
        <w:rPr>
          <w:rFonts w:eastAsia="Times New Roman"/>
          <w:b/>
          <w:sz w:val="22"/>
          <w:szCs w:val="22"/>
        </w:rPr>
        <w:t>Implementation Selection</w:t>
      </w:r>
    </w:p>
    <w:p w14:paraId="35FCE936" w14:textId="77777777" w:rsidR="00830234" w:rsidRDefault="00830234">
      <w:pPr>
        <w:rPr>
          <w:rFonts w:eastAsia="Times New Roman"/>
          <w:b/>
          <w:sz w:val="22"/>
          <w:szCs w:val="22"/>
        </w:rPr>
      </w:pPr>
    </w:p>
    <w:p w14:paraId="12E34731" w14:textId="77777777" w:rsidR="003758C0" w:rsidRPr="003758C0" w:rsidRDefault="00830234" w:rsidP="00830234">
      <w:pPr>
        <w:pStyle w:val="ListParagraph"/>
        <w:numPr>
          <w:ilvl w:val="2"/>
          <w:numId w:val="9"/>
        </w:numPr>
        <w:rPr>
          <w:rFonts w:eastAsia="Times New Roman"/>
          <w:sz w:val="22"/>
          <w:szCs w:val="22"/>
        </w:rPr>
      </w:pPr>
      <w:r w:rsidRPr="00830234">
        <w:rPr>
          <w:rFonts w:eastAsia="Times New Roman"/>
          <w:b/>
          <w:sz w:val="22"/>
          <w:szCs w:val="22"/>
        </w:rPr>
        <w:t>Methods of Choice</w:t>
      </w:r>
      <w:r w:rsidRPr="00830234">
        <w:rPr>
          <w:rFonts w:eastAsia="Times New Roman"/>
          <w:b/>
          <w:sz w:val="22"/>
          <w:szCs w:val="22"/>
        </w:rPr>
        <w:br/>
      </w:r>
    </w:p>
    <w:p w14:paraId="6D8A4DEE" w14:textId="77777777" w:rsidR="00767AA2" w:rsidRDefault="003758C0" w:rsidP="003758C0">
      <w:pPr>
        <w:pStyle w:val="ListParagraph"/>
        <w:rPr>
          <w:rFonts w:eastAsia="Times New Roman"/>
          <w:sz w:val="22"/>
          <w:szCs w:val="22"/>
        </w:rPr>
      </w:pPr>
      <w:r>
        <w:rPr>
          <w:rFonts w:eastAsia="Times New Roman"/>
          <w:b/>
          <w:sz w:val="22"/>
          <w:szCs w:val="22"/>
        </w:rPr>
        <w:t>Method 1: Development of new SPARK program</w:t>
      </w:r>
      <w:r>
        <w:rPr>
          <w:rFonts w:eastAsia="Times New Roman"/>
          <w:b/>
          <w:sz w:val="22"/>
          <w:szCs w:val="22"/>
        </w:rPr>
        <w:br/>
      </w:r>
    </w:p>
    <w:p w14:paraId="28180023" w14:textId="794E97F7" w:rsidR="00830234" w:rsidRPr="00830234" w:rsidRDefault="00767AA2" w:rsidP="003758C0">
      <w:pPr>
        <w:pStyle w:val="ListParagraph"/>
        <w:rPr>
          <w:rFonts w:eastAsia="Times New Roman"/>
          <w:sz w:val="22"/>
          <w:szCs w:val="22"/>
        </w:rPr>
      </w:pPr>
      <w:r>
        <w:rPr>
          <w:rFonts w:eastAsia="Times New Roman"/>
          <w:sz w:val="22"/>
          <w:szCs w:val="22"/>
        </w:rPr>
        <w:t>This would involve starting the system from scratch, beginning with developing an environment for the agents to interact on, followed by the implementation of each of the different cell states and their transitions.</w:t>
      </w:r>
      <w:r w:rsidR="003758C0">
        <w:rPr>
          <w:rFonts w:eastAsia="Times New Roman"/>
          <w:b/>
          <w:sz w:val="22"/>
          <w:szCs w:val="22"/>
        </w:rPr>
        <w:br/>
      </w:r>
      <w:r w:rsidR="003758C0">
        <w:rPr>
          <w:rFonts w:eastAsia="Times New Roman"/>
          <w:b/>
          <w:sz w:val="22"/>
          <w:szCs w:val="22"/>
        </w:rPr>
        <w:br/>
      </w:r>
      <w:r w:rsidR="003758C0">
        <w:rPr>
          <w:rFonts w:eastAsia="Times New Roman"/>
          <w:b/>
          <w:sz w:val="22"/>
          <w:szCs w:val="22"/>
        </w:rPr>
        <w:lastRenderedPageBreak/>
        <w:t>Method 2: Redesigning CellABM</w:t>
      </w:r>
      <w:r w:rsidR="00830234" w:rsidRPr="00830234">
        <w:rPr>
          <w:rFonts w:eastAsia="Times New Roman"/>
          <w:b/>
          <w:sz w:val="22"/>
          <w:szCs w:val="22"/>
        </w:rPr>
        <w:br/>
      </w:r>
      <w:r w:rsidR="003758C0">
        <w:rPr>
          <w:rFonts w:eastAsia="Times New Roman"/>
          <w:sz w:val="22"/>
          <w:szCs w:val="22"/>
        </w:rPr>
        <w:br/>
        <w:t xml:space="preserve">The work already carried out by </w:t>
      </w:r>
      <w:r w:rsidRPr="00226F61">
        <w:rPr>
          <w:sz w:val="22"/>
          <w:szCs w:val="22"/>
        </w:rPr>
        <w:t>Marziha Tehrani</w:t>
      </w:r>
      <w:r>
        <w:rPr>
          <w:sz w:val="22"/>
          <w:szCs w:val="22"/>
        </w:rPr>
        <w:t xml:space="preserve"> on CellABM can be built upon to include a new cell state, Quiescence. The current classes, </w:t>
      </w:r>
      <w:proofErr w:type="spellStart"/>
      <w:r>
        <w:rPr>
          <w:sz w:val="22"/>
          <w:szCs w:val="22"/>
        </w:rPr>
        <w:t>StemCells</w:t>
      </w:r>
      <w:proofErr w:type="spellEnd"/>
      <w:r>
        <w:rPr>
          <w:sz w:val="22"/>
          <w:szCs w:val="22"/>
        </w:rPr>
        <w:t xml:space="preserve"> and </w:t>
      </w:r>
      <w:proofErr w:type="spellStart"/>
      <w:r>
        <w:rPr>
          <w:sz w:val="22"/>
          <w:szCs w:val="22"/>
        </w:rPr>
        <w:t>CancerCells</w:t>
      </w:r>
      <w:proofErr w:type="spellEnd"/>
      <w:r>
        <w:rPr>
          <w:sz w:val="22"/>
          <w:szCs w:val="22"/>
        </w:rPr>
        <w:t xml:space="preserve"> can be </w:t>
      </w:r>
      <w:r w:rsidR="00237E16">
        <w:rPr>
          <w:sz w:val="22"/>
          <w:szCs w:val="22"/>
        </w:rPr>
        <w:t>refactored</w:t>
      </w:r>
      <w:r>
        <w:rPr>
          <w:sz w:val="22"/>
          <w:szCs w:val="22"/>
        </w:rPr>
        <w:t xml:space="preserve"> to Endothelial Cells and </w:t>
      </w:r>
      <w:r w:rsidR="00237E16">
        <w:rPr>
          <w:sz w:val="22"/>
          <w:szCs w:val="22"/>
        </w:rPr>
        <w:t xml:space="preserve">Senescent Cells. Keeping much of the old code handling: apoptosis, cell movement, cell movement and overlap correction. </w:t>
      </w:r>
    </w:p>
    <w:p w14:paraId="5A376924" w14:textId="500EDFE6" w:rsidR="00830234" w:rsidRPr="00830234" w:rsidRDefault="00830234" w:rsidP="003758C0">
      <w:pPr>
        <w:pStyle w:val="ListParagraph"/>
        <w:rPr>
          <w:rFonts w:eastAsia="Times New Roman"/>
          <w:sz w:val="22"/>
          <w:szCs w:val="22"/>
        </w:rPr>
      </w:pPr>
    </w:p>
    <w:p w14:paraId="1A4048F3" w14:textId="77777777" w:rsidR="00EF7456" w:rsidRDefault="00EF7456" w:rsidP="00EF7456">
      <w:pPr>
        <w:pStyle w:val="ListParagraph"/>
        <w:numPr>
          <w:ilvl w:val="2"/>
          <w:numId w:val="9"/>
        </w:numPr>
        <w:rPr>
          <w:rFonts w:eastAsia="Times New Roman"/>
          <w:b/>
          <w:sz w:val="22"/>
          <w:szCs w:val="22"/>
        </w:rPr>
      </w:pPr>
      <w:r w:rsidRPr="00EF7456">
        <w:rPr>
          <w:rFonts w:eastAsia="Times New Roman"/>
          <w:b/>
          <w:sz w:val="22"/>
          <w:szCs w:val="22"/>
        </w:rPr>
        <w:t>Chosen implementation method</w:t>
      </w:r>
      <w:r>
        <w:rPr>
          <w:rFonts w:eastAsia="Times New Roman"/>
          <w:b/>
          <w:sz w:val="22"/>
          <w:szCs w:val="22"/>
        </w:rPr>
        <w:br/>
      </w:r>
    </w:p>
    <w:p w14:paraId="0D098233" w14:textId="77777777" w:rsidR="00025145" w:rsidRDefault="00EF7456" w:rsidP="00EF7456">
      <w:pPr>
        <w:pStyle w:val="ListParagraph"/>
        <w:rPr>
          <w:rFonts w:eastAsia="Times New Roman"/>
          <w:sz w:val="22"/>
          <w:szCs w:val="22"/>
        </w:rPr>
      </w:pPr>
      <w:r>
        <w:rPr>
          <w:rFonts w:eastAsia="Times New Roman"/>
          <w:sz w:val="22"/>
          <w:szCs w:val="22"/>
        </w:rPr>
        <w:t>- After developing smaller prototypes on each of these systems, and through thorough consideration, the clear choice was to develop the project using the existing framework from CellABM</w:t>
      </w:r>
    </w:p>
    <w:p w14:paraId="0D7D302F" w14:textId="39647A55" w:rsidR="00830234" w:rsidRPr="00EF7456" w:rsidRDefault="00025145" w:rsidP="00EF7456">
      <w:pPr>
        <w:pStyle w:val="ListParagraph"/>
        <w:rPr>
          <w:rFonts w:eastAsia="Times New Roman"/>
          <w:b/>
          <w:sz w:val="22"/>
          <w:szCs w:val="22"/>
        </w:rPr>
      </w:pPr>
      <w:r>
        <w:rPr>
          <w:rFonts w:eastAsia="Times New Roman"/>
          <w:sz w:val="22"/>
          <w:szCs w:val="22"/>
        </w:rPr>
        <w:t xml:space="preserve">Mention it is more important for the user of the system to have the </w:t>
      </w:r>
      <w:r w:rsidR="00EF7456" w:rsidRPr="00EF7456">
        <w:rPr>
          <w:rFonts w:eastAsia="Times New Roman"/>
          <w:b/>
          <w:sz w:val="22"/>
          <w:szCs w:val="22"/>
        </w:rPr>
        <w:br/>
      </w:r>
    </w:p>
    <w:p w14:paraId="1992B647" w14:textId="1739DC66" w:rsidR="00EF7456" w:rsidRPr="00335DB7" w:rsidRDefault="00EF7456" w:rsidP="00335DB7">
      <w:pPr>
        <w:pStyle w:val="ListParagraph"/>
        <w:numPr>
          <w:ilvl w:val="1"/>
          <w:numId w:val="9"/>
        </w:numPr>
        <w:rPr>
          <w:rFonts w:eastAsia="Times New Roman"/>
          <w:b/>
          <w:sz w:val="22"/>
          <w:szCs w:val="22"/>
        </w:rPr>
      </w:pPr>
      <w:r w:rsidRPr="00335DB7">
        <w:rPr>
          <w:rFonts w:eastAsia="Times New Roman"/>
          <w:b/>
          <w:sz w:val="22"/>
          <w:szCs w:val="22"/>
        </w:rPr>
        <w:t>An overview of Python and its Class System</w:t>
      </w:r>
      <w:r w:rsidR="00335DB7" w:rsidRPr="00335DB7">
        <w:rPr>
          <w:rFonts w:eastAsia="Times New Roman"/>
          <w:b/>
          <w:sz w:val="22"/>
          <w:szCs w:val="22"/>
        </w:rPr>
        <w:br/>
      </w:r>
      <w:r w:rsidR="00B06489">
        <w:rPr>
          <w:rFonts w:eastAsia="Times New Roman"/>
          <w:b/>
          <w:sz w:val="22"/>
          <w:szCs w:val="22"/>
        </w:rPr>
        <w:br/>
      </w:r>
      <w:r w:rsidR="00B06489">
        <w:rPr>
          <w:rFonts w:eastAsia="Times New Roman"/>
          <w:sz w:val="22"/>
          <w:szCs w:val="22"/>
        </w:rPr>
        <w:t xml:space="preserve">Since the implementation will be driven using Cell_ABM, Python is the language of choice for this project. Python is very </w:t>
      </w:r>
      <w:proofErr w:type="gramStart"/>
      <w:r w:rsidR="00B06489">
        <w:rPr>
          <w:rFonts w:eastAsia="Times New Roman"/>
          <w:sz w:val="22"/>
          <w:szCs w:val="22"/>
        </w:rPr>
        <w:t>similar to</w:t>
      </w:r>
      <w:proofErr w:type="gramEnd"/>
      <w:r w:rsidR="00B06489">
        <w:rPr>
          <w:rFonts w:eastAsia="Times New Roman"/>
          <w:sz w:val="22"/>
          <w:szCs w:val="22"/>
        </w:rPr>
        <w:t xml:space="preserve"> other widely used languages such as Java and </w:t>
      </w:r>
      <w:r w:rsidR="00954ACE">
        <w:rPr>
          <w:rFonts w:eastAsia="Times New Roman"/>
          <w:sz w:val="22"/>
          <w:szCs w:val="22"/>
        </w:rPr>
        <w:t xml:space="preserve">&lt;&gt; in that it is an Object Orientated Programming Language (OOP). </w:t>
      </w:r>
      <w:r w:rsidR="00B06489">
        <w:rPr>
          <w:rFonts w:eastAsia="Times New Roman"/>
          <w:b/>
          <w:sz w:val="22"/>
          <w:szCs w:val="22"/>
        </w:rPr>
        <w:br/>
      </w:r>
    </w:p>
    <w:p w14:paraId="06294E9A" w14:textId="4B2DD68D" w:rsidR="00D427FC" w:rsidRDefault="00335DB7" w:rsidP="00335DB7">
      <w:pPr>
        <w:pStyle w:val="ListParagraph"/>
        <w:numPr>
          <w:ilvl w:val="1"/>
          <w:numId w:val="9"/>
        </w:numPr>
        <w:rPr>
          <w:rFonts w:eastAsia="Times New Roman"/>
          <w:b/>
          <w:sz w:val="22"/>
          <w:szCs w:val="22"/>
        </w:rPr>
      </w:pPr>
      <w:r>
        <w:rPr>
          <w:rFonts w:eastAsia="Times New Roman"/>
          <w:b/>
          <w:sz w:val="22"/>
          <w:szCs w:val="22"/>
        </w:rPr>
        <w:t>Class Diagrams</w:t>
      </w:r>
      <w:r w:rsidR="00D427FC">
        <w:rPr>
          <w:rFonts w:eastAsia="Times New Roman"/>
          <w:b/>
          <w:sz w:val="22"/>
          <w:szCs w:val="22"/>
        </w:rPr>
        <w:br/>
      </w:r>
    </w:p>
    <w:p w14:paraId="078CA30E" w14:textId="77777777" w:rsidR="0038721F" w:rsidRPr="0038721F" w:rsidRDefault="00D427FC" w:rsidP="00335DB7">
      <w:pPr>
        <w:pStyle w:val="ListParagraph"/>
        <w:numPr>
          <w:ilvl w:val="1"/>
          <w:numId w:val="9"/>
        </w:numPr>
        <w:rPr>
          <w:rFonts w:eastAsia="Times New Roman"/>
          <w:b/>
          <w:sz w:val="22"/>
          <w:szCs w:val="22"/>
        </w:rPr>
      </w:pPr>
      <w:r>
        <w:rPr>
          <w:rFonts w:eastAsia="Times New Roman"/>
          <w:b/>
          <w:sz w:val="22"/>
          <w:szCs w:val="22"/>
        </w:rPr>
        <w:t>Environment</w:t>
      </w:r>
      <w:r>
        <w:rPr>
          <w:rFonts w:eastAsia="Times New Roman"/>
          <w:b/>
          <w:sz w:val="22"/>
          <w:szCs w:val="22"/>
        </w:rPr>
        <w:br/>
      </w:r>
      <w:r>
        <w:rPr>
          <w:rFonts w:eastAsia="Times New Roman"/>
          <w:b/>
          <w:sz w:val="22"/>
          <w:szCs w:val="22"/>
        </w:rPr>
        <w:br/>
      </w:r>
      <w:r>
        <w:rPr>
          <w:rFonts w:eastAsia="Times New Roman"/>
          <w:sz w:val="22"/>
          <w:szCs w:val="22"/>
        </w:rPr>
        <w:t xml:space="preserve">At the beginning of the program, the user will define several key parameters used to initialise the environment. Notably, the size (in </w:t>
      </w:r>
      <w:r w:rsidR="00601544">
        <w:rPr>
          <w:rFonts w:eastAsia="Times New Roman"/>
          <w:sz w:val="22"/>
          <w:szCs w:val="22"/>
        </w:rPr>
        <w:t>micrometres</w:t>
      </w:r>
      <w:r>
        <w:rPr>
          <w:rFonts w:eastAsia="Times New Roman"/>
          <w:sz w:val="22"/>
          <w:szCs w:val="22"/>
        </w:rPr>
        <w:t xml:space="preserve">), the number of starting Endothelial Cells and the number of Starting Senescent Cells. This allows the user to define cell ratios for differing patient ages in accordance with the data found in </w:t>
      </w:r>
      <w:r w:rsidRPr="00D427FC">
        <w:rPr>
          <w:rFonts w:eastAsia="Times New Roman"/>
          <w:color w:val="FF0000"/>
          <w:sz w:val="22"/>
          <w:szCs w:val="22"/>
        </w:rPr>
        <w:t>&lt;</w:t>
      </w:r>
      <w:r>
        <w:rPr>
          <w:rFonts w:eastAsia="Times New Roman"/>
          <w:color w:val="FF0000"/>
          <w:sz w:val="22"/>
          <w:szCs w:val="22"/>
        </w:rPr>
        <w:t>Find source of % senescent at each age</w:t>
      </w:r>
      <w:r w:rsidRPr="00D427FC">
        <w:rPr>
          <w:rFonts w:eastAsia="Times New Roman"/>
          <w:color w:val="FF0000"/>
          <w:sz w:val="22"/>
          <w:szCs w:val="22"/>
        </w:rPr>
        <w:t>&gt;</w:t>
      </w:r>
      <w:r>
        <w:rPr>
          <w:rFonts w:eastAsia="Times New Roman"/>
          <w:sz w:val="22"/>
          <w:szCs w:val="22"/>
        </w:rPr>
        <w:t>.</w:t>
      </w:r>
      <w:r w:rsidR="0038721F">
        <w:rPr>
          <w:rFonts w:eastAsia="Times New Roman"/>
          <w:sz w:val="22"/>
          <w:szCs w:val="22"/>
        </w:rPr>
        <w:t xml:space="preserve"> The Environment class will then create the starting agents with a random set of parameters taken from a range given in the Literature Review </w:t>
      </w:r>
      <w:r w:rsidR="0038721F" w:rsidRPr="0038721F">
        <w:rPr>
          <w:rFonts w:eastAsia="Times New Roman"/>
          <w:color w:val="FF0000"/>
          <w:sz w:val="22"/>
          <w:szCs w:val="22"/>
        </w:rPr>
        <w:t>&lt;Insert number (2.x)&gt;</w:t>
      </w:r>
      <w:r w:rsidR="0038721F">
        <w:rPr>
          <w:rFonts w:eastAsia="Times New Roman"/>
          <w:sz w:val="22"/>
          <w:szCs w:val="22"/>
        </w:rPr>
        <w:t xml:space="preserve">, and append them to a list of starting agents. </w:t>
      </w:r>
    </w:p>
    <w:p w14:paraId="01488F72" w14:textId="57DC6828" w:rsidR="00335DB7" w:rsidRDefault="0038721F" w:rsidP="0038721F">
      <w:pPr>
        <w:pStyle w:val="ListParagraph"/>
        <w:ind w:left="500"/>
        <w:rPr>
          <w:rFonts w:eastAsia="Times New Roman"/>
          <w:b/>
          <w:sz w:val="22"/>
          <w:szCs w:val="22"/>
        </w:rPr>
      </w:pPr>
      <w:r>
        <w:rPr>
          <w:rFonts w:eastAsia="Times New Roman"/>
          <w:sz w:val="22"/>
          <w:szCs w:val="22"/>
        </w:rPr>
        <w:t xml:space="preserve">The cells will be placed on an orthogonal 2-D NumPy Matrix with x and y co-ordinates representing their relative locations within the simulation. </w:t>
      </w:r>
      <w:r w:rsidR="00335DB7">
        <w:rPr>
          <w:rFonts w:eastAsia="Times New Roman"/>
          <w:b/>
          <w:sz w:val="22"/>
          <w:szCs w:val="22"/>
        </w:rPr>
        <w:br/>
      </w:r>
    </w:p>
    <w:p w14:paraId="26ABA319" w14:textId="6B00579A" w:rsidR="00335DB7" w:rsidRPr="00243EE1" w:rsidRDefault="00D02BE8" w:rsidP="00243EE1">
      <w:pPr>
        <w:pStyle w:val="ListParagraph"/>
        <w:numPr>
          <w:ilvl w:val="1"/>
          <w:numId w:val="9"/>
        </w:numPr>
        <w:rPr>
          <w:rFonts w:eastAsia="Times New Roman"/>
          <w:b/>
          <w:sz w:val="22"/>
          <w:szCs w:val="22"/>
        </w:rPr>
      </w:pPr>
      <w:r>
        <w:rPr>
          <w:rFonts w:eastAsia="Times New Roman"/>
          <w:b/>
          <w:sz w:val="22"/>
          <w:szCs w:val="22"/>
        </w:rPr>
        <w:t>Prototyping</w:t>
      </w:r>
      <w:r w:rsidRPr="00243EE1">
        <w:rPr>
          <w:rFonts w:eastAsia="Times New Roman"/>
          <w:b/>
          <w:sz w:val="22"/>
          <w:szCs w:val="22"/>
        </w:rPr>
        <w:br/>
      </w:r>
      <w:r w:rsidRPr="00243EE1">
        <w:rPr>
          <w:rFonts w:eastAsia="Times New Roman"/>
          <w:b/>
          <w:sz w:val="22"/>
          <w:szCs w:val="22"/>
        </w:rPr>
        <w:br/>
      </w:r>
      <w:r w:rsidRPr="00243EE1">
        <w:rPr>
          <w:rFonts w:eastAsia="Times New Roman"/>
          <w:sz w:val="22"/>
          <w:szCs w:val="22"/>
        </w:rPr>
        <w:t>4.4.1 Spark</w:t>
      </w:r>
    </w:p>
    <w:p w14:paraId="2F64524E" w14:textId="60957134" w:rsidR="00D02BE8" w:rsidRPr="00D02BE8" w:rsidRDefault="00D02BE8" w:rsidP="00D02BE8">
      <w:pPr>
        <w:pStyle w:val="ListParagraph"/>
        <w:ind w:left="500"/>
        <w:rPr>
          <w:rFonts w:eastAsia="Times New Roman"/>
          <w:sz w:val="22"/>
          <w:szCs w:val="22"/>
        </w:rPr>
      </w:pPr>
      <w:r>
        <w:rPr>
          <w:rFonts w:eastAsia="Times New Roman"/>
          <w:sz w:val="22"/>
          <w:szCs w:val="22"/>
        </w:rPr>
        <w:t>4.4.2 mason</w:t>
      </w:r>
      <w:r>
        <w:rPr>
          <w:rFonts w:eastAsia="Times New Roman"/>
          <w:sz w:val="22"/>
          <w:szCs w:val="22"/>
        </w:rPr>
        <w:br/>
        <w:t>4.4.3 CellABM</w:t>
      </w:r>
      <w:r>
        <w:rPr>
          <w:rFonts w:eastAsia="Times New Roman"/>
          <w:sz w:val="22"/>
          <w:szCs w:val="22"/>
        </w:rPr>
        <w:br/>
        <w:t>4.4.4 Updated Class Diagram</w:t>
      </w:r>
      <w:r w:rsidR="00F73834">
        <w:rPr>
          <w:rFonts w:eastAsia="Times New Roman"/>
          <w:sz w:val="22"/>
          <w:szCs w:val="22"/>
        </w:rPr>
        <w:br/>
      </w:r>
    </w:p>
    <w:p w14:paraId="5BA3CAF7" w14:textId="77777777" w:rsidR="00E97A1B" w:rsidRPr="00E97A1B" w:rsidRDefault="00F73834" w:rsidP="00E97A1B">
      <w:pPr>
        <w:pStyle w:val="ListParagraph"/>
        <w:numPr>
          <w:ilvl w:val="1"/>
          <w:numId w:val="9"/>
        </w:numPr>
        <w:rPr>
          <w:rFonts w:eastAsia="Times New Roman"/>
          <w:b/>
          <w:sz w:val="22"/>
          <w:szCs w:val="22"/>
        </w:rPr>
      </w:pPr>
      <w:r>
        <w:rPr>
          <w:rFonts w:eastAsia="Times New Roman"/>
          <w:b/>
          <w:sz w:val="22"/>
          <w:szCs w:val="22"/>
        </w:rPr>
        <w:t>Theorised Program Flow</w:t>
      </w:r>
      <w:r w:rsidR="004F6D66">
        <w:rPr>
          <w:rFonts w:eastAsia="Times New Roman"/>
          <w:b/>
          <w:sz w:val="22"/>
          <w:szCs w:val="22"/>
        </w:rPr>
        <w:br/>
      </w:r>
      <w:r w:rsidR="000A50D0">
        <w:rPr>
          <w:rFonts w:eastAsia="Times New Roman"/>
          <w:b/>
          <w:sz w:val="22"/>
          <w:szCs w:val="22"/>
        </w:rPr>
        <w:br/>
      </w:r>
      <w:r w:rsidR="000A50D0">
        <w:rPr>
          <w:rFonts w:eastAsia="Times New Roman"/>
          <w:sz w:val="22"/>
          <w:szCs w:val="22"/>
        </w:rPr>
        <w:t xml:space="preserve">Below are the </w:t>
      </w:r>
      <w:r w:rsidR="00212A37">
        <w:rPr>
          <w:rFonts w:eastAsia="Times New Roman"/>
          <w:sz w:val="22"/>
          <w:szCs w:val="22"/>
        </w:rPr>
        <w:t>guides that will be followed during the development of the program. They provide the road map of how each class and function interacts with each other, leading to emergent behaviour of the cells.</w:t>
      </w:r>
      <w:r w:rsidR="00D15711">
        <w:rPr>
          <w:rFonts w:eastAsia="Times New Roman"/>
          <w:sz w:val="22"/>
          <w:szCs w:val="22"/>
        </w:rPr>
        <w:t xml:space="preserve"> A quick overview of the cellular progression is given in Figure </w:t>
      </w:r>
      <w:r w:rsidR="00403B5F">
        <w:rPr>
          <w:rFonts w:eastAsia="Times New Roman"/>
          <w:sz w:val="22"/>
          <w:szCs w:val="22"/>
        </w:rPr>
        <w:t xml:space="preserve">4.5.1, showing how, generally, cells start out being normal Endothelial cells, then they can either move onto being Quiescent or Senescent. Quiescent cells </w:t>
      </w:r>
      <w:proofErr w:type="gramStart"/>
      <w:r w:rsidR="00403B5F">
        <w:rPr>
          <w:rFonts w:eastAsia="Times New Roman"/>
          <w:sz w:val="22"/>
          <w:szCs w:val="22"/>
        </w:rPr>
        <w:t>are able to</w:t>
      </w:r>
      <w:proofErr w:type="gramEnd"/>
      <w:r w:rsidR="00403B5F">
        <w:rPr>
          <w:rFonts w:eastAsia="Times New Roman"/>
          <w:sz w:val="22"/>
          <w:szCs w:val="22"/>
        </w:rPr>
        <w:t xml:space="preserve"> revert back to Endothelial cells or turn Senescent if they persist long enough. As shown, Senescent cells act as a sink, trapping the cell in that state until the end of the simulation.</w:t>
      </w:r>
      <w:r w:rsidR="00E97A1B">
        <w:rPr>
          <w:rFonts w:eastAsia="Times New Roman"/>
          <w:sz w:val="22"/>
          <w:szCs w:val="22"/>
        </w:rPr>
        <w:br/>
      </w:r>
    </w:p>
    <w:p w14:paraId="737F07CB" w14:textId="77777777" w:rsidR="001765C6" w:rsidRDefault="001765C6" w:rsidP="001765C6">
      <w:pPr>
        <w:pStyle w:val="ListParagraph"/>
        <w:ind w:left="500"/>
        <w:jc w:val="center"/>
        <w:rPr>
          <w:rFonts w:eastAsia="Times New Roman"/>
          <w:b/>
          <w:sz w:val="22"/>
          <w:szCs w:val="22"/>
        </w:rPr>
      </w:pPr>
      <w:r>
        <w:rPr>
          <w:rFonts w:eastAsia="Times New Roman"/>
          <w:b/>
          <w:noProof/>
          <w:sz w:val="22"/>
          <w:szCs w:val="22"/>
          <w:lang w:eastAsia="en-GB"/>
        </w:rPr>
        <w:lastRenderedPageBreak/>
        <w:drawing>
          <wp:inline distT="0" distB="0" distL="0" distR="0" wp14:anchorId="4A7743D6" wp14:editId="1117252D">
            <wp:extent cx="1977390" cy="3447415"/>
            <wp:effectExtent l="0" t="0" r="3810" b="6985"/>
            <wp:docPr id="10" name="Picture 10" descr="General_Cell_Ev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al_Cell_Evolu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7390" cy="3447415"/>
                    </a:xfrm>
                    <a:prstGeom prst="rect">
                      <a:avLst/>
                    </a:prstGeom>
                    <a:noFill/>
                    <a:ln>
                      <a:noFill/>
                    </a:ln>
                  </pic:spPr>
                </pic:pic>
              </a:graphicData>
            </a:graphic>
          </wp:inline>
        </w:drawing>
      </w:r>
    </w:p>
    <w:p w14:paraId="30294D44" w14:textId="6B5ADC59" w:rsidR="00D02BE8" w:rsidRPr="00E97A1B" w:rsidRDefault="000A50D0" w:rsidP="001765C6">
      <w:pPr>
        <w:pStyle w:val="ListParagraph"/>
        <w:ind w:left="500"/>
        <w:jc w:val="center"/>
        <w:rPr>
          <w:rFonts w:eastAsia="Times New Roman"/>
          <w:b/>
          <w:sz w:val="22"/>
          <w:szCs w:val="22"/>
        </w:rPr>
      </w:pPr>
      <w:r w:rsidRPr="00E97A1B">
        <w:rPr>
          <w:rFonts w:eastAsia="Times New Roman"/>
          <w:b/>
          <w:sz w:val="22"/>
          <w:szCs w:val="22"/>
        </w:rPr>
        <w:br/>
      </w:r>
    </w:p>
    <w:p w14:paraId="4AE36F99" w14:textId="3154ACA9" w:rsidR="0054792B" w:rsidRPr="00317340" w:rsidRDefault="004F6D66" w:rsidP="00317340">
      <w:pPr>
        <w:pStyle w:val="ListParagraph"/>
        <w:numPr>
          <w:ilvl w:val="2"/>
          <w:numId w:val="9"/>
        </w:numPr>
        <w:rPr>
          <w:rFonts w:eastAsia="Times New Roman"/>
          <w:b/>
          <w:sz w:val="22"/>
          <w:szCs w:val="22"/>
        </w:rPr>
      </w:pPr>
      <w:r w:rsidRPr="00317340">
        <w:rPr>
          <w:rFonts w:eastAsia="Times New Roman"/>
          <w:b/>
          <w:sz w:val="22"/>
          <w:szCs w:val="22"/>
        </w:rPr>
        <w:t>Cell_ABM</w:t>
      </w:r>
      <w:r w:rsidR="003968FB" w:rsidRPr="00317340">
        <w:rPr>
          <w:rFonts w:eastAsia="Times New Roman"/>
          <w:b/>
          <w:sz w:val="22"/>
          <w:szCs w:val="22"/>
        </w:rPr>
        <w:br/>
      </w:r>
      <w:r w:rsidR="003968FB" w:rsidRPr="00317340">
        <w:rPr>
          <w:rFonts w:eastAsia="Times New Roman"/>
          <w:b/>
          <w:sz w:val="22"/>
          <w:szCs w:val="22"/>
        </w:rPr>
        <w:br/>
      </w:r>
      <w:r w:rsidR="003968FB" w:rsidRPr="00317340">
        <w:rPr>
          <w:rFonts w:eastAsia="Times New Roman"/>
          <w:sz w:val="22"/>
          <w:szCs w:val="22"/>
        </w:rPr>
        <w:t>This flow chart shows how the overall program will run, generally solving the agents, correcting their overlap, and plotting a 2-D graph of agent locations. Finishing when the maximum number of iterations declared by the user has been reached.</w:t>
      </w:r>
      <w:r w:rsidR="00A71193" w:rsidRPr="00317340">
        <w:rPr>
          <w:rFonts w:eastAsia="Times New Roman"/>
          <w:b/>
          <w:sz w:val="22"/>
          <w:szCs w:val="22"/>
        </w:rPr>
        <w:br/>
      </w:r>
    </w:p>
    <w:p w14:paraId="209A3342" w14:textId="77777777" w:rsidR="0054792B" w:rsidRDefault="004F6D66" w:rsidP="0054792B">
      <w:pPr>
        <w:pStyle w:val="ListParagraph"/>
        <w:jc w:val="center"/>
        <w:rPr>
          <w:rFonts w:eastAsia="Times New Roman"/>
          <w:b/>
          <w:sz w:val="22"/>
          <w:szCs w:val="22"/>
        </w:rPr>
      </w:pPr>
      <w:r w:rsidRPr="0054792B">
        <w:rPr>
          <w:rFonts w:eastAsia="Times New Roman"/>
          <w:b/>
          <w:sz w:val="22"/>
          <w:szCs w:val="22"/>
        </w:rPr>
        <w:lastRenderedPageBreak/>
        <w:br/>
      </w:r>
      <w:r w:rsidR="00CA41A3">
        <w:rPr>
          <w:noProof/>
          <w:lang w:eastAsia="en-GB"/>
        </w:rPr>
        <w:drawing>
          <wp:inline distT="0" distB="0" distL="0" distR="0" wp14:anchorId="41BE0F08" wp14:editId="2DDD6769">
            <wp:extent cx="3518108" cy="8689340"/>
            <wp:effectExtent l="0" t="0" r="12700" b="0"/>
            <wp:docPr id="8" name="Picture 8" descr="Cell_ABM_Flow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l_ABM_Flow_Char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18652" cy="8690684"/>
                    </a:xfrm>
                    <a:prstGeom prst="rect">
                      <a:avLst/>
                    </a:prstGeom>
                    <a:noFill/>
                    <a:ln>
                      <a:noFill/>
                    </a:ln>
                  </pic:spPr>
                </pic:pic>
              </a:graphicData>
            </a:graphic>
          </wp:inline>
        </w:drawing>
      </w:r>
    </w:p>
    <w:p w14:paraId="4F782022" w14:textId="77777777" w:rsidR="0054792B" w:rsidRDefault="0054792B" w:rsidP="0054792B">
      <w:pPr>
        <w:pStyle w:val="ListParagraph"/>
        <w:rPr>
          <w:rFonts w:eastAsia="Times New Roman"/>
          <w:b/>
          <w:sz w:val="22"/>
          <w:szCs w:val="22"/>
        </w:rPr>
      </w:pPr>
    </w:p>
    <w:p w14:paraId="4E759530" w14:textId="77777777" w:rsidR="0054792B" w:rsidRDefault="0054792B" w:rsidP="0054792B">
      <w:pPr>
        <w:pStyle w:val="ListParagraph"/>
        <w:rPr>
          <w:rFonts w:eastAsia="Times New Roman"/>
          <w:b/>
          <w:sz w:val="22"/>
          <w:szCs w:val="22"/>
        </w:rPr>
      </w:pPr>
    </w:p>
    <w:p w14:paraId="7FA20DF8" w14:textId="77777777" w:rsidR="0054792B" w:rsidRDefault="0054792B" w:rsidP="0054792B">
      <w:pPr>
        <w:pStyle w:val="ListParagraph"/>
        <w:rPr>
          <w:rFonts w:eastAsia="Times New Roman"/>
          <w:b/>
          <w:sz w:val="22"/>
          <w:szCs w:val="22"/>
        </w:rPr>
      </w:pPr>
    </w:p>
    <w:p w14:paraId="3E08DD03" w14:textId="7B7FD312" w:rsidR="00FC1F91" w:rsidRDefault="004F6D66" w:rsidP="00317340">
      <w:pPr>
        <w:pStyle w:val="ListParagraph"/>
        <w:numPr>
          <w:ilvl w:val="2"/>
          <w:numId w:val="9"/>
        </w:numPr>
        <w:rPr>
          <w:rFonts w:eastAsia="Times New Roman"/>
          <w:b/>
          <w:sz w:val="22"/>
          <w:szCs w:val="22"/>
        </w:rPr>
      </w:pPr>
      <w:r w:rsidRPr="00317340">
        <w:rPr>
          <w:rFonts w:eastAsia="Times New Roman"/>
          <w:b/>
          <w:sz w:val="22"/>
          <w:szCs w:val="22"/>
        </w:rPr>
        <w:t>Cell Stages</w:t>
      </w:r>
    </w:p>
    <w:p w14:paraId="3D9DB7BD" w14:textId="77777777" w:rsidR="00B42F10" w:rsidRDefault="00B42F10" w:rsidP="00B42F10">
      <w:pPr>
        <w:pStyle w:val="ListParagraph"/>
        <w:rPr>
          <w:rFonts w:eastAsia="Times New Roman"/>
          <w:b/>
          <w:sz w:val="22"/>
          <w:szCs w:val="22"/>
        </w:rPr>
      </w:pPr>
    </w:p>
    <w:p w14:paraId="669EAFAA" w14:textId="29C09C57" w:rsidR="00B42F10" w:rsidRPr="00B42F10" w:rsidRDefault="00B42F10" w:rsidP="00B42F10">
      <w:pPr>
        <w:pStyle w:val="ListParagraph"/>
        <w:rPr>
          <w:rFonts w:eastAsia="Times New Roman"/>
          <w:sz w:val="22"/>
          <w:szCs w:val="22"/>
        </w:rPr>
      </w:pPr>
      <w:r>
        <w:rPr>
          <w:rFonts w:eastAsia="Times New Roman"/>
          <w:sz w:val="22"/>
          <w:szCs w:val="22"/>
        </w:rPr>
        <w:t>A more thorough plan of cell evolution is given below in figure 4.6.2.1. This shows the logic behind each of the cell stages, and how the cells progress with the simulation</w:t>
      </w:r>
      <w:r w:rsidR="003F4A0A">
        <w:rPr>
          <w:rFonts w:eastAsia="Times New Roman"/>
          <w:sz w:val="22"/>
          <w:szCs w:val="22"/>
        </w:rPr>
        <w:t>.</w:t>
      </w:r>
    </w:p>
    <w:p w14:paraId="7896AEE4" w14:textId="1670B294" w:rsidR="004F6D66" w:rsidRPr="0054792B" w:rsidRDefault="004F6D66" w:rsidP="00FC1F91">
      <w:pPr>
        <w:pStyle w:val="ListParagraph"/>
        <w:jc w:val="center"/>
        <w:rPr>
          <w:rFonts w:eastAsia="Times New Roman"/>
          <w:b/>
          <w:sz w:val="22"/>
          <w:szCs w:val="22"/>
        </w:rPr>
      </w:pPr>
      <w:r w:rsidRPr="0054792B">
        <w:rPr>
          <w:rFonts w:eastAsia="Times New Roman"/>
          <w:b/>
          <w:sz w:val="22"/>
          <w:szCs w:val="22"/>
        </w:rPr>
        <w:lastRenderedPageBreak/>
        <w:br/>
      </w:r>
      <w:r w:rsidR="000A50D0">
        <w:rPr>
          <w:rFonts w:eastAsia="Times New Roman"/>
          <w:b/>
          <w:noProof/>
          <w:sz w:val="22"/>
          <w:szCs w:val="22"/>
          <w:lang w:eastAsia="en-GB"/>
        </w:rPr>
        <w:drawing>
          <wp:inline distT="0" distB="0" distL="0" distR="0" wp14:anchorId="3C437067" wp14:editId="46034385">
            <wp:extent cx="2972190" cy="8628380"/>
            <wp:effectExtent l="0" t="0" r="0" b="7620"/>
            <wp:docPr id="9" name="Picture 9" descr="Cell_Stages_Flow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l_Stages_Flow_Char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78620" cy="8647046"/>
                    </a:xfrm>
                    <a:prstGeom prst="rect">
                      <a:avLst/>
                    </a:prstGeom>
                    <a:noFill/>
                    <a:ln>
                      <a:noFill/>
                    </a:ln>
                  </pic:spPr>
                </pic:pic>
              </a:graphicData>
            </a:graphic>
          </wp:inline>
        </w:drawing>
      </w:r>
      <w:r w:rsidR="00FC1F91">
        <w:rPr>
          <w:rFonts w:eastAsia="Times New Roman"/>
          <w:b/>
          <w:sz w:val="22"/>
          <w:szCs w:val="22"/>
        </w:rPr>
        <w:br/>
      </w:r>
      <w:r w:rsidR="00FC1F91">
        <w:rPr>
          <w:rFonts w:eastAsia="Times New Roman"/>
          <w:b/>
          <w:sz w:val="22"/>
          <w:szCs w:val="22"/>
        </w:rPr>
        <w:lastRenderedPageBreak/>
        <w:br/>
      </w:r>
    </w:p>
    <w:p w14:paraId="6C5F0C70" w14:textId="34CC21D3" w:rsidR="004F6D66" w:rsidRPr="004264C1" w:rsidRDefault="004F6D66" w:rsidP="006E3EA1">
      <w:pPr>
        <w:ind w:left="500"/>
        <w:rPr>
          <w:rFonts w:eastAsia="Times New Roman"/>
          <w:color w:val="FF0000"/>
          <w:sz w:val="22"/>
          <w:szCs w:val="22"/>
        </w:rPr>
      </w:pPr>
      <w:r>
        <w:rPr>
          <w:rFonts w:eastAsia="Times New Roman"/>
          <w:b/>
          <w:sz w:val="22"/>
          <w:szCs w:val="22"/>
        </w:rPr>
        <w:t>4.5.3 Agent_Solve</w:t>
      </w:r>
      <w:r w:rsidR="00F754DE">
        <w:rPr>
          <w:rFonts w:eastAsia="Times New Roman"/>
          <w:b/>
          <w:sz w:val="22"/>
          <w:szCs w:val="22"/>
        </w:rPr>
        <w:br/>
      </w:r>
      <w:r w:rsidR="00F754DE">
        <w:rPr>
          <w:rFonts w:eastAsia="Times New Roman"/>
          <w:b/>
          <w:sz w:val="22"/>
          <w:szCs w:val="22"/>
        </w:rPr>
        <w:br/>
      </w:r>
      <w:r w:rsidR="00F754DE">
        <w:rPr>
          <w:rFonts w:eastAsia="Times New Roman"/>
          <w:sz w:val="22"/>
          <w:szCs w:val="22"/>
        </w:rPr>
        <w:t>This flow chart is missing logic about contact inhibition and confluence detection. This will be implemented in the final program flow chart.</w:t>
      </w:r>
      <w:r w:rsidR="005D4539">
        <w:rPr>
          <w:rFonts w:eastAsia="Times New Roman"/>
          <w:sz w:val="22"/>
          <w:szCs w:val="22"/>
        </w:rPr>
        <w:t xml:space="preserve"> This flow chart is very </w:t>
      </w:r>
      <w:proofErr w:type="gramStart"/>
      <w:r w:rsidR="005D4539">
        <w:rPr>
          <w:rFonts w:eastAsia="Times New Roman"/>
          <w:sz w:val="22"/>
          <w:szCs w:val="22"/>
        </w:rPr>
        <w:t>similar to</w:t>
      </w:r>
      <w:proofErr w:type="gramEnd"/>
      <w:r w:rsidR="005D4539">
        <w:rPr>
          <w:rFonts w:eastAsia="Times New Roman"/>
          <w:sz w:val="22"/>
          <w:szCs w:val="22"/>
        </w:rPr>
        <w:t xml:space="preserve"> how Marziha left Agent_Solve. </w:t>
      </w:r>
      <w:r w:rsidR="004264C1">
        <w:rPr>
          <w:rFonts w:eastAsia="Times New Roman"/>
          <w:sz w:val="22"/>
          <w:szCs w:val="22"/>
        </w:rPr>
        <w:t xml:space="preserve"> </w:t>
      </w:r>
      <w:r w:rsidR="004264C1">
        <w:rPr>
          <w:rFonts w:eastAsia="Times New Roman"/>
          <w:color w:val="FF0000"/>
          <w:sz w:val="22"/>
          <w:szCs w:val="22"/>
        </w:rPr>
        <w:t>A Decision doesn’t have a No terminal</w:t>
      </w:r>
      <w:r w:rsidR="00BB37FD">
        <w:rPr>
          <w:rFonts w:eastAsia="Times New Roman"/>
          <w:color w:val="FF0000"/>
          <w:sz w:val="22"/>
          <w:szCs w:val="22"/>
        </w:rPr>
        <w:t xml:space="preserve"> (Stage = </w:t>
      </w:r>
      <w:proofErr w:type="spellStart"/>
      <w:r w:rsidR="00BB37FD">
        <w:rPr>
          <w:rFonts w:eastAsia="Times New Roman"/>
          <w:color w:val="FF0000"/>
          <w:sz w:val="22"/>
          <w:szCs w:val="22"/>
        </w:rPr>
        <w:t>Max_Stage</w:t>
      </w:r>
      <w:proofErr w:type="spellEnd"/>
      <w:r w:rsidR="00BB37FD">
        <w:rPr>
          <w:rFonts w:eastAsia="Times New Roman"/>
          <w:color w:val="FF0000"/>
          <w:sz w:val="22"/>
          <w:szCs w:val="22"/>
        </w:rPr>
        <w:t>?)</w:t>
      </w:r>
    </w:p>
    <w:p w14:paraId="16AE40E9" w14:textId="6168DBEA" w:rsidR="00830234" w:rsidRPr="00226F61" w:rsidRDefault="00600B8F">
      <w:pPr>
        <w:rPr>
          <w:rFonts w:eastAsia="Times New Roman"/>
          <w:b/>
          <w:sz w:val="22"/>
          <w:szCs w:val="22"/>
        </w:rPr>
      </w:pPr>
      <w:r>
        <w:rPr>
          <w:rFonts w:eastAsia="Times New Roman"/>
          <w:b/>
          <w:noProof/>
          <w:sz w:val="22"/>
          <w:szCs w:val="22"/>
        </w:rPr>
        <w:lastRenderedPageBreak/>
        <w:drawing>
          <wp:inline distT="0" distB="0" distL="0" distR="0" wp14:anchorId="32FCE500" wp14:editId="74E07156">
            <wp:extent cx="5250815" cy="8853170"/>
            <wp:effectExtent l="0" t="0" r="6985" b="11430"/>
            <wp:docPr id="11" name="Picture 11" descr="Agent_Solve_Flow_Chartx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gent_Solve_Flow_Chartxm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0815" cy="8853170"/>
                    </a:xfrm>
                    <a:prstGeom prst="rect">
                      <a:avLst/>
                    </a:prstGeom>
                    <a:noFill/>
                    <a:ln>
                      <a:noFill/>
                    </a:ln>
                  </pic:spPr>
                </pic:pic>
              </a:graphicData>
            </a:graphic>
          </wp:inline>
        </w:drawing>
      </w:r>
    </w:p>
    <w:p w14:paraId="14D26F95" w14:textId="77777777" w:rsidR="00F42394" w:rsidRPr="00226F61" w:rsidRDefault="00F42394">
      <w:pPr>
        <w:rPr>
          <w:rFonts w:eastAsia="Times New Roman"/>
          <w:sz w:val="22"/>
          <w:szCs w:val="22"/>
        </w:rPr>
      </w:pPr>
    </w:p>
    <w:p w14:paraId="2B0D58ED" w14:textId="72EE011D" w:rsidR="00BB4E8D" w:rsidRDefault="00F42394" w:rsidP="00243EE1">
      <w:pPr>
        <w:pStyle w:val="ListParagraph"/>
        <w:numPr>
          <w:ilvl w:val="0"/>
          <w:numId w:val="9"/>
        </w:numPr>
        <w:rPr>
          <w:rFonts w:eastAsia="Times New Roman"/>
          <w:b/>
          <w:sz w:val="22"/>
          <w:szCs w:val="22"/>
        </w:rPr>
      </w:pPr>
      <w:r w:rsidRPr="00243EE1">
        <w:rPr>
          <w:rFonts w:eastAsia="Times New Roman"/>
          <w:b/>
          <w:sz w:val="22"/>
          <w:szCs w:val="22"/>
        </w:rPr>
        <w:t>Implementation and Testing</w:t>
      </w:r>
      <w:r w:rsidR="0013007D">
        <w:rPr>
          <w:rFonts w:eastAsia="Times New Roman"/>
          <w:b/>
          <w:sz w:val="22"/>
          <w:szCs w:val="22"/>
        </w:rPr>
        <w:br/>
      </w:r>
      <w:r w:rsidR="0013007D">
        <w:rPr>
          <w:rFonts w:eastAsia="Times New Roman"/>
          <w:b/>
          <w:sz w:val="22"/>
          <w:szCs w:val="22"/>
        </w:rPr>
        <w:br/>
      </w:r>
      <w:r w:rsidR="0013007D">
        <w:rPr>
          <w:rFonts w:eastAsia="Times New Roman"/>
          <w:sz w:val="22"/>
          <w:szCs w:val="22"/>
        </w:rPr>
        <w:t xml:space="preserve">This section is concerned with the final process involved with implementing the background logic to produce the desired emergent behaviours. It will go through several of the rules outlined in 3.1.3 in detail. Then move onto testing of each of these rules, unit tests, and acceptance testing. </w:t>
      </w:r>
      <w:r w:rsidR="00243EE1" w:rsidRPr="00243EE1">
        <w:rPr>
          <w:rFonts w:eastAsia="Times New Roman"/>
          <w:b/>
          <w:sz w:val="22"/>
          <w:szCs w:val="22"/>
        </w:rPr>
        <w:br/>
      </w:r>
    </w:p>
    <w:p w14:paraId="0AB71A9B" w14:textId="61645E50" w:rsidR="00661C68" w:rsidRPr="00661C68" w:rsidRDefault="00C61608" w:rsidP="00661C68">
      <w:pPr>
        <w:pStyle w:val="ListParagraph"/>
        <w:numPr>
          <w:ilvl w:val="1"/>
          <w:numId w:val="9"/>
        </w:numPr>
        <w:rPr>
          <w:rFonts w:eastAsia="Times New Roman"/>
          <w:b/>
          <w:sz w:val="22"/>
          <w:szCs w:val="22"/>
        </w:rPr>
      </w:pPr>
      <w:r w:rsidRPr="00661C68">
        <w:rPr>
          <w:rFonts w:eastAsia="Times New Roman"/>
          <w:b/>
          <w:sz w:val="22"/>
          <w:szCs w:val="22"/>
        </w:rPr>
        <w:t>Implementation</w:t>
      </w:r>
      <w:r w:rsidR="00661C68" w:rsidRPr="00661C68">
        <w:rPr>
          <w:rFonts w:eastAsia="Times New Roman"/>
          <w:b/>
          <w:sz w:val="22"/>
          <w:szCs w:val="22"/>
        </w:rPr>
        <w:br/>
      </w:r>
    </w:p>
    <w:p w14:paraId="5E1BDE7D" w14:textId="77777777" w:rsidR="00FE58A1" w:rsidRDefault="00661C68" w:rsidP="00661C68">
      <w:pPr>
        <w:pStyle w:val="ListParagraph"/>
        <w:ind w:left="500"/>
        <w:rPr>
          <w:rFonts w:eastAsia="Times New Roman"/>
          <w:sz w:val="22"/>
          <w:szCs w:val="22"/>
        </w:rPr>
      </w:pPr>
      <w:r>
        <w:rPr>
          <w:rFonts w:eastAsia="Times New Roman"/>
          <w:sz w:val="22"/>
          <w:szCs w:val="22"/>
        </w:rPr>
        <w:t xml:space="preserve">Cell_ABM already had several sections of the program and logic developed; </w:t>
      </w:r>
      <w:r w:rsidR="00C61608">
        <w:rPr>
          <w:rFonts w:eastAsia="Times New Roman"/>
          <w:sz w:val="22"/>
          <w:szCs w:val="22"/>
        </w:rPr>
        <w:t>therefore,</w:t>
      </w:r>
      <w:r>
        <w:rPr>
          <w:rFonts w:eastAsia="Times New Roman"/>
          <w:sz w:val="22"/>
          <w:szCs w:val="22"/>
        </w:rPr>
        <w:t xml:space="preserve"> this chapter will focus on the areas of the program that we’re changed or developed to produce the required emergent behaviour and observations.</w:t>
      </w:r>
      <w:r w:rsidR="003846E9">
        <w:rPr>
          <w:rFonts w:eastAsia="Times New Roman"/>
          <w:sz w:val="22"/>
          <w:szCs w:val="22"/>
        </w:rPr>
        <w:br/>
        <w:t>Cell_ABM was originally written in Python 2.7</w:t>
      </w:r>
      <w:r w:rsidR="00905549">
        <w:rPr>
          <w:rFonts w:eastAsia="Times New Roman"/>
          <w:sz w:val="22"/>
          <w:szCs w:val="22"/>
        </w:rPr>
        <w:t xml:space="preserve"> which was released in 2010 but </w:t>
      </w:r>
      <w:proofErr w:type="gramStart"/>
      <w:r w:rsidR="00905549">
        <w:rPr>
          <w:rFonts w:eastAsia="Times New Roman"/>
          <w:sz w:val="22"/>
          <w:szCs w:val="22"/>
        </w:rPr>
        <w:t>is se</w:t>
      </w:r>
      <w:bookmarkStart w:id="208" w:name="_GoBack"/>
      <w:bookmarkEnd w:id="208"/>
      <w:r w:rsidR="00905549">
        <w:rPr>
          <w:rFonts w:eastAsia="Times New Roman"/>
          <w:sz w:val="22"/>
          <w:szCs w:val="22"/>
        </w:rPr>
        <w:t>en as</w:t>
      </w:r>
      <w:proofErr w:type="gramEnd"/>
      <w:r w:rsidR="00905549">
        <w:rPr>
          <w:rFonts w:eastAsia="Times New Roman"/>
          <w:sz w:val="22"/>
          <w:szCs w:val="22"/>
        </w:rPr>
        <w:t xml:space="preserve"> the legacy version of the language, with Python 3.x being the supported language of choice for present and future programs [</w:t>
      </w:r>
      <w:r w:rsidR="00905549" w:rsidRPr="00905549">
        <w:rPr>
          <w:rFonts w:eastAsia="Times New Roman"/>
          <w:sz w:val="22"/>
          <w:szCs w:val="22"/>
        </w:rPr>
        <w:t>https://wiki.python.org/moin/Python2orPython3</w:t>
      </w:r>
      <w:r w:rsidR="00905549">
        <w:rPr>
          <w:rFonts w:eastAsia="Times New Roman"/>
          <w:sz w:val="22"/>
          <w:szCs w:val="22"/>
        </w:rPr>
        <w:t>].</w:t>
      </w:r>
      <w:r w:rsidR="00C65A12">
        <w:rPr>
          <w:rFonts w:eastAsia="Times New Roman"/>
          <w:sz w:val="22"/>
          <w:szCs w:val="22"/>
        </w:rPr>
        <w:t xml:space="preserve"> Thankfully many of the modules from Python 2.x have been ported over to Pyt</w:t>
      </w:r>
      <w:r w:rsidR="003029B1">
        <w:rPr>
          <w:rFonts w:eastAsia="Times New Roman"/>
          <w:sz w:val="22"/>
          <w:szCs w:val="22"/>
        </w:rPr>
        <w:t xml:space="preserve">hon 3.x, such as NumPy </w:t>
      </w:r>
      <w:r w:rsidR="00C65A12">
        <w:rPr>
          <w:rFonts w:eastAsia="Times New Roman"/>
          <w:sz w:val="22"/>
          <w:szCs w:val="22"/>
        </w:rPr>
        <w:t>which Cell_ABM uses</w:t>
      </w:r>
      <w:r w:rsidR="003029B1">
        <w:rPr>
          <w:rFonts w:eastAsia="Times New Roman"/>
          <w:sz w:val="22"/>
          <w:szCs w:val="22"/>
        </w:rPr>
        <w:t xml:space="preserve">, leaving only basic refactoring of the code, including </w:t>
      </w:r>
      <w:r w:rsidR="00096235">
        <w:rPr>
          <w:rFonts w:eastAsia="Times New Roman"/>
          <w:sz w:val="22"/>
          <w:szCs w:val="22"/>
        </w:rPr>
        <w:t>changing print statements to be functions</w:t>
      </w:r>
      <w:r w:rsidR="001830F5">
        <w:rPr>
          <w:rFonts w:eastAsia="Times New Roman"/>
          <w:sz w:val="22"/>
          <w:szCs w:val="22"/>
        </w:rPr>
        <w:t>. The change to Python 3.x was introduced to adjust certain aspects of the old Python program language to be simpler for new programmers to develop, and make it easier to read.</w:t>
      </w:r>
    </w:p>
    <w:p w14:paraId="7A2BB349" w14:textId="77777777" w:rsidR="00FE58A1" w:rsidRDefault="00FE58A1" w:rsidP="00661C68">
      <w:pPr>
        <w:pStyle w:val="ListParagraph"/>
        <w:ind w:left="500"/>
        <w:rPr>
          <w:rFonts w:eastAsia="Times New Roman"/>
          <w:sz w:val="22"/>
          <w:szCs w:val="22"/>
        </w:rPr>
      </w:pPr>
    </w:p>
    <w:p w14:paraId="7989FCAA" w14:textId="7D3CCEDB" w:rsidR="00FE58A1" w:rsidRDefault="00FE58A1" w:rsidP="00FE58A1">
      <w:pPr>
        <w:pStyle w:val="ListParagraph"/>
        <w:ind w:left="500"/>
        <w:rPr>
          <w:rFonts w:eastAsia="Times New Roman"/>
          <w:sz w:val="22"/>
          <w:szCs w:val="22"/>
        </w:rPr>
      </w:pPr>
      <w:r>
        <w:rPr>
          <w:rFonts w:eastAsia="Times New Roman"/>
          <w:sz w:val="22"/>
          <w:szCs w:val="22"/>
        </w:rPr>
        <w:t>5.1.1 EC Mitosis</w:t>
      </w:r>
    </w:p>
    <w:p w14:paraId="3DAEFD6B" w14:textId="77777777" w:rsidR="00FE58A1" w:rsidRDefault="00FE58A1" w:rsidP="00FE58A1">
      <w:pPr>
        <w:pStyle w:val="ListParagraph"/>
        <w:ind w:left="500"/>
        <w:rPr>
          <w:rFonts w:eastAsia="Times New Roman"/>
          <w:b/>
          <w:sz w:val="22"/>
          <w:szCs w:val="22"/>
        </w:rPr>
      </w:pPr>
    </w:p>
    <w:p w14:paraId="4D102DC8" w14:textId="5B3C5381" w:rsidR="00FE58A1" w:rsidRDefault="00FE58A1" w:rsidP="00FE58A1">
      <w:pPr>
        <w:pStyle w:val="ListParagraph"/>
        <w:ind w:left="500"/>
        <w:rPr>
          <w:rFonts w:eastAsia="Times New Roman"/>
          <w:b/>
          <w:sz w:val="22"/>
          <w:szCs w:val="22"/>
        </w:rPr>
      </w:pPr>
      <w:r>
        <w:rPr>
          <w:rFonts w:eastAsia="Times New Roman"/>
          <w:b/>
          <w:sz w:val="22"/>
          <w:szCs w:val="22"/>
        </w:rPr>
        <w:t>5.1.2 EC Quiescence</w:t>
      </w:r>
    </w:p>
    <w:p w14:paraId="00B92E92" w14:textId="77777777" w:rsidR="00FE58A1" w:rsidRDefault="00FE58A1" w:rsidP="00FE58A1">
      <w:pPr>
        <w:pStyle w:val="ListParagraph"/>
        <w:ind w:left="500"/>
        <w:rPr>
          <w:rFonts w:eastAsia="Times New Roman"/>
          <w:b/>
          <w:sz w:val="22"/>
          <w:szCs w:val="22"/>
        </w:rPr>
      </w:pPr>
    </w:p>
    <w:p w14:paraId="54827E03" w14:textId="59753E2B" w:rsidR="00FE58A1" w:rsidRDefault="00FE58A1" w:rsidP="00FE58A1">
      <w:pPr>
        <w:pStyle w:val="ListParagraph"/>
        <w:ind w:left="500"/>
        <w:rPr>
          <w:rFonts w:eastAsia="Times New Roman"/>
          <w:b/>
          <w:sz w:val="22"/>
          <w:szCs w:val="22"/>
        </w:rPr>
      </w:pPr>
      <w:r>
        <w:rPr>
          <w:rFonts w:eastAsia="Times New Roman"/>
          <w:b/>
          <w:sz w:val="22"/>
          <w:szCs w:val="22"/>
        </w:rPr>
        <w:t>5.1.3 EC Senescence</w:t>
      </w:r>
    </w:p>
    <w:p w14:paraId="57456419" w14:textId="77777777" w:rsidR="006B4D5E" w:rsidRDefault="006B4D5E" w:rsidP="00FE58A1">
      <w:pPr>
        <w:pStyle w:val="ListParagraph"/>
        <w:ind w:left="500"/>
        <w:rPr>
          <w:rFonts w:eastAsia="Times New Roman"/>
          <w:b/>
          <w:sz w:val="22"/>
          <w:szCs w:val="22"/>
        </w:rPr>
      </w:pPr>
    </w:p>
    <w:p w14:paraId="0E5A980A" w14:textId="77777777" w:rsidR="006B4D5E" w:rsidRDefault="006B4D5E" w:rsidP="006B4D5E">
      <w:pPr>
        <w:ind w:left="500"/>
      </w:pPr>
      <w:r>
        <w:t>5.1.4 Quiescent Cell Senescence</w:t>
      </w:r>
    </w:p>
    <w:p w14:paraId="44876DF5" w14:textId="77777777" w:rsidR="006B4D5E" w:rsidRDefault="006B4D5E" w:rsidP="006B4D5E">
      <w:pPr>
        <w:ind w:left="500"/>
      </w:pPr>
    </w:p>
    <w:p w14:paraId="1A921DEF" w14:textId="77777777" w:rsidR="006B4D5E" w:rsidRDefault="006B4D5E" w:rsidP="006B4D5E">
      <w:pPr>
        <w:ind w:left="500"/>
      </w:pPr>
      <w:r>
        <w:t>5.1.5 Quiescent Cell Differentiation</w:t>
      </w:r>
    </w:p>
    <w:p w14:paraId="729309B3" w14:textId="77777777" w:rsidR="006B4D5E" w:rsidRDefault="006B4D5E" w:rsidP="006B4D5E">
      <w:pPr>
        <w:ind w:left="500"/>
      </w:pPr>
    </w:p>
    <w:p w14:paraId="34A4FA35" w14:textId="77777777" w:rsidR="004636D4" w:rsidRDefault="006B4D5E" w:rsidP="006B4D5E">
      <w:pPr>
        <w:ind w:left="500"/>
      </w:pPr>
      <w:r>
        <w:t>5.1.6 Senescent Cell Growth</w:t>
      </w:r>
    </w:p>
    <w:p w14:paraId="2D3CB186" w14:textId="77777777" w:rsidR="004636D4" w:rsidRDefault="004636D4" w:rsidP="006B4D5E">
      <w:pPr>
        <w:ind w:left="500"/>
      </w:pPr>
    </w:p>
    <w:p w14:paraId="0DE81ADB" w14:textId="086FDB7F" w:rsidR="006B4D5E" w:rsidRDefault="004636D4" w:rsidP="002E5920">
      <w:pPr>
        <w:ind w:left="720"/>
      </w:pPr>
      <w:r>
        <w:t xml:space="preserve">As seen in the literature, Senescent Cells can grow up to 10 times their original size </w:t>
      </w:r>
      <w:r w:rsidR="00B361B7">
        <w:t>within the first few weeks of differentiation. This means that they can theoretically grow up to 100</w:t>
      </w:r>
      <w:r w:rsidR="00B361B7">
        <w:sym w:font="Symbol" w:char="F06D"/>
      </w:r>
      <w:r w:rsidR="00B361B7">
        <w:t>m in diameter. In the program, each iteration each Senescent Cell undergoes cellular growth which increases it area by 1.5 times. To prevent unlimited growth a condition is in place to only allow growth up to a radius of 50</w:t>
      </w:r>
      <w:r w:rsidR="00B361B7">
        <w:sym w:font="Symbol" w:char="F06D"/>
      </w:r>
      <w:r w:rsidR="00B361B7">
        <w:t>m [Appendix to code].</w:t>
      </w:r>
    </w:p>
    <w:p w14:paraId="46443C73" w14:textId="77777777" w:rsidR="002E5920" w:rsidRDefault="002E5920" w:rsidP="002E5920">
      <w:pPr>
        <w:ind w:left="2160"/>
      </w:pPr>
    </w:p>
    <w:p w14:paraId="2D896167" w14:textId="1585988C" w:rsidR="002E5920" w:rsidRPr="002E5920" w:rsidRDefault="002E5920" w:rsidP="002E5920">
      <w:pPr>
        <w:numPr>
          <w:ilvl w:val="0"/>
          <w:numId w:val="13"/>
        </w:numPr>
        <w:pBdr>
          <w:left w:val="single" w:sz="18" w:space="0" w:color="6CE26C"/>
        </w:pBdr>
        <w:shd w:val="clear" w:color="auto" w:fill="FFFFFF"/>
        <w:tabs>
          <w:tab w:val="clear" w:pos="5880"/>
          <w:tab w:val="num" w:pos="7320"/>
        </w:tabs>
        <w:spacing w:line="210" w:lineRule="atLeast"/>
        <w:ind w:left="1440"/>
        <w:divId w:val="1390495113"/>
        <w:rPr>
          <w:rFonts w:ascii="Consolas" w:eastAsia="Times New Roman" w:hAnsi="Consolas"/>
          <w:color w:val="5C5C5C"/>
          <w:sz w:val="18"/>
          <w:szCs w:val="18"/>
        </w:rPr>
      </w:pPr>
      <w:proofErr w:type="spellStart"/>
      <w:r>
        <w:rPr>
          <w:rFonts w:ascii="Consolas" w:eastAsia="Times New Roman" w:hAnsi="Consolas"/>
          <w:color w:val="000000"/>
          <w:sz w:val="18"/>
          <w:szCs w:val="18"/>
          <w:bdr w:val="none" w:sz="0" w:space="0" w:color="auto" w:frame="1"/>
        </w:rPr>
        <w:t>def</w:t>
      </w:r>
      <w:proofErr w:type="spellEnd"/>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growth(</w:t>
      </w:r>
      <w:proofErr w:type="gramEnd"/>
      <w:r>
        <w:rPr>
          <w:rFonts w:ascii="Consolas" w:eastAsia="Times New Roman" w:hAnsi="Consolas"/>
          <w:color w:val="000000"/>
          <w:sz w:val="18"/>
          <w:szCs w:val="18"/>
          <w:bdr w:val="none" w:sz="0" w:space="0" w:color="auto" w:frame="1"/>
        </w:rPr>
        <w:t>self, </w:t>
      </w:r>
      <w:proofErr w:type="spellStart"/>
      <w:r>
        <w:rPr>
          <w:rFonts w:ascii="Consolas" w:eastAsia="Times New Roman" w:hAnsi="Consolas"/>
          <w:color w:val="000000"/>
          <w:sz w:val="18"/>
          <w:szCs w:val="18"/>
          <w:bdr w:val="none" w:sz="0" w:space="0" w:color="auto" w:frame="1"/>
        </w:rPr>
        <w:t>env</w:t>
      </w:r>
      <w:proofErr w:type="spellEnd"/>
      <w:r>
        <w:rPr>
          <w:rFonts w:ascii="Consolas" w:eastAsia="Times New Roman" w:hAnsi="Consolas"/>
          <w:color w:val="000000"/>
          <w:sz w:val="18"/>
          <w:szCs w:val="18"/>
          <w:bdr w:val="none" w:sz="0" w:space="0" w:color="auto" w:frame="1"/>
        </w:rPr>
        <w:t>):          </w:t>
      </w:r>
    </w:p>
    <w:p w14:paraId="0A7270BD" w14:textId="4139EB35" w:rsidR="002E5920" w:rsidRPr="002E5920" w:rsidRDefault="002E5920" w:rsidP="002E5920">
      <w:pPr>
        <w:numPr>
          <w:ilvl w:val="0"/>
          <w:numId w:val="13"/>
        </w:numPr>
        <w:pBdr>
          <w:left w:val="single" w:sz="18" w:space="0" w:color="6CE26C"/>
        </w:pBdr>
        <w:shd w:val="clear" w:color="auto" w:fill="FFFFFF"/>
        <w:tabs>
          <w:tab w:val="clear" w:pos="5880"/>
          <w:tab w:val="num" w:pos="7320"/>
        </w:tabs>
        <w:spacing w:line="210" w:lineRule="atLeast"/>
        <w:ind w:left="1440"/>
        <w:divId w:val="139049511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self.radius</w:t>
      </w:r>
      <w:proofErr w:type="spellEnd"/>
      <w:proofErr w:type="gramEnd"/>
      <w:r>
        <w:rPr>
          <w:rFonts w:ascii="Consolas" w:eastAsia="Times New Roman" w:hAnsi="Consolas"/>
          <w:color w:val="000000"/>
          <w:sz w:val="18"/>
          <w:szCs w:val="18"/>
          <w:bdr w:val="none" w:sz="0" w:space="0" w:color="auto" w:frame="1"/>
        </w:rPr>
        <w:t> &lt; 50:           </w:t>
      </w:r>
    </w:p>
    <w:p w14:paraId="01132603" w14:textId="50E5A8B2" w:rsidR="002E5920" w:rsidRDefault="002E5920" w:rsidP="002E5920">
      <w:pPr>
        <w:numPr>
          <w:ilvl w:val="0"/>
          <w:numId w:val="13"/>
        </w:numPr>
        <w:pBdr>
          <w:left w:val="single" w:sz="18" w:space="0" w:color="6CE26C"/>
        </w:pBdr>
        <w:shd w:val="clear" w:color="auto" w:fill="FFFFFF"/>
        <w:tabs>
          <w:tab w:val="clear" w:pos="5880"/>
          <w:tab w:val="num" w:pos="7320"/>
        </w:tabs>
        <w:spacing w:line="210" w:lineRule="atLeast"/>
        <w:ind w:left="1440"/>
        <w:divId w:val="139049511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proofErr w:type="gramStart"/>
      <w:r>
        <w:rPr>
          <w:rFonts w:ascii="Consolas" w:eastAsia="Times New Roman" w:hAnsi="Consolas"/>
          <w:color w:val="000000"/>
          <w:sz w:val="18"/>
          <w:szCs w:val="18"/>
          <w:bdr w:val="none" w:sz="0" w:space="0" w:color="auto" w:frame="1"/>
        </w:rPr>
        <w:t>self.area</w:t>
      </w:r>
      <w:proofErr w:type="spellEnd"/>
      <w:proofErr w:type="gram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self.area</w:t>
      </w:r>
      <w:proofErr w:type="spellEnd"/>
      <w:r>
        <w:rPr>
          <w:rFonts w:ascii="Consolas" w:eastAsia="Times New Roman" w:hAnsi="Consolas"/>
          <w:color w:val="000000"/>
          <w:sz w:val="18"/>
          <w:szCs w:val="18"/>
          <w:bdr w:val="none" w:sz="0" w:space="0" w:color="auto" w:frame="1"/>
        </w:rPr>
        <w:t> * (1.5)  </w:t>
      </w:r>
    </w:p>
    <w:p w14:paraId="7BDD2257" w14:textId="77777777" w:rsidR="002E5920" w:rsidRPr="004C0203" w:rsidRDefault="002E5920" w:rsidP="005C2860"/>
    <w:p w14:paraId="1C5AFCBB" w14:textId="77777777" w:rsidR="006B4D5E" w:rsidRDefault="006B4D5E" w:rsidP="006B4D5E">
      <w:pPr>
        <w:ind w:left="500"/>
      </w:pPr>
      <w:r w:rsidRPr="004C0203">
        <w:t>5.1.4 Command Line Interface</w:t>
      </w:r>
    </w:p>
    <w:p w14:paraId="1FFE3EC3" w14:textId="77777777" w:rsidR="005C2860" w:rsidRDefault="005C2860" w:rsidP="006B4D5E">
      <w:pPr>
        <w:ind w:left="500"/>
      </w:pPr>
    </w:p>
    <w:p w14:paraId="77BA7F80" w14:textId="1860B7EE" w:rsidR="005C2860" w:rsidRDefault="005C2860" w:rsidP="005C2860">
      <w:pPr>
        <w:ind w:left="720"/>
      </w:pPr>
      <w:r>
        <w:t xml:space="preserve">The program does not utilise a GUI and therefore all conditions for the simulation must be given at the start on the command line. The features required for this project are: a way of setting the size of the environment, the number of starting ECs, the number of starting Senescent Cells, the number of iterations, the name to save the </w:t>
      </w:r>
      <w:r>
        <w:lastRenderedPageBreak/>
        <w:t>iteration graphs under, and the wound size.</w:t>
      </w:r>
      <w:r w:rsidR="001668F7">
        <w:t xml:space="preserve"> These conditions are then passed through the program and used in the formation of the simulation.</w:t>
      </w:r>
    </w:p>
    <w:p w14:paraId="699E5C1C" w14:textId="77777777" w:rsidR="006B4D5E" w:rsidRDefault="006B4D5E" w:rsidP="006B4D5E">
      <w:pPr>
        <w:ind w:left="1440"/>
      </w:pPr>
    </w:p>
    <w:p w14:paraId="10A386EC" w14:textId="77777777" w:rsidR="006B4D5E" w:rsidRDefault="006B4D5E" w:rsidP="006B4D5E">
      <w:pPr>
        <w:pStyle w:val="ListParagraph"/>
        <w:ind w:left="500"/>
        <w:rPr>
          <w:rFonts w:eastAsia="Times New Roman"/>
          <w:b/>
          <w:sz w:val="22"/>
          <w:szCs w:val="22"/>
        </w:rPr>
      </w:pPr>
      <w:r>
        <w:t>5.1.5 Simulation Termination</w:t>
      </w:r>
    </w:p>
    <w:p w14:paraId="4F4F4CE5" w14:textId="6C7BC294" w:rsidR="00182216" w:rsidRPr="006B4D5E" w:rsidRDefault="00243EE1" w:rsidP="006B4D5E">
      <w:pPr>
        <w:pStyle w:val="ListParagraph"/>
        <w:ind w:left="0"/>
      </w:pPr>
      <w:r w:rsidRPr="00182216">
        <w:rPr>
          <w:rFonts w:eastAsia="Times New Roman"/>
          <w:b/>
          <w:sz w:val="22"/>
          <w:szCs w:val="22"/>
        </w:rPr>
        <w:br/>
      </w:r>
      <w:r w:rsidR="00182216" w:rsidRPr="00182216">
        <w:rPr>
          <w:rFonts w:eastAsia="Times New Roman"/>
          <w:b/>
          <w:sz w:val="22"/>
          <w:szCs w:val="22"/>
        </w:rPr>
        <w:t>5.2 Testing</w:t>
      </w:r>
    </w:p>
    <w:p w14:paraId="1DE59889" w14:textId="77777777" w:rsidR="00182216" w:rsidRDefault="00182216" w:rsidP="00182216">
      <w:pPr>
        <w:pStyle w:val="ListParagraph"/>
        <w:ind w:left="0"/>
        <w:rPr>
          <w:rFonts w:eastAsia="Times New Roman"/>
          <w:sz w:val="22"/>
          <w:szCs w:val="22"/>
        </w:rPr>
      </w:pPr>
    </w:p>
    <w:p w14:paraId="0C198F32" w14:textId="037ED58F" w:rsidR="00182216" w:rsidRPr="00182216" w:rsidRDefault="00182216" w:rsidP="00182216">
      <w:pPr>
        <w:pStyle w:val="ListParagraph"/>
        <w:rPr>
          <w:rFonts w:eastAsia="Times New Roman"/>
          <w:b/>
          <w:sz w:val="22"/>
          <w:szCs w:val="22"/>
        </w:rPr>
      </w:pPr>
      <w:r w:rsidRPr="00182216">
        <w:rPr>
          <w:rFonts w:eastAsia="Times New Roman"/>
          <w:b/>
          <w:sz w:val="22"/>
          <w:szCs w:val="22"/>
        </w:rPr>
        <w:t>5.2.1 Unit Testing</w:t>
      </w:r>
    </w:p>
    <w:p w14:paraId="4B973952" w14:textId="77777777" w:rsidR="00182216" w:rsidRDefault="00182216" w:rsidP="00182216">
      <w:pPr>
        <w:pStyle w:val="ListParagraph"/>
        <w:rPr>
          <w:rFonts w:eastAsia="Times New Roman"/>
          <w:sz w:val="22"/>
          <w:szCs w:val="22"/>
        </w:rPr>
      </w:pPr>
    </w:p>
    <w:p w14:paraId="33D38F77" w14:textId="125F666F" w:rsidR="00182216" w:rsidRPr="00182216" w:rsidRDefault="00182216" w:rsidP="00182216">
      <w:pPr>
        <w:pStyle w:val="ListParagraph"/>
        <w:rPr>
          <w:rFonts w:eastAsia="Times New Roman"/>
          <w:b/>
          <w:sz w:val="22"/>
          <w:szCs w:val="22"/>
        </w:rPr>
      </w:pPr>
      <w:r w:rsidRPr="00182216">
        <w:rPr>
          <w:rFonts w:eastAsia="Times New Roman"/>
          <w:b/>
          <w:sz w:val="22"/>
          <w:szCs w:val="22"/>
        </w:rPr>
        <w:t>5.2.2 Verification of ABM System</w:t>
      </w:r>
    </w:p>
    <w:p w14:paraId="56338AC4" w14:textId="77777777" w:rsidR="00182216" w:rsidRDefault="00182216" w:rsidP="00182216">
      <w:pPr>
        <w:pStyle w:val="ListParagraph"/>
        <w:rPr>
          <w:rFonts w:eastAsia="Times New Roman"/>
          <w:sz w:val="22"/>
          <w:szCs w:val="22"/>
        </w:rPr>
      </w:pPr>
    </w:p>
    <w:p w14:paraId="70E97302" w14:textId="46EE06E4" w:rsidR="00182216" w:rsidRPr="00182216" w:rsidRDefault="00182216" w:rsidP="00182216">
      <w:pPr>
        <w:pStyle w:val="ListParagraph"/>
        <w:rPr>
          <w:rFonts w:eastAsia="Times New Roman"/>
          <w:b/>
          <w:sz w:val="22"/>
          <w:szCs w:val="22"/>
        </w:rPr>
      </w:pPr>
      <w:r w:rsidRPr="00182216">
        <w:rPr>
          <w:rFonts w:eastAsia="Times New Roman"/>
          <w:b/>
          <w:sz w:val="22"/>
          <w:szCs w:val="22"/>
        </w:rPr>
        <w:t>5.2.3 User Testing</w:t>
      </w:r>
    </w:p>
    <w:p w14:paraId="7E6A8BD5" w14:textId="348B39B6" w:rsidR="00E42BFE" w:rsidRPr="00226F61" w:rsidRDefault="00474C00" w:rsidP="006F359E">
      <w:pPr>
        <w:pStyle w:val="ListParagraph"/>
        <w:ind w:left="0" w:firstLine="360"/>
        <w:rPr>
          <w:rFonts w:ascii="Times New Roman" w:eastAsia="Times New Roman" w:hAnsi="Times New Roman" w:cs="Times New Roman"/>
          <w:sz w:val="22"/>
          <w:szCs w:val="22"/>
        </w:rPr>
      </w:pPr>
      <w:r>
        <w:rPr>
          <w:rFonts w:ascii="Times New Roman" w:eastAsia="Times New Roman" w:hAnsi="Times New Roman" w:cs="Times New Roman"/>
          <w:sz w:val="22"/>
          <w:szCs w:val="22"/>
        </w:rPr>
        <w:br/>
      </w:r>
      <w:r w:rsidR="005C67B7">
        <w:rPr>
          <w:rFonts w:ascii="Times New Roman" w:eastAsia="Times New Roman" w:hAnsi="Times New Roman" w:cs="Times New Roman"/>
          <w:sz w:val="22"/>
          <w:szCs w:val="22"/>
        </w:rPr>
        <w:br/>
      </w:r>
      <w:r w:rsidR="006144FA" w:rsidRPr="00226F61">
        <w:rPr>
          <w:rFonts w:ascii="Times New Roman" w:eastAsia="Times New Roman" w:hAnsi="Times New Roman" w:cs="Times New Roman"/>
          <w:sz w:val="22"/>
          <w:szCs w:val="22"/>
        </w:rPr>
        <w:t>Illustrate “Coding Traps”</w:t>
      </w:r>
    </w:p>
    <w:p w14:paraId="081219CC" w14:textId="10170F53" w:rsidR="006144FA" w:rsidRPr="00226F61" w:rsidRDefault="006144FA" w:rsidP="006144FA">
      <w:pPr>
        <w:pStyle w:val="ListParagraph"/>
        <w:numPr>
          <w:ilvl w:val="1"/>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Nested for loops increase time complexity</w:t>
      </w:r>
    </w:p>
    <w:p w14:paraId="5110E466" w14:textId="4CB7E40A"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Highlight novel aspects to algorithms</w:t>
      </w:r>
    </w:p>
    <w:p w14:paraId="314F5D37" w14:textId="2FB0E50E"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Done according to scheme within Analysis chapter and follow suitable model</w:t>
      </w:r>
    </w:p>
    <w:p w14:paraId="45B44466" w14:textId="0E2B8503"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Functional testing</w:t>
      </w:r>
    </w:p>
    <w:p w14:paraId="3050286C" w14:textId="6208E365"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User-acceptance testing</w:t>
      </w:r>
    </w:p>
    <w:p w14:paraId="369A8C66" w14:textId="0A087854" w:rsidR="006144FA" w:rsidRPr="00226F61" w:rsidRDefault="006144FA" w:rsidP="006144FA">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1"/>
          <w:szCs w:val="22"/>
        </w:rPr>
        <w:t>Developed techniques evaluated against standard result set for calibration</w:t>
      </w:r>
    </w:p>
    <w:p w14:paraId="2981FAE3" w14:textId="77777777" w:rsidR="00950D7A" w:rsidRPr="00226F61" w:rsidRDefault="00950D7A">
      <w:pPr>
        <w:rPr>
          <w:rFonts w:eastAsia="Times New Roman"/>
          <w:sz w:val="22"/>
          <w:szCs w:val="22"/>
        </w:rPr>
      </w:pPr>
    </w:p>
    <w:p w14:paraId="7A82A00B" w14:textId="68EBCA15" w:rsidR="00950D7A" w:rsidRPr="002E3764" w:rsidRDefault="00950D7A" w:rsidP="002E3764">
      <w:pPr>
        <w:pStyle w:val="ListParagraph"/>
        <w:numPr>
          <w:ilvl w:val="0"/>
          <w:numId w:val="9"/>
        </w:numPr>
        <w:rPr>
          <w:rFonts w:eastAsia="Times New Roman"/>
          <w:b/>
          <w:sz w:val="22"/>
          <w:szCs w:val="22"/>
        </w:rPr>
      </w:pPr>
      <w:r w:rsidRPr="002E3764">
        <w:rPr>
          <w:rFonts w:eastAsia="Times New Roman"/>
          <w:b/>
          <w:sz w:val="22"/>
          <w:szCs w:val="22"/>
        </w:rPr>
        <w:t>Results and Discussion</w:t>
      </w:r>
    </w:p>
    <w:p w14:paraId="42A9032E" w14:textId="77777777" w:rsidR="002E3764" w:rsidRDefault="002E3764" w:rsidP="002E3764">
      <w:pPr>
        <w:rPr>
          <w:rFonts w:eastAsia="Times New Roman"/>
          <w:b/>
          <w:sz w:val="22"/>
          <w:szCs w:val="22"/>
        </w:rPr>
      </w:pPr>
    </w:p>
    <w:p w14:paraId="1EA3411D" w14:textId="13B68B1A" w:rsidR="002E3764" w:rsidRPr="002E3764" w:rsidRDefault="002E3764" w:rsidP="002E3764">
      <w:pPr>
        <w:pStyle w:val="ListParagraph"/>
        <w:numPr>
          <w:ilvl w:val="1"/>
          <w:numId w:val="9"/>
        </w:numPr>
        <w:rPr>
          <w:rFonts w:eastAsia="Times New Roman"/>
          <w:b/>
          <w:sz w:val="22"/>
          <w:szCs w:val="22"/>
        </w:rPr>
      </w:pPr>
      <w:r w:rsidRPr="002E3764">
        <w:rPr>
          <w:rFonts w:eastAsia="Times New Roman"/>
          <w:b/>
          <w:sz w:val="22"/>
          <w:szCs w:val="22"/>
        </w:rPr>
        <w:t>Simulation Results</w:t>
      </w:r>
    </w:p>
    <w:p w14:paraId="7805A509" w14:textId="77777777" w:rsidR="002E3764" w:rsidRDefault="002E3764" w:rsidP="002E3764">
      <w:pPr>
        <w:rPr>
          <w:rFonts w:eastAsia="Times New Roman"/>
          <w:b/>
          <w:sz w:val="22"/>
          <w:szCs w:val="22"/>
        </w:rPr>
      </w:pPr>
    </w:p>
    <w:p w14:paraId="6E37244B" w14:textId="655F93ED" w:rsidR="002E3764" w:rsidRPr="002E3764" w:rsidRDefault="002E3764" w:rsidP="002E3764">
      <w:pPr>
        <w:pStyle w:val="ListParagraph"/>
        <w:numPr>
          <w:ilvl w:val="1"/>
          <w:numId w:val="9"/>
        </w:numPr>
        <w:rPr>
          <w:rFonts w:eastAsia="Times New Roman"/>
          <w:b/>
          <w:sz w:val="22"/>
          <w:szCs w:val="22"/>
        </w:rPr>
      </w:pPr>
      <w:r w:rsidRPr="002E3764">
        <w:rPr>
          <w:rFonts w:eastAsia="Times New Roman"/>
          <w:b/>
          <w:sz w:val="22"/>
          <w:szCs w:val="22"/>
        </w:rPr>
        <w:t>Program Efficiency and Runtime Analysis</w:t>
      </w:r>
    </w:p>
    <w:p w14:paraId="3EF4C439" w14:textId="77777777" w:rsidR="002E3764" w:rsidRPr="002E3764" w:rsidRDefault="002E3764" w:rsidP="002E3764">
      <w:pPr>
        <w:rPr>
          <w:rFonts w:eastAsia="Times New Roman"/>
          <w:b/>
          <w:sz w:val="22"/>
          <w:szCs w:val="22"/>
        </w:rPr>
      </w:pPr>
    </w:p>
    <w:p w14:paraId="6341D417" w14:textId="2F2285E7" w:rsidR="002E3764" w:rsidRDefault="002E3764" w:rsidP="002E3764">
      <w:pPr>
        <w:pStyle w:val="ListParagraph"/>
        <w:numPr>
          <w:ilvl w:val="1"/>
          <w:numId w:val="9"/>
        </w:numPr>
        <w:rPr>
          <w:rFonts w:eastAsia="Times New Roman"/>
          <w:b/>
          <w:sz w:val="22"/>
          <w:szCs w:val="22"/>
        </w:rPr>
      </w:pPr>
      <w:r w:rsidRPr="002E3764">
        <w:rPr>
          <w:rFonts w:eastAsia="Times New Roman"/>
          <w:b/>
          <w:sz w:val="22"/>
          <w:szCs w:val="22"/>
        </w:rPr>
        <w:t>User Story Analysis</w:t>
      </w:r>
    </w:p>
    <w:p w14:paraId="40075007" w14:textId="77777777" w:rsidR="002E3764" w:rsidRPr="002E3764" w:rsidRDefault="002E3764" w:rsidP="002E3764">
      <w:pPr>
        <w:rPr>
          <w:rFonts w:eastAsia="Times New Roman"/>
          <w:b/>
          <w:sz w:val="22"/>
          <w:szCs w:val="22"/>
        </w:rPr>
      </w:pPr>
    </w:p>
    <w:p w14:paraId="5A77C682" w14:textId="6094773C" w:rsidR="002E3764" w:rsidRDefault="002E3764" w:rsidP="002E3764">
      <w:pPr>
        <w:pStyle w:val="ListParagraph"/>
        <w:numPr>
          <w:ilvl w:val="1"/>
          <w:numId w:val="9"/>
        </w:numPr>
        <w:rPr>
          <w:rFonts w:eastAsia="Times New Roman"/>
          <w:b/>
          <w:sz w:val="22"/>
          <w:szCs w:val="22"/>
        </w:rPr>
      </w:pPr>
      <w:r>
        <w:rPr>
          <w:rFonts w:eastAsia="Times New Roman"/>
          <w:b/>
          <w:sz w:val="22"/>
          <w:szCs w:val="22"/>
        </w:rPr>
        <w:t>Goals Achieved</w:t>
      </w:r>
    </w:p>
    <w:p w14:paraId="71D4341D" w14:textId="77777777" w:rsidR="00422FE8" w:rsidRPr="00422FE8" w:rsidRDefault="00422FE8" w:rsidP="00422FE8">
      <w:pPr>
        <w:rPr>
          <w:rFonts w:eastAsia="Times New Roman"/>
          <w:sz w:val="22"/>
          <w:szCs w:val="22"/>
        </w:rPr>
      </w:pPr>
    </w:p>
    <w:p w14:paraId="2759D980" w14:textId="578DB135" w:rsidR="00422FE8" w:rsidRPr="00226F61" w:rsidRDefault="00422FE8" w:rsidP="00422FE8">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Degree to which findings support original objectives of project.</w:t>
      </w:r>
    </w:p>
    <w:p w14:paraId="01E0DBEE" w14:textId="77777777" w:rsidR="00422FE8" w:rsidRDefault="00422FE8" w:rsidP="00422FE8">
      <w:pPr>
        <w:pStyle w:val="ListParagraph"/>
        <w:ind w:left="500"/>
        <w:rPr>
          <w:rFonts w:eastAsia="Times New Roman"/>
          <w:b/>
          <w:sz w:val="22"/>
          <w:szCs w:val="22"/>
        </w:rPr>
      </w:pPr>
    </w:p>
    <w:p w14:paraId="3AAF1AF4" w14:textId="77777777" w:rsidR="002E3764" w:rsidRPr="002E3764" w:rsidRDefault="002E3764" w:rsidP="002E3764">
      <w:pPr>
        <w:rPr>
          <w:rFonts w:eastAsia="Times New Roman"/>
          <w:b/>
          <w:sz w:val="22"/>
          <w:szCs w:val="22"/>
        </w:rPr>
      </w:pPr>
    </w:p>
    <w:p w14:paraId="6A79E008" w14:textId="2958FC3E" w:rsidR="002E3764" w:rsidRDefault="002E3764" w:rsidP="002E3764">
      <w:pPr>
        <w:pStyle w:val="ListParagraph"/>
        <w:numPr>
          <w:ilvl w:val="1"/>
          <w:numId w:val="9"/>
        </w:numPr>
        <w:rPr>
          <w:rFonts w:eastAsia="Times New Roman"/>
          <w:b/>
          <w:sz w:val="22"/>
          <w:szCs w:val="22"/>
        </w:rPr>
      </w:pPr>
      <w:r>
        <w:rPr>
          <w:rFonts w:eastAsia="Times New Roman"/>
          <w:b/>
          <w:sz w:val="22"/>
          <w:szCs w:val="22"/>
        </w:rPr>
        <w:t>Further Work</w:t>
      </w:r>
    </w:p>
    <w:p w14:paraId="40BD0964" w14:textId="77777777" w:rsidR="00422FE8" w:rsidRDefault="00422FE8" w:rsidP="00422FE8">
      <w:pPr>
        <w:pStyle w:val="ListParagraph"/>
        <w:ind w:left="500"/>
        <w:rPr>
          <w:rFonts w:eastAsia="Times New Roman"/>
          <w:b/>
          <w:sz w:val="22"/>
          <w:szCs w:val="22"/>
        </w:rPr>
      </w:pPr>
    </w:p>
    <w:p w14:paraId="0235D25B" w14:textId="521B88C6" w:rsidR="00422FE8" w:rsidRPr="00226F61" w:rsidRDefault="00422FE8" w:rsidP="00422FE8">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New areas of investigation</w:t>
      </w:r>
    </w:p>
    <w:p w14:paraId="65D3A9E6" w14:textId="104BA31B" w:rsidR="00422FE8" w:rsidRPr="00226F61" w:rsidRDefault="00422FE8" w:rsidP="00422FE8">
      <w:pPr>
        <w:pStyle w:val="ListParagraph"/>
        <w:numPr>
          <w:ilvl w:val="0"/>
          <w:numId w:val="3"/>
        </w:numPr>
        <w:rPr>
          <w:rFonts w:ascii="Times New Roman" w:eastAsia="Times New Roman" w:hAnsi="Times New Roman" w:cs="Times New Roman"/>
          <w:sz w:val="22"/>
          <w:szCs w:val="22"/>
        </w:rPr>
      </w:pPr>
      <w:r w:rsidRPr="00226F61">
        <w:rPr>
          <w:rFonts w:ascii="Times New Roman" w:eastAsia="Times New Roman" w:hAnsi="Times New Roman" w:cs="Times New Roman"/>
          <w:sz w:val="22"/>
          <w:szCs w:val="22"/>
        </w:rPr>
        <w:t>Current part of work not completed</w:t>
      </w:r>
    </w:p>
    <w:p w14:paraId="213826D1" w14:textId="77777777" w:rsidR="00422FE8" w:rsidRDefault="00422FE8" w:rsidP="00422FE8">
      <w:pPr>
        <w:pStyle w:val="ListParagraph"/>
        <w:ind w:left="500"/>
        <w:rPr>
          <w:rFonts w:eastAsia="Times New Roman"/>
          <w:b/>
          <w:sz w:val="22"/>
          <w:szCs w:val="22"/>
        </w:rPr>
      </w:pPr>
    </w:p>
    <w:p w14:paraId="55D1A87E" w14:textId="77777777" w:rsidR="002E3764" w:rsidRPr="002E3764" w:rsidRDefault="002E3764" w:rsidP="002E3764">
      <w:pPr>
        <w:rPr>
          <w:rFonts w:eastAsia="Times New Roman"/>
          <w:b/>
          <w:sz w:val="22"/>
          <w:szCs w:val="22"/>
        </w:rPr>
      </w:pPr>
    </w:p>
    <w:p w14:paraId="2FE1523F" w14:textId="27635860" w:rsidR="0049568A" w:rsidRPr="00226F61" w:rsidDel="00D933E4" w:rsidRDefault="002E3764" w:rsidP="005A3EFF">
      <w:pPr>
        <w:pStyle w:val="ListParagraph"/>
        <w:numPr>
          <w:ilvl w:val="1"/>
          <w:numId w:val="9"/>
        </w:numPr>
        <w:rPr>
          <w:del w:id="209" w:author="Harry Cooper" w:date="2017-11-29T15:21:00Z"/>
          <w:rFonts w:eastAsia="Times New Roman"/>
          <w:sz w:val="22"/>
          <w:szCs w:val="22"/>
        </w:rPr>
      </w:pPr>
      <w:r>
        <w:rPr>
          <w:rFonts w:eastAsia="Times New Roman"/>
          <w:b/>
          <w:sz w:val="22"/>
          <w:szCs w:val="22"/>
        </w:rPr>
        <w:t>Completed Software and Documentation</w:t>
      </w:r>
      <w:r w:rsidR="00324CD8" w:rsidRPr="00422FE8">
        <w:rPr>
          <w:rFonts w:eastAsia="Times New Roman"/>
          <w:b/>
          <w:sz w:val="22"/>
          <w:szCs w:val="22"/>
        </w:rPr>
        <w:br/>
      </w:r>
      <w:r w:rsidR="00324CD8" w:rsidRPr="00422FE8">
        <w:rPr>
          <w:rFonts w:eastAsia="Times New Roman"/>
          <w:sz w:val="22"/>
          <w:szCs w:val="22"/>
        </w:rPr>
        <w:br/>
        <w:t xml:space="preserve">The code developed in chapter 5 can be found on the code repository website GitHub at: </w:t>
      </w:r>
      <w:r w:rsidR="00EF3536" w:rsidRPr="00422FE8">
        <w:rPr>
          <w:rFonts w:eastAsia="Times New Roman"/>
          <w:sz w:val="22"/>
          <w:szCs w:val="22"/>
        </w:rPr>
        <w:t xml:space="preserve">https://github.com/HarrisonCooper/dissertation. The documentation on how to run the software can be found in </w:t>
      </w:r>
      <w:r w:rsidR="006B2505" w:rsidRPr="00422FE8">
        <w:rPr>
          <w:rFonts w:eastAsia="Times New Roman"/>
          <w:sz w:val="22"/>
          <w:szCs w:val="22"/>
        </w:rPr>
        <w:t>Appendix</w:t>
      </w:r>
      <w:r w:rsidR="00EF3536" w:rsidRPr="00422FE8">
        <w:rPr>
          <w:rFonts w:eastAsia="Times New Roman"/>
          <w:sz w:val="22"/>
          <w:szCs w:val="22"/>
        </w:rPr>
        <w:t xml:space="preserve"> &lt;&gt;.</w:t>
      </w:r>
      <w:r w:rsidR="00324CD8" w:rsidRPr="00422FE8">
        <w:rPr>
          <w:rFonts w:eastAsia="Times New Roman"/>
          <w:b/>
          <w:sz w:val="22"/>
          <w:szCs w:val="22"/>
        </w:rPr>
        <w:br/>
      </w:r>
      <w:del w:id="210" w:author="Harry Cooper" w:date="2017-11-29T15:21:00Z">
        <w:r w:rsidR="0049568A" w:rsidRPr="00226F61" w:rsidDel="00D933E4">
          <w:rPr>
            <w:rFonts w:eastAsia="Times New Roman"/>
            <w:sz w:val="22"/>
            <w:szCs w:val="22"/>
          </w:rPr>
          <w:delText>Test1 - vary age</w:delText>
        </w:r>
      </w:del>
    </w:p>
    <w:p w14:paraId="721D06A3" w14:textId="77777777" w:rsidR="0049568A" w:rsidRPr="00226F61" w:rsidRDefault="0049568A" w:rsidP="005A3EFF">
      <w:pPr>
        <w:pStyle w:val="ListParagraph"/>
        <w:numPr>
          <w:ilvl w:val="1"/>
          <w:numId w:val="9"/>
        </w:numPr>
      </w:pPr>
    </w:p>
    <w:p w14:paraId="5E948D8E" w14:textId="373355D1" w:rsidR="0049568A" w:rsidRPr="00226F61" w:rsidRDefault="00F42394">
      <w:pPr>
        <w:rPr>
          <w:b/>
        </w:rPr>
      </w:pPr>
      <w:r w:rsidRPr="00226F61">
        <w:rPr>
          <w:b/>
        </w:rPr>
        <w:t>7</w:t>
      </w:r>
      <w:r w:rsidR="00DD2494" w:rsidRPr="00226F61">
        <w:rPr>
          <w:b/>
        </w:rPr>
        <w:t xml:space="preserve"> </w:t>
      </w:r>
      <w:r w:rsidR="0049568A" w:rsidRPr="00226F61">
        <w:rPr>
          <w:b/>
        </w:rPr>
        <w:t>Conclusion</w:t>
      </w:r>
    </w:p>
    <w:p w14:paraId="2A38CCDB" w14:textId="77777777" w:rsidR="0049568A" w:rsidRPr="00226F61" w:rsidRDefault="0049568A"/>
    <w:p w14:paraId="096C3B33" w14:textId="2C39F45D" w:rsidR="0049568A" w:rsidRPr="00226F61" w:rsidRDefault="008E2840">
      <w:r>
        <w:t>7</w:t>
      </w:r>
      <w:r w:rsidR="00DD2494" w:rsidRPr="00226F61">
        <w:t xml:space="preserve">.1 </w:t>
      </w:r>
      <w:r w:rsidR="0049568A" w:rsidRPr="00226F61">
        <w:t>Conclusion</w:t>
      </w:r>
    </w:p>
    <w:p w14:paraId="1827C01D" w14:textId="3268D426" w:rsidR="0049568A" w:rsidRPr="00226F61" w:rsidRDefault="000D71AB">
      <w:r w:rsidRPr="00226F61">
        <w:tab/>
      </w:r>
    </w:p>
    <w:p w14:paraId="4635C0E2" w14:textId="2948397D" w:rsidR="00B123C1" w:rsidRPr="003A2877" w:rsidRDefault="000D71AB" w:rsidP="002D6328">
      <w:pPr>
        <w:ind w:left="720"/>
        <w:rPr>
          <w:color w:val="FFC000" w:themeColor="accent4"/>
          <w:sz w:val="22"/>
          <w:szCs w:val="22"/>
        </w:rPr>
      </w:pPr>
      <w:r w:rsidRPr="003A2877">
        <w:rPr>
          <w:color w:val="FFC000" w:themeColor="accent4"/>
          <w:sz w:val="22"/>
          <w:szCs w:val="22"/>
        </w:rPr>
        <w:lastRenderedPageBreak/>
        <w:t>This survey and analysis started by outlining the biological processes that go on within an EC, allowing us to understand the rules behind the behaviours that cause wound healing to slow down with ag</w:t>
      </w:r>
      <w:r w:rsidR="002D6328" w:rsidRPr="003A2877">
        <w:rPr>
          <w:color w:val="FFC000" w:themeColor="accent4"/>
          <w:sz w:val="22"/>
          <w:szCs w:val="22"/>
        </w:rPr>
        <w:t>e. The research then went onto the various methods applica</w:t>
      </w:r>
      <w:r w:rsidR="00626E31" w:rsidRPr="003A2877">
        <w:rPr>
          <w:color w:val="FFC000" w:themeColor="accent4"/>
          <w:sz w:val="22"/>
          <w:szCs w:val="22"/>
        </w:rPr>
        <w:t>ble to this project, finding an</w:t>
      </w:r>
      <w:r w:rsidR="002D6328" w:rsidRPr="003A2877">
        <w:rPr>
          <w:color w:val="FFC000" w:themeColor="accent4"/>
          <w:sz w:val="22"/>
          <w:szCs w:val="22"/>
        </w:rPr>
        <w:t xml:space="preserve"> agent based approach to be best. A review of suitable software was conducted in table 2.1 showing CellABM and Repast to be equal in applicability. For this reason, during the beginning of semester 2, time will be given to see if the runtime of CellABM can be decreased; if not resorting to Repast is a viable option, although implementation of contact resolution is not desirable due to its complexity.</w:t>
      </w:r>
    </w:p>
    <w:p w14:paraId="16A27C02" w14:textId="5F3A97FB" w:rsidR="002D6328" w:rsidRPr="003A2877" w:rsidRDefault="002D6328" w:rsidP="002D6328">
      <w:pPr>
        <w:ind w:left="720"/>
        <w:rPr>
          <w:color w:val="FFC000" w:themeColor="accent4"/>
          <w:sz w:val="22"/>
          <w:szCs w:val="22"/>
        </w:rPr>
      </w:pPr>
      <w:r w:rsidRPr="003A2877">
        <w:rPr>
          <w:color w:val="FFC000" w:themeColor="accent4"/>
          <w:sz w:val="22"/>
          <w:szCs w:val="22"/>
        </w:rPr>
        <w:t xml:space="preserve">Several parameters and rules have been </w:t>
      </w:r>
      <w:r w:rsidR="00242405" w:rsidRPr="003A2877">
        <w:rPr>
          <w:color w:val="FFC000" w:themeColor="accent4"/>
          <w:sz w:val="22"/>
          <w:szCs w:val="22"/>
        </w:rPr>
        <w:t>sourced</w:t>
      </w:r>
      <w:r w:rsidRPr="003A2877">
        <w:rPr>
          <w:color w:val="FFC000" w:themeColor="accent4"/>
          <w:sz w:val="22"/>
          <w:szCs w:val="22"/>
        </w:rPr>
        <w:t xml:space="preserve"> to act as guidelines for the </w:t>
      </w:r>
      <w:r w:rsidR="00242405" w:rsidRPr="003A2877">
        <w:rPr>
          <w:color w:val="FFC000" w:themeColor="accent4"/>
          <w:sz w:val="22"/>
          <w:szCs w:val="22"/>
        </w:rPr>
        <w:t>development</w:t>
      </w:r>
      <w:r w:rsidR="00626E31" w:rsidRPr="003A2877">
        <w:rPr>
          <w:color w:val="FFC000" w:themeColor="accent4"/>
          <w:sz w:val="22"/>
          <w:szCs w:val="22"/>
        </w:rPr>
        <w:t xml:space="preserve"> of the program, however due to the uncertainty around the accuracy of this data, a heuristic approach will also be used throughout.</w:t>
      </w:r>
    </w:p>
    <w:p w14:paraId="727C2048" w14:textId="77777777" w:rsidR="002D6328" w:rsidRPr="00226F61" w:rsidRDefault="002D6328" w:rsidP="002D6328">
      <w:pPr>
        <w:ind w:left="720"/>
      </w:pPr>
    </w:p>
    <w:p w14:paraId="086C7BB9" w14:textId="7891B060" w:rsidR="0049568A" w:rsidRPr="00226F61" w:rsidRDefault="008E2840">
      <w:r>
        <w:t>7</w:t>
      </w:r>
      <w:r w:rsidR="00DD2494" w:rsidRPr="00226F61">
        <w:t xml:space="preserve">.2 </w:t>
      </w:r>
      <w:commentRangeStart w:id="211"/>
      <w:r w:rsidR="0049568A" w:rsidRPr="00226F61">
        <w:t>Progress</w:t>
      </w:r>
      <w:commentRangeEnd w:id="211"/>
      <w:r w:rsidR="00673E7C" w:rsidRPr="00226F61">
        <w:rPr>
          <w:rStyle w:val="CommentReference"/>
        </w:rPr>
        <w:commentReference w:id="211"/>
      </w:r>
    </w:p>
    <w:p w14:paraId="687CC4EF" w14:textId="77777777" w:rsidR="00B574F3" w:rsidRPr="00226F61" w:rsidRDefault="00B574F3" w:rsidP="00DB4334">
      <w:pPr>
        <w:ind w:left="360"/>
        <w:rPr>
          <w:sz w:val="22"/>
          <w:szCs w:val="22"/>
        </w:rPr>
      </w:pPr>
    </w:p>
    <w:p w14:paraId="30711A1D" w14:textId="6F7D4BAB" w:rsidR="000E61C0" w:rsidRPr="003A2877" w:rsidRDefault="00FC36B6" w:rsidP="00E5122D">
      <w:pPr>
        <w:ind w:left="720"/>
        <w:rPr>
          <w:ins w:id="212" w:author="Harry Cooper" w:date="2017-11-29T15:20:00Z"/>
          <w:color w:val="FFC000" w:themeColor="accent4"/>
          <w:sz w:val="22"/>
          <w:szCs w:val="22"/>
        </w:rPr>
      </w:pPr>
      <w:r w:rsidRPr="003A2877">
        <w:rPr>
          <w:color w:val="FFC000" w:themeColor="accent4"/>
          <w:sz w:val="22"/>
          <w:szCs w:val="22"/>
        </w:rPr>
        <w:t xml:space="preserve">So far to date, I’ve managed to </w:t>
      </w:r>
      <w:r w:rsidR="001E2C76" w:rsidRPr="003A2877">
        <w:rPr>
          <w:color w:val="FFC000" w:themeColor="accent4"/>
          <w:sz w:val="22"/>
          <w:szCs w:val="22"/>
        </w:rPr>
        <w:t>convert</w:t>
      </w:r>
      <w:r w:rsidRPr="003A2877">
        <w:rPr>
          <w:color w:val="FFC000" w:themeColor="accent4"/>
          <w:sz w:val="22"/>
          <w:szCs w:val="22"/>
        </w:rPr>
        <w:t xml:space="preserve"> </w:t>
      </w:r>
      <w:r w:rsidR="00D94E6C" w:rsidRPr="003A2877">
        <w:rPr>
          <w:color w:val="FFC000" w:themeColor="accent4"/>
          <w:sz w:val="22"/>
          <w:szCs w:val="22"/>
        </w:rPr>
        <w:t>CellABM</w:t>
      </w:r>
      <w:r w:rsidR="000E61C0" w:rsidRPr="003A2877">
        <w:rPr>
          <w:color w:val="FFC000" w:themeColor="accent4"/>
          <w:sz w:val="22"/>
          <w:szCs w:val="22"/>
        </w:rPr>
        <w:t xml:space="preserve"> from python 2 in to python 3</w:t>
      </w:r>
      <w:del w:id="213" w:author="Harry Cooper" w:date="2017-11-29T15:36:00Z">
        <w:r w:rsidR="000E61C0" w:rsidRPr="003A2877" w:rsidDel="00480D06">
          <w:rPr>
            <w:color w:val="FFC000" w:themeColor="accent4"/>
            <w:sz w:val="22"/>
            <w:szCs w:val="22"/>
          </w:rPr>
          <w:delText>. I’ve</w:delText>
        </w:r>
      </w:del>
      <w:ins w:id="214" w:author="Harry Cooper" w:date="2017-11-29T15:36:00Z">
        <w:r w:rsidR="00480D06" w:rsidRPr="003A2877">
          <w:rPr>
            <w:color w:val="FFC000" w:themeColor="accent4"/>
            <w:sz w:val="22"/>
            <w:szCs w:val="22"/>
          </w:rPr>
          <w:t>,</w:t>
        </w:r>
      </w:ins>
      <w:r w:rsidR="000E61C0" w:rsidRPr="003A2877">
        <w:rPr>
          <w:color w:val="FFC000" w:themeColor="accent4"/>
          <w:sz w:val="22"/>
          <w:szCs w:val="22"/>
        </w:rPr>
        <w:t xml:space="preserve"> </w:t>
      </w:r>
      <w:del w:id="215" w:author="Harry Cooper" w:date="2017-11-29T15:36:00Z">
        <w:r w:rsidR="000E61C0" w:rsidRPr="003A2877" w:rsidDel="00480D06">
          <w:rPr>
            <w:color w:val="FFC000" w:themeColor="accent4"/>
            <w:sz w:val="22"/>
            <w:szCs w:val="22"/>
          </w:rPr>
          <w:delText xml:space="preserve">also </w:delText>
        </w:r>
      </w:del>
      <w:r w:rsidR="000E61C0" w:rsidRPr="003A2877">
        <w:rPr>
          <w:color w:val="FFC000" w:themeColor="accent4"/>
          <w:sz w:val="22"/>
          <w:szCs w:val="22"/>
        </w:rPr>
        <w:t xml:space="preserve"> basic comments to functions with the expectation of full documentation once </w:t>
      </w:r>
      <w:r w:rsidR="00DB4334" w:rsidRPr="003A2877">
        <w:rPr>
          <w:color w:val="FFC000" w:themeColor="accent4"/>
          <w:sz w:val="22"/>
          <w:szCs w:val="22"/>
        </w:rPr>
        <w:t>the full system works and is tested</w:t>
      </w:r>
      <w:r w:rsidR="000E61C0" w:rsidRPr="003A2877">
        <w:rPr>
          <w:color w:val="FFC000" w:themeColor="accent4"/>
          <w:sz w:val="22"/>
          <w:szCs w:val="22"/>
        </w:rPr>
        <w:t xml:space="preserve">. </w:t>
      </w:r>
      <w:del w:id="216" w:author="Harry Cooper" w:date="2017-11-29T15:37:00Z">
        <w:r w:rsidR="000E61C0" w:rsidRPr="003A2877" w:rsidDel="00480D06">
          <w:rPr>
            <w:color w:val="FFC000" w:themeColor="accent4"/>
            <w:sz w:val="22"/>
            <w:szCs w:val="22"/>
          </w:rPr>
          <w:delText>I’ver</w:delText>
        </w:r>
      </w:del>
      <w:ins w:id="217" w:author="Harry Cooper" w:date="2017-11-29T15:37:00Z">
        <w:r w:rsidR="00480D06" w:rsidRPr="003A2877">
          <w:rPr>
            <w:color w:val="FFC000" w:themeColor="accent4"/>
            <w:sz w:val="22"/>
            <w:szCs w:val="22"/>
          </w:rPr>
          <w:t>I’ve</w:t>
        </w:r>
      </w:ins>
      <w:r w:rsidR="000E61C0" w:rsidRPr="003A2877">
        <w:rPr>
          <w:color w:val="FFC000" w:themeColor="accent4"/>
          <w:sz w:val="22"/>
          <w:szCs w:val="22"/>
        </w:rPr>
        <w:t xml:space="preserve"> run several simulations of </w:t>
      </w:r>
      <w:r w:rsidR="005A5C87" w:rsidRPr="003A2877">
        <w:rPr>
          <w:color w:val="FFC000" w:themeColor="accent4"/>
          <w:sz w:val="22"/>
          <w:szCs w:val="22"/>
        </w:rPr>
        <w:t>Marzihas’</w:t>
      </w:r>
      <w:r w:rsidR="000E61C0" w:rsidRPr="003A2877">
        <w:rPr>
          <w:color w:val="FFC000" w:themeColor="accent4"/>
          <w:sz w:val="22"/>
          <w:szCs w:val="22"/>
        </w:rPr>
        <w:t xml:space="preserve"> code as sh</w:t>
      </w:r>
      <w:r w:rsidR="00F954E3" w:rsidRPr="003A2877">
        <w:rPr>
          <w:color w:val="FFC000" w:themeColor="accent4"/>
          <w:sz w:val="22"/>
          <w:szCs w:val="22"/>
        </w:rPr>
        <w:t>own below, with the</w:t>
      </w:r>
      <w:r w:rsidR="00E0765A" w:rsidRPr="003A2877">
        <w:rPr>
          <w:color w:val="FFC000" w:themeColor="accent4"/>
          <w:sz w:val="22"/>
          <w:szCs w:val="22"/>
        </w:rPr>
        <w:t xml:space="preserve"> area </w:t>
      </w:r>
      <w:r w:rsidR="00BD7694" w:rsidRPr="003A2877">
        <w:rPr>
          <w:color w:val="FFC000" w:themeColor="accent4"/>
          <w:sz w:val="22"/>
          <w:szCs w:val="22"/>
        </w:rPr>
        <w:t xml:space="preserve">and number of iterations </w:t>
      </w:r>
      <w:r w:rsidR="00E0765A" w:rsidRPr="003A2877">
        <w:rPr>
          <w:color w:val="FFC000" w:themeColor="accent4"/>
          <w:sz w:val="22"/>
          <w:szCs w:val="22"/>
        </w:rPr>
        <w:t xml:space="preserve">is the same across all tests at </w:t>
      </w:r>
      <w:r w:rsidR="000E61C0" w:rsidRPr="003A2877">
        <w:rPr>
          <w:color w:val="FFC000" w:themeColor="accent4"/>
          <w:sz w:val="22"/>
          <w:szCs w:val="22"/>
        </w:rPr>
        <w:t>0.1mm</w:t>
      </w:r>
      <w:r w:rsidR="000E61C0" w:rsidRPr="003A2877">
        <w:rPr>
          <w:color w:val="FFC000" w:themeColor="accent4"/>
          <w:sz w:val="22"/>
          <w:szCs w:val="22"/>
          <w:vertAlign w:val="superscript"/>
        </w:rPr>
        <w:t>2</w:t>
      </w:r>
      <w:r w:rsidR="00BD7694" w:rsidRPr="003A2877">
        <w:rPr>
          <w:color w:val="FFC000" w:themeColor="accent4"/>
          <w:sz w:val="22"/>
          <w:szCs w:val="22"/>
          <w:vertAlign w:val="superscript"/>
        </w:rPr>
        <w:t xml:space="preserve"> </w:t>
      </w:r>
      <w:r w:rsidR="00BD7694" w:rsidRPr="003A2877">
        <w:rPr>
          <w:color w:val="FFC000" w:themeColor="accent4"/>
          <w:sz w:val="22"/>
          <w:szCs w:val="22"/>
        </w:rPr>
        <w:t xml:space="preserve">and 50 respectively. </w:t>
      </w:r>
      <w:r w:rsidR="00F954E3" w:rsidRPr="003A2877">
        <w:rPr>
          <w:color w:val="FFC000" w:themeColor="accent4"/>
          <w:sz w:val="22"/>
          <w:szCs w:val="22"/>
        </w:rPr>
        <w:t xml:space="preserve">The program was run on a 2015 15” Mac Book Pro with a 2.8 GHz Intel Core i7 and 16GB 1600 MHz DDR3 </w:t>
      </w:r>
      <w:r w:rsidR="00356111" w:rsidRPr="003A2877">
        <w:rPr>
          <w:color w:val="FFC000" w:themeColor="accent4"/>
          <w:sz w:val="22"/>
          <w:szCs w:val="22"/>
        </w:rPr>
        <w:t>memory.</w:t>
      </w:r>
    </w:p>
    <w:p w14:paraId="30E4FD40" w14:textId="77777777" w:rsidR="00D933E4" w:rsidRPr="003A2877" w:rsidRDefault="00D933E4" w:rsidP="00DB4334">
      <w:pPr>
        <w:rPr>
          <w:color w:val="FFC000" w:themeColor="accent4"/>
          <w:sz w:val="22"/>
          <w:szCs w:val="22"/>
        </w:rPr>
      </w:pPr>
    </w:p>
    <w:tbl>
      <w:tblPr>
        <w:tblStyle w:val="TableGrid"/>
        <w:tblW w:w="8927" w:type="dxa"/>
        <w:tblInd w:w="113" w:type="dxa"/>
        <w:tblLook w:val="04A0" w:firstRow="1" w:lastRow="0" w:firstColumn="1" w:lastColumn="0" w:noHBand="0" w:noVBand="1"/>
      </w:tblPr>
      <w:tblGrid>
        <w:gridCol w:w="4179"/>
        <w:gridCol w:w="1187"/>
        <w:gridCol w:w="1187"/>
        <w:gridCol w:w="1187"/>
        <w:gridCol w:w="1187"/>
      </w:tblGrid>
      <w:tr w:rsidR="003A2877" w:rsidRPr="003A2877" w14:paraId="37C517D2" w14:textId="77777777" w:rsidTr="00486550">
        <w:trPr>
          <w:trHeight w:val="270"/>
        </w:trPr>
        <w:tc>
          <w:tcPr>
            <w:tcW w:w="4179" w:type="dxa"/>
          </w:tcPr>
          <w:p w14:paraId="279EC77F" w14:textId="77777777" w:rsidR="008D7C93" w:rsidRPr="003A2877" w:rsidRDefault="008D7C93" w:rsidP="00281D30">
            <w:pPr>
              <w:jc w:val="center"/>
              <w:rPr>
                <w:color w:val="FFC000" w:themeColor="accent4"/>
                <w:sz w:val="22"/>
                <w:szCs w:val="22"/>
              </w:rPr>
            </w:pPr>
          </w:p>
        </w:tc>
        <w:tc>
          <w:tcPr>
            <w:tcW w:w="1187" w:type="dxa"/>
          </w:tcPr>
          <w:p w14:paraId="56C6ED28" w14:textId="4A6DCEA3" w:rsidR="008D7C93" w:rsidRPr="003A2877" w:rsidRDefault="008D7C93" w:rsidP="00281D30">
            <w:pPr>
              <w:jc w:val="center"/>
              <w:rPr>
                <w:b/>
                <w:color w:val="FFC000" w:themeColor="accent4"/>
                <w:sz w:val="22"/>
                <w:szCs w:val="22"/>
              </w:rPr>
            </w:pPr>
            <w:r w:rsidRPr="003A2877">
              <w:rPr>
                <w:b/>
                <w:color w:val="FFC000" w:themeColor="accent4"/>
                <w:sz w:val="22"/>
                <w:szCs w:val="22"/>
              </w:rPr>
              <w:t>Test 1</w:t>
            </w:r>
          </w:p>
        </w:tc>
        <w:tc>
          <w:tcPr>
            <w:tcW w:w="1187" w:type="dxa"/>
          </w:tcPr>
          <w:p w14:paraId="2884F066" w14:textId="719D3208" w:rsidR="008D7C93" w:rsidRPr="003A2877" w:rsidRDefault="008D7C93" w:rsidP="00281D30">
            <w:pPr>
              <w:jc w:val="center"/>
              <w:rPr>
                <w:b/>
                <w:color w:val="FFC000" w:themeColor="accent4"/>
                <w:sz w:val="22"/>
                <w:szCs w:val="22"/>
              </w:rPr>
            </w:pPr>
            <w:r w:rsidRPr="003A2877">
              <w:rPr>
                <w:b/>
                <w:color w:val="FFC000" w:themeColor="accent4"/>
                <w:sz w:val="22"/>
                <w:szCs w:val="22"/>
              </w:rPr>
              <w:t>Test 2</w:t>
            </w:r>
          </w:p>
        </w:tc>
        <w:tc>
          <w:tcPr>
            <w:tcW w:w="1187" w:type="dxa"/>
          </w:tcPr>
          <w:p w14:paraId="69A690FF" w14:textId="1B6565DB" w:rsidR="008D7C93" w:rsidRPr="003A2877" w:rsidRDefault="008D7C93" w:rsidP="00281D30">
            <w:pPr>
              <w:jc w:val="center"/>
              <w:rPr>
                <w:b/>
                <w:color w:val="FFC000" w:themeColor="accent4"/>
                <w:sz w:val="22"/>
                <w:szCs w:val="22"/>
              </w:rPr>
            </w:pPr>
            <w:r w:rsidRPr="003A2877">
              <w:rPr>
                <w:b/>
                <w:color w:val="FFC000" w:themeColor="accent4"/>
                <w:sz w:val="22"/>
                <w:szCs w:val="22"/>
              </w:rPr>
              <w:t>Test 3</w:t>
            </w:r>
          </w:p>
        </w:tc>
        <w:tc>
          <w:tcPr>
            <w:tcW w:w="1187" w:type="dxa"/>
          </w:tcPr>
          <w:p w14:paraId="0F073CDE" w14:textId="76E738E7" w:rsidR="008D7C93" w:rsidRPr="003A2877" w:rsidRDefault="008D7C93" w:rsidP="00281D30">
            <w:pPr>
              <w:jc w:val="center"/>
              <w:rPr>
                <w:b/>
                <w:color w:val="FFC000" w:themeColor="accent4"/>
                <w:sz w:val="22"/>
                <w:szCs w:val="22"/>
              </w:rPr>
            </w:pPr>
            <w:r w:rsidRPr="003A2877">
              <w:rPr>
                <w:b/>
                <w:color w:val="FFC000" w:themeColor="accent4"/>
                <w:sz w:val="22"/>
                <w:szCs w:val="22"/>
              </w:rPr>
              <w:t>Test 4</w:t>
            </w:r>
          </w:p>
        </w:tc>
      </w:tr>
      <w:tr w:rsidR="003A2877" w:rsidRPr="003A2877" w14:paraId="439E24CD" w14:textId="77777777" w:rsidTr="00486550">
        <w:trPr>
          <w:trHeight w:val="249"/>
        </w:trPr>
        <w:tc>
          <w:tcPr>
            <w:tcW w:w="4179" w:type="dxa"/>
          </w:tcPr>
          <w:p w14:paraId="7A3338FF" w14:textId="6D3CEA3C" w:rsidR="008D7C93" w:rsidRPr="003A2877" w:rsidRDefault="008D7C93" w:rsidP="00281D30">
            <w:pPr>
              <w:jc w:val="center"/>
              <w:rPr>
                <w:b/>
                <w:color w:val="FFC000" w:themeColor="accent4"/>
                <w:sz w:val="22"/>
                <w:szCs w:val="22"/>
              </w:rPr>
            </w:pPr>
            <w:r w:rsidRPr="003A2877">
              <w:rPr>
                <w:b/>
                <w:color w:val="FFC000" w:themeColor="accent4"/>
                <w:sz w:val="22"/>
                <w:szCs w:val="22"/>
              </w:rPr>
              <w:t>Number of Cancer Cells at Start</w:t>
            </w:r>
          </w:p>
        </w:tc>
        <w:tc>
          <w:tcPr>
            <w:tcW w:w="1187" w:type="dxa"/>
          </w:tcPr>
          <w:p w14:paraId="1F2FA676" w14:textId="1A2F0249" w:rsidR="008D7C93" w:rsidRPr="003A2877" w:rsidRDefault="008D7C93" w:rsidP="00281D30">
            <w:pPr>
              <w:jc w:val="center"/>
              <w:rPr>
                <w:color w:val="FFC000" w:themeColor="accent4"/>
                <w:sz w:val="22"/>
                <w:szCs w:val="22"/>
              </w:rPr>
            </w:pPr>
            <w:r w:rsidRPr="003A2877">
              <w:rPr>
                <w:color w:val="FFC000" w:themeColor="accent4"/>
                <w:sz w:val="22"/>
                <w:szCs w:val="22"/>
              </w:rPr>
              <w:t>10</w:t>
            </w:r>
          </w:p>
        </w:tc>
        <w:tc>
          <w:tcPr>
            <w:tcW w:w="1187" w:type="dxa"/>
          </w:tcPr>
          <w:p w14:paraId="0211C82D" w14:textId="590E8537" w:rsidR="008D7C93" w:rsidRPr="003A2877" w:rsidRDefault="008D7C93" w:rsidP="00281D30">
            <w:pPr>
              <w:jc w:val="center"/>
              <w:rPr>
                <w:color w:val="FFC000" w:themeColor="accent4"/>
                <w:sz w:val="22"/>
                <w:szCs w:val="22"/>
              </w:rPr>
            </w:pPr>
            <w:r w:rsidRPr="003A2877">
              <w:rPr>
                <w:color w:val="FFC000" w:themeColor="accent4"/>
                <w:sz w:val="22"/>
                <w:szCs w:val="22"/>
              </w:rPr>
              <w:t>100</w:t>
            </w:r>
          </w:p>
        </w:tc>
        <w:tc>
          <w:tcPr>
            <w:tcW w:w="1187" w:type="dxa"/>
          </w:tcPr>
          <w:p w14:paraId="70A6B183" w14:textId="30531D42" w:rsidR="008D7C93" w:rsidRPr="003A2877" w:rsidRDefault="008D7C93" w:rsidP="00281D30">
            <w:pPr>
              <w:jc w:val="center"/>
              <w:rPr>
                <w:color w:val="FFC000" w:themeColor="accent4"/>
                <w:sz w:val="22"/>
                <w:szCs w:val="22"/>
              </w:rPr>
            </w:pPr>
            <w:r w:rsidRPr="003A2877">
              <w:rPr>
                <w:color w:val="FFC000" w:themeColor="accent4"/>
                <w:sz w:val="22"/>
                <w:szCs w:val="22"/>
              </w:rPr>
              <w:t>0</w:t>
            </w:r>
          </w:p>
        </w:tc>
        <w:tc>
          <w:tcPr>
            <w:tcW w:w="1187" w:type="dxa"/>
          </w:tcPr>
          <w:p w14:paraId="7F390883" w14:textId="361577EE" w:rsidR="008D7C93" w:rsidRPr="003A2877" w:rsidRDefault="008D7C93" w:rsidP="00281D30">
            <w:pPr>
              <w:jc w:val="center"/>
              <w:rPr>
                <w:color w:val="FFC000" w:themeColor="accent4"/>
                <w:sz w:val="22"/>
                <w:szCs w:val="22"/>
              </w:rPr>
            </w:pPr>
            <w:r w:rsidRPr="003A2877">
              <w:rPr>
                <w:color w:val="FFC000" w:themeColor="accent4"/>
                <w:sz w:val="22"/>
                <w:szCs w:val="22"/>
              </w:rPr>
              <w:t>200</w:t>
            </w:r>
          </w:p>
        </w:tc>
      </w:tr>
      <w:tr w:rsidR="003A2877" w:rsidRPr="003A2877" w14:paraId="34949BC2" w14:textId="77777777" w:rsidTr="00486550">
        <w:trPr>
          <w:trHeight w:val="270"/>
        </w:trPr>
        <w:tc>
          <w:tcPr>
            <w:tcW w:w="4179" w:type="dxa"/>
          </w:tcPr>
          <w:p w14:paraId="1F103A3D" w14:textId="54F3035F" w:rsidR="008D7C93" w:rsidRPr="003A2877" w:rsidRDefault="008D7C93" w:rsidP="00281D30">
            <w:pPr>
              <w:jc w:val="center"/>
              <w:rPr>
                <w:b/>
                <w:color w:val="FFC000" w:themeColor="accent4"/>
                <w:sz w:val="22"/>
                <w:szCs w:val="22"/>
              </w:rPr>
            </w:pPr>
            <w:r w:rsidRPr="003A2877">
              <w:rPr>
                <w:b/>
                <w:color w:val="FFC000" w:themeColor="accent4"/>
                <w:sz w:val="22"/>
                <w:szCs w:val="22"/>
              </w:rPr>
              <w:t>Number of Stem Cells at Start</w:t>
            </w:r>
          </w:p>
        </w:tc>
        <w:tc>
          <w:tcPr>
            <w:tcW w:w="1187" w:type="dxa"/>
          </w:tcPr>
          <w:p w14:paraId="24F6AE2E" w14:textId="65568B94" w:rsidR="008D7C93" w:rsidRPr="003A2877" w:rsidRDefault="008D7C93" w:rsidP="00281D30">
            <w:pPr>
              <w:jc w:val="center"/>
              <w:rPr>
                <w:color w:val="FFC000" w:themeColor="accent4"/>
                <w:sz w:val="22"/>
                <w:szCs w:val="22"/>
              </w:rPr>
            </w:pPr>
            <w:r w:rsidRPr="003A2877">
              <w:rPr>
                <w:color w:val="FFC000" w:themeColor="accent4"/>
                <w:sz w:val="22"/>
                <w:szCs w:val="22"/>
              </w:rPr>
              <w:t>10</w:t>
            </w:r>
          </w:p>
        </w:tc>
        <w:tc>
          <w:tcPr>
            <w:tcW w:w="1187" w:type="dxa"/>
          </w:tcPr>
          <w:p w14:paraId="2684EF28" w14:textId="1D196EF7" w:rsidR="008D7C93" w:rsidRPr="003A2877" w:rsidRDefault="008D7C93" w:rsidP="00281D30">
            <w:pPr>
              <w:jc w:val="center"/>
              <w:rPr>
                <w:color w:val="FFC000" w:themeColor="accent4"/>
                <w:sz w:val="22"/>
                <w:szCs w:val="22"/>
              </w:rPr>
            </w:pPr>
            <w:r w:rsidRPr="003A2877">
              <w:rPr>
                <w:color w:val="FFC000" w:themeColor="accent4"/>
                <w:sz w:val="22"/>
                <w:szCs w:val="22"/>
              </w:rPr>
              <w:t>200</w:t>
            </w:r>
          </w:p>
        </w:tc>
        <w:tc>
          <w:tcPr>
            <w:tcW w:w="1187" w:type="dxa"/>
          </w:tcPr>
          <w:p w14:paraId="5CD37D99" w14:textId="7F963D85" w:rsidR="008D7C93" w:rsidRPr="003A2877" w:rsidRDefault="008D7C93" w:rsidP="00281D30">
            <w:pPr>
              <w:jc w:val="center"/>
              <w:rPr>
                <w:color w:val="FFC000" w:themeColor="accent4"/>
                <w:sz w:val="22"/>
                <w:szCs w:val="22"/>
              </w:rPr>
            </w:pPr>
            <w:r w:rsidRPr="003A2877">
              <w:rPr>
                <w:color w:val="FFC000" w:themeColor="accent4"/>
                <w:sz w:val="22"/>
                <w:szCs w:val="22"/>
              </w:rPr>
              <w:t>500</w:t>
            </w:r>
          </w:p>
        </w:tc>
        <w:tc>
          <w:tcPr>
            <w:tcW w:w="1187" w:type="dxa"/>
          </w:tcPr>
          <w:p w14:paraId="54D7A034" w14:textId="45F4D671" w:rsidR="008D7C93" w:rsidRPr="003A2877" w:rsidRDefault="008D7C93" w:rsidP="00281D30">
            <w:pPr>
              <w:jc w:val="center"/>
              <w:rPr>
                <w:color w:val="FFC000" w:themeColor="accent4"/>
                <w:sz w:val="22"/>
                <w:szCs w:val="22"/>
              </w:rPr>
            </w:pPr>
            <w:r w:rsidRPr="003A2877">
              <w:rPr>
                <w:color w:val="FFC000" w:themeColor="accent4"/>
                <w:sz w:val="22"/>
                <w:szCs w:val="22"/>
              </w:rPr>
              <w:t>300</w:t>
            </w:r>
          </w:p>
        </w:tc>
      </w:tr>
      <w:tr w:rsidR="003A2877" w:rsidRPr="003A2877" w14:paraId="13E3E7A9" w14:textId="77777777" w:rsidTr="00486550">
        <w:trPr>
          <w:trHeight w:val="270"/>
        </w:trPr>
        <w:tc>
          <w:tcPr>
            <w:tcW w:w="4179" w:type="dxa"/>
          </w:tcPr>
          <w:p w14:paraId="55097E53" w14:textId="09D52BDB" w:rsidR="008D7C93" w:rsidRPr="003A2877" w:rsidRDefault="008D7C93" w:rsidP="00281D30">
            <w:pPr>
              <w:jc w:val="center"/>
              <w:rPr>
                <w:b/>
                <w:color w:val="FFC000" w:themeColor="accent4"/>
                <w:sz w:val="22"/>
                <w:szCs w:val="22"/>
              </w:rPr>
            </w:pPr>
            <w:r w:rsidRPr="003A2877">
              <w:rPr>
                <w:b/>
                <w:color w:val="FFC000" w:themeColor="accent4"/>
                <w:sz w:val="22"/>
                <w:szCs w:val="22"/>
              </w:rPr>
              <w:t>Total Number of Cells at Start</w:t>
            </w:r>
          </w:p>
        </w:tc>
        <w:tc>
          <w:tcPr>
            <w:tcW w:w="1187" w:type="dxa"/>
          </w:tcPr>
          <w:p w14:paraId="44281E3E" w14:textId="4435A52D" w:rsidR="008D7C93" w:rsidRPr="003A2877" w:rsidRDefault="008D7C93" w:rsidP="00281D30">
            <w:pPr>
              <w:jc w:val="center"/>
              <w:rPr>
                <w:color w:val="FFC000" w:themeColor="accent4"/>
                <w:sz w:val="22"/>
                <w:szCs w:val="22"/>
              </w:rPr>
            </w:pPr>
            <w:r w:rsidRPr="003A2877">
              <w:rPr>
                <w:color w:val="FFC000" w:themeColor="accent4"/>
                <w:sz w:val="22"/>
                <w:szCs w:val="22"/>
              </w:rPr>
              <w:t>20</w:t>
            </w:r>
          </w:p>
        </w:tc>
        <w:tc>
          <w:tcPr>
            <w:tcW w:w="1187" w:type="dxa"/>
          </w:tcPr>
          <w:p w14:paraId="521D1646" w14:textId="6584C1B2" w:rsidR="008D7C93" w:rsidRPr="003A2877" w:rsidRDefault="008D7C93" w:rsidP="00281D30">
            <w:pPr>
              <w:jc w:val="center"/>
              <w:rPr>
                <w:color w:val="FFC000" w:themeColor="accent4"/>
                <w:sz w:val="22"/>
                <w:szCs w:val="22"/>
              </w:rPr>
            </w:pPr>
            <w:r w:rsidRPr="003A2877">
              <w:rPr>
                <w:color w:val="FFC000" w:themeColor="accent4"/>
                <w:sz w:val="22"/>
                <w:szCs w:val="22"/>
              </w:rPr>
              <w:t>300</w:t>
            </w:r>
          </w:p>
        </w:tc>
        <w:tc>
          <w:tcPr>
            <w:tcW w:w="1187" w:type="dxa"/>
          </w:tcPr>
          <w:p w14:paraId="10807F73" w14:textId="41C321A2" w:rsidR="008D7C93" w:rsidRPr="003A2877" w:rsidRDefault="008D7C93" w:rsidP="00281D30">
            <w:pPr>
              <w:jc w:val="center"/>
              <w:rPr>
                <w:color w:val="FFC000" w:themeColor="accent4"/>
                <w:sz w:val="22"/>
                <w:szCs w:val="22"/>
              </w:rPr>
            </w:pPr>
            <w:r w:rsidRPr="003A2877">
              <w:rPr>
                <w:color w:val="FFC000" w:themeColor="accent4"/>
                <w:sz w:val="22"/>
                <w:szCs w:val="22"/>
              </w:rPr>
              <w:t>500</w:t>
            </w:r>
          </w:p>
        </w:tc>
        <w:tc>
          <w:tcPr>
            <w:tcW w:w="1187" w:type="dxa"/>
          </w:tcPr>
          <w:p w14:paraId="40EC6EE5" w14:textId="38863A8A" w:rsidR="008D7C93" w:rsidRPr="003A2877" w:rsidRDefault="008D7C93" w:rsidP="00281D30">
            <w:pPr>
              <w:jc w:val="center"/>
              <w:rPr>
                <w:color w:val="FFC000" w:themeColor="accent4"/>
                <w:sz w:val="22"/>
                <w:szCs w:val="22"/>
              </w:rPr>
            </w:pPr>
            <w:r w:rsidRPr="003A2877">
              <w:rPr>
                <w:color w:val="FFC000" w:themeColor="accent4"/>
                <w:sz w:val="22"/>
                <w:szCs w:val="22"/>
              </w:rPr>
              <w:t>500</w:t>
            </w:r>
          </w:p>
        </w:tc>
      </w:tr>
      <w:tr w:rsidR="003A2877" w:rsidRPr="003A2877" w14:paraId="2D4E234C" w14:textId="77777777" w:rsidTr="00486550">
        <w:trPr>
          <w:trHeight w:val="313"/>
        </w:trPr>
        <w:tc>
          <w:tcPr>
            <w:tcW w:w="4179" w:type="dxa"/>
          </w:tcPr>
          <w:p w14:paraId="00A092F3" w14:textId="10835895" w:rsidR="008D7C93" w:rsidRPr="003A2877" w:rsidRDefault="008D7C93" w:rsidP="00281D30">
            <w:pPr>
              <w:jc w:val="center"/>
              <w:rPr>
                <w:b/>
                <w:color w:val="FFC000" w:themeColor="accent4"/>
                <w:sz w:val="22"/>
                <w:szCs w:val="22"/>
              </w:rPr>
            </w:pPr>
            <w:r w:rsidRPr="003A2877">
              <w:rPr>
                <w:b/>
                <w:color w:val="FFC000" w:themeColor="accent4"/>
                <w:sz w:val="22"/>
                <w:szCs w:val="22"/>
              </w:rPr>
              <w:t>Number of Cancer Cells at End</w:t>
            </w:r>
          </w:p>
        </w:tc>
        <w:tc>
          <w:tcPr>
            <w:tcW w:w="1187" w:type="dxa"/>
          </w:tcPr>
          <w:p w14:paraId="2B322954" w14:textId="2F1718D5" w:rsidR="008D7C93" w:rsidRPr="003A2877" w:rsidRDefault="008D7C93" w:rsidP="00281D30">
            <w:pPr>
              <w:jc w:val="center"/>
              <w:rPr>
                <w:color w:val="FFC000" w:themeColor="accent4"/>
                <w:sz w:val="22"/>
                <w:szCs w:val="22"/>
              </w:rPr>
            </w:pPr>
            <w:r w:rsidRPr="003A2877">
              <w:rPr>
                <w:color w:val="FFC000" w:themeColor="accent4"/>
                <w:sz w:val="22"/>
                <w:szCs w:val="22"/>
              </w:rPr>
              <w:t>18</w:t>
            </w:r>
          </w:p>
        </w:tc>
        <w:tc>
          <w:tcPr>
            <w:tcW w:w="1187" w:type="dxa"/>
          </w:tcPr>
          <w:p w14:paraId="3E684612" w14:textId="7D432466" w:rsidR="008D7C93" w:rsidRPr="003A2877" w:rsidRDefault="008D7C93" w:rsidP="00281D30">
            <w:pPr>
              <w:jc w:val="center"/>
              <w:rPr>
                <w:color w:val="FFC000" w:themeColor="accent4"/>
                <w:sz w:val="22"/>
                <w:szCs w:val="22"/>
              </w:rPr>
            </w:pPr>
            <w:r w:rsidRPr="003A2877">
              <w:rPr>
                <w:color w:val="FFC000" w:themeColor="accent4"/>
                <w:sz w:val="22"/>
                <w:szCs w:val="22"/>
              </w:rPr>
              <w:t>176</w:t>
            </w:r>
          </w:p>
        </w:tc>
        <w:tc>
          <w:tcPr>
            <w:tcW w:w="1187" w:type="dxa"/>
          </w:tcPr>
          <w:p w14:paraId="7CE2D914" w14:textId="75EE29AD" w:rsidR="008D7C93" w:rsidRPr="003A2877" w:rsidRDefault="008D7C93" w:rsidP="00461A38">
            <w:pPr>
              <w:jc w:val="center"/>
              <w:rPr>
                <w:color w:val="FFC000" w:themeColor="accent4"/>
                <w:sz w:val="22"/>
                <w:szCs w:val="22"/>
              </w:rPr>
            </w:pPr>
            <w:r w:rsidRPr="003A2877">
              <w:rPr>
                <w:color w:val="FFC000" w:themeColor="accent4"/>
                <w:sz w:val="22"/>
                <w:szCs w:val="22"/>
              </w:rPr>
              <w:t>0</w:t>
            </w:r>
          </w:p>
        </w:tc>
        <w:tc>
          <w:tcPr>
            <w:tcW w:w="1187" w:type="dxa"/>
          </w:tcPr>
          <w:p w14:paraId="4154FB9D" w14:textId="2CA624E9" w:rsidR="008D7C93" w:rsidRPr="003A2877" w:rsidRDefault="008D7C93" w:rsidP="00461A38">
            <w:pPr>
              <w:jc w:val="center"/>
              <w:rPr>
                <w:color w:val="FFC000" w:themeColor="accent4"/>
                <w:sz w:val="22"/>
                <w:szCs w:val="22"/>
              </w:rPr>
            </w:pPr>
            <w:r w:rsidRPr="003A2877">
              <w:rPr>
                <w:color w:val="FFC000" w:themeColor="accent4"/>
                <w:sz w:val="22"/>
                <w:szCs w:val="22"/>
              </w:rPr>
              <w:t>368</w:t>
            </w:r>
          </w:p>
        </w:tc>
      </w:tr>
      <w:tr w:rsidR="003A2877" w:rsidRPr="003A2877" w14:paraId="0D04B971" w14:textId="77777777" w:rsidTr="00486550">
        <w:trPr>
          <w:trHeight w:val="270"/>
        </w:trPr>
        <w:tc>
          <w:tcPr>
            <w:tcW w:w="4179" w:type="dxa"/>
          </w:tcPr>
          <w:p w14:paraId="77524F89" w14:textId="2EE6CA6B" w:rsidR="008D7C93" w:rsidRPr="003A2877" w:rsidRDefault="008D7C93" w:rsidP="00281D30">
            <w:pPr>
              <w:jc w:val="center"/>
              <w:rPr>
                <w:b/>
                <w:color w:val="FFC000" w:themeColor="accent4"/>
                <w:sz w:val="22"/>
                <w:szCs w:val="22"/>
              </w:rPr>
            </w:pPr>
            <w:r w:rsidRPr="003A2877">
              <w:rPr>
                <w:b/>
                <w:color w:val="FFC000" w:themeColor="accent4"/>
                <w:sz w:val="22"/>
                <w:szCs w:val="22"/>
              </w:rPr>
              <w:t>Number of Stem Cells at End</w:t>
            </w:r>
          </w:p>
        </w:tc>
        <w:tc>
          <w:tcPr>
            <w:tcW w:w="1187" w:type="dxa"/>
          </w:tcPr>
          <w:p w14:paraId="2BC22924" w14:textId="242074AE" w:rsidR="008D7C93" w:rsidRPr="003A2877" w:rsidRDefault="008D7C93" w:rsidP="00281D30">
            <w:pPr>
              <w:jc w:val="center"/>
              <w:rPr>
                <w:color w:val="FFC000" w:themeColor="accent4"/>
                <w:sz w:val="22"/>
                <w:szCs w:val="22"/>
              </w:rPr>
            </w:pPr>
            <w:r w:rsidRPr="003A2877">
              <w:rPr>
                <w:color w:val="FFC000" w:themeColor="accent4"/>
                <w:sz w:val="22"/>
                <w:szCs w:val="22"/>
              </w:rPr>
              <w:t>17</w:t>
            </w:r>
          </w:p>
        </w:tc>
        <w:tc>
          <w:tcPr>
            <w:tcW w:w="1187" w:type="dxa"/>
          </w:tcPr>
          <w:p w14:paraId="52B112FC" w14:textId="13D86B32" w:rsidR="008D7C93" w:rsidRPr="003A2877" w:rsidRDefault="008D7C93" w:rsidP="00281D30">
            <w:pPr>
              <w:jc w:val="center"/>
              <w:rPr>
                <w:color w:val="FFC000" w:themeColor="accent4"/>
                <w:sz w:val="22"/>
                <w:szCs w:val="22"/>
              </w:rPr>
            </w:pPr>
            <w:r w:rsidRPr="003A2877">
              <w:rPr>
                <w:color w:val="FFC000" w:themeColor="accent4"/>
                <w:sz w:val="22"/>
                <w:szCs w:val="22"/>
              </w:rPr>
              <w:t>304</w:t>
            </w:r>
          </w:p>
        </w:tc>
        <w:tc>
          <w:tcPr>
            <w:tcW w:w="1187" w:type="dxa"/>
          </w:tcPr>
          <w:p w14:paraId="407B6182" w14:textId="4CC1CC48" w:rsidR="008D7C93" w:rsidRPr="003A2877" w:rsidRDefault="008D7C93" w:rsidP="00281D30">
            <w:pPr>
              <w:jc w:val="center"/>
              <w:rPr>
                <w:color w:val="FFC000" w:themeColor="accent4"/>
                <w:sz w:val="22"/>
                <w:szCs w:val="22"/>
              </w:rPr>
            </w:pPr>
            <w:r w:rsidRPr="003A2877">
              <w:rPr>
                <w:color w:val="FFC000" w:themeColor="accent4"/>
                <w:sz w:val="22"/>
                <w:szCs w:val="22"/>
              </w:rPr>
              <w:t>774</w:t>
            </w:r>
          </w:p>
        </w:tc>
        <w:tc>
          <w:tcPr>
            <w:tcW w:w="1187" w:type="dxa"/>
          </w:tcPr>
          <w:p w14:paraId="6E321D45" w14:textId="25AEDDB0" w:rsidR="008D7C93" w:rsidRPr="003A2877" w:rsidRDefault="008D7C93" w:rsidP="00281D30">
            <w:pPr>
              <w:jc w:val="center"/>
              <w:rPr>
                <w:color w:val="FFC000" w:themeColor="accent4"/>
                <w:sz w:val="22"/>
                <w:szCs w:val="22"/>
              </w:rPr>
            </w:pPr>
            <w:r w:rsidRPr="003A2877">
              <w:rPr>
                <w:color w:val="FFC000" w:themeColor="accent4"/>
                <w:sz w:val="22"/>
                <w:szCs w:val="22"/>
              </w:rPr>
              <w:t>476</w:t>
            </w:r>
          </w:p>
        </w:tc>
      </w:tr>
      <w:tr w:rsidR="003A2877" w:rsidRPr="003A2877" w14:paraId="1DB85F21" w14:textId="77777777" w:rsidTr="00486550">
        <w:trPr>
          <w:trHeight w:val="270"/>
        </w:trPr>
        <w:tc>
          <w:tcPr>
            <w:tcW w:w="4179" w:type="dxa"/>
          </w:tcPr>
          <w:p w14:paraId="5D568301" w14:textId="134E2049" w:rsidR="008D7C93" w:rsidRPr="003A2877" w:rsidRDefault="008D7C93" w:rsidP="00281D30">
            <w:pPr>
              <w:jc w:val="center"/>
              <w:rPr>
                <w:b/>
                <w:color w:val="FFC000" w:themeColor="accent4"/>
                <w:sz w:val="22"/>
                <w:szCs w:val="22"/>
              </w:rPr>
            </w:pPr>
            <w:r w:rsidRPr="003A2877">
              <w:rPr>
                <w:b/>
                <w:color w:val="FFC000" w:themeColor="accent4"/>
                <w:sz w:val="22"/>
                <w:szCs w:val="22"/>
              </w:rPr>
              <w:t>Total Number of Cells at End</w:t>
            </w:r>
          </w:p>
        </w:tc>
        <w:tc>
          <w:tcPr>
            <w:tcW w:w="1187" w:type="dxa"/>
          </w:tcPr>
          <w:p w14:paraId="5AEC9AA6" w14:textId="0C28EDC3" w:rsidR="008D7C93" w:rsidRPr="003A2877" w:rsidRDefault="008D7C93" w:rsidP="00281D30">
            <w:pPr>
              <w:jc w:val="center"/>
              <w:rPr>
                <w:color w:val="FFC000" w:themeColor="accent4"/>
                <w:sz w:val="22"/>
                <w:szCs w:val="22"/>
              </w:rPr>
            </w:pPr>
            <w:r w:rsidRPr="003A2877">
              <w:rPr>
                <w:color w:val="FFC000" w:themeColor="accent4"/>
                <w:sz w:val="22"/>
                <w:szCs w:val="22"/>
              </w:rPr>
              <w:t>35</w:t>
            </w:r>
          </w:p>
        </w:tc>
        <w:tc>
          <w:tcPr>
            <w:tcW w:w="1187" w:type="dxa"/>
          </w:tcPr>
          <w:p w14:paraId="41F5B19D" w14:textId="709526AB" w:rsidR="008D7C93" w:rsidRPr="003A2877" w:rsidRDefault="008D7C93" w:rsidP="00281D30">
            <w:pPr>
              <w:jc w:val="center"/>
              <w:rPr>
                <w:color w:val="FFC000" w:themeColor="accent4"/>
                <w:sz w:val="22"/>
                <w:szCs w:val="22"/>
              </w:rPr>
            </w:pPr>
            <w:r w:rsidRPr="003A2877">
              <w:rPr>
                <w:color w:val="FFC000" w:themeColor="accent4"/>
                <w:sz w:val="22"/>
                <w:szCs w:val="22"/>
              </w:rPr>
              <w:t>480</w:t>
            </w:r>
          </w:p>
        </w:tc>
        <w:tc>
          <w:tcPr>
            <w:tcW w:w="1187" w:type="dxa"/>
          </w:tcPr>
          <w:p w14:paraId="59B47EAA" w14:textId="41C6B881" w:rsidR="008D7C93" w:rsidRPr="003A2877" w:rsidRDefault="008D7C93" w:rsidP="00281D30">
            <w:pPr>
              <w:jc w:val="center"/>
              <w:rPr>
                <w:color w:val="FFC000" w:themeColor="accent4"/>
                <w:sz w:val="22"/>
                <w:szCs w:val="22"/>
              </w:rPr>
            </w:pPr>
            <w:r w:rsidRPr="003A2877">
              <w:rPr>
                <w:color w:val="FFC000" w:themeColor="accent4"/>
                <w:sz w:val="22"/>
                <w:szCs w:val="22"/>
              </w:rPr>
              <w:t>774</w:t>
            </w:r>
          </w:p>
        </w:tc>
        <w:tc>
          <w:tcPr>
            <w:tcW w:w="1187" w:type="dxa"/>
          </w:tcPr>
          <w:p w14:paraId="09ABAFAD" w14:textId="58589762" w:rsidR="008D7C93" w:rsidRPr="003A2877" w:rsidRDefault="008D7C93" w:rsidP="00281D30">
            <w:pPr>
              <w:jc w:val="center"/>
              <w:rPr>
                <w:color w:val="FFC000" w:themeColor="accent4"/>
                <w:sz w:val="22"/>
                <w:szCs w:val="22"/>
              </w:rPr>
            </w:pPr>
            <w:r w:rsidRPr="003A2877">
              <w:rPr>
                <w:color w:val="FFC000" w:themeColor="accent4"/>
                <w:sz w:val="22"/>
                <w:szCs w:val="22"/>
              </w:rPr>
              <w:t>844</w:t>
            </w:r>
          </w:p>
        </w:tc>
      </w:tr>
      <w:tr w:rsidR="003A2877" w:rsidRPr="003A2877" w14:paraId="72AEB101" w14:textId="77777777" w:rsidTr="00486550">
        <w:trPr>
          <w:trHeight w:val="270"/>
        </w:trPr>
        <w:tc>
          <w:tcPr>
            <w:tcW w:w="4179" w:type="dxa"/>
          </w:tcPr>
          <w:p w14:paraId="74335C3B" w14:textId="2BA68857" w:rsidR="008D7C93" w:rsidRPr="003A2877" w:rsidRDefault="008D7C93" w:rsidP="00281D30">
            <w:pPr>
              <w:jc w:val="center"/>
              <w:rPr>
                <w:b/>
                <w:color w:val="FFC000" w:themeColor="accent4"/>
                <w:sz w:val="22"/>
                <w:szCs w:val="22"/>
              </w:rPr>
            </w:pPr>
            <w:r w:rsidRPr="003A2877">
              <w:rPr>
                <w:b/>
                <w:color w:val="FFC000" w:themeColor="accent4"/>
                <w:sz w:val="22"/>
                <w:szCs w:val="22"/>
              </w:rPr>
              <w:t>Difference</w:t>
            </w:r>
            <w:r w:rsidR="0020655D" w:rsidRPr="003A2877">
              <w:rPr>
                <w:b/>
                <w:color w:val="FFC000" w:themeColor="accent4"/>
                <w:sz w:val="22"/>
                <w:szCs w:val="22"/>
              </w:rPr>
              <w:t xml:space="preserve"> </w:t>
            </w:r>
            <w:r w:rsidR="002B6118" w:rsidRPr="003A2877">
              <w:rPr>
                <w:b/>
                <w:color w:val="FFC000" w:themeColor="accent4"/>
                <w:sz w:val="22"/>
                <w:szCs w:val="22"/>
              </w:rPr>
              <w:t>in N</w:t>
            </w:r>
            <w:r w:rsidR="0020655D" w:rsidRPr="003A2877">
              <w:rPr>
                <w:b/>
                <w:color w:val="FFC000" w:themeColor="accent4"/>
                <w:sz w:val="22"/>
                <w:szCs w:val="22"/>
              </w:rPr>
              <w:t>umber of Cells</w:t>
            </w:r>
          </w:p>
        </w:tc>
        <w:tc>
          <w:tcPr>
            <w:tcW w:w="1187" w:type="dxa"/>
          </w:tcPr>
          <w:p w14:paraId="716636E5" w14:textId="19360E4F" w:rsidR="008D7C93" w:rsidRPr="003A2877" w:rsidRDefault="008D7C93" w:rsidP="00281D30">
            <w:pPr>
              <w:jc w:val="center"/>
              <w:rPr>
                <w:color w:val="FFC000" w:themeColor="accent4"/>
                <w:sz w:val="22"/>
                <w:szCs w:val="22"/>
              </w:rPr>
            </w:pPr>
            <w:r w:rsidRPr="003A2877">
              <w:rPr>
                <w:color w:val="FFC000" w:themeColor="accent4"/>
                <w:sz w:val="22"/>
                <w:szCs w:val="22"/>
              </w:rPr>
              <w:t>15</w:t>
            </w:r>
          </w:p>
        </w:tc>
        <w:tc>
          <w:tcPr>
            <w:tcW w:w="1187" w:type="dxa"/>
          </w:tcPr>
          <w:p w14:paraId="7954EBF2" w14:textId="24F94F3B" w:rsidR="008D7C93" w:rsidRPr="003A2877" w:rsidRDefault="008D7C93" w:rsidP="00281D30">
            <w:pPr>
              <w:jc w:val="center"/>
              <w:rPr>
                <w:color w:val="FFC000" w:themeColor="accent4"/>
                <w:sz w:val="22"/>
                <w:szCs w:val="22"/>
              </w:rPr>
            </w:pPr>
            <w:r w:rsidRPr="003A2877">
              <w:rPr>
                <w:color w:val="FFC000" w:themeColor="accent4"/>
                <w:sz w:val="22"/>
                <w:szCs w:val="22"/>
              </w:rPr>
              <w:t>180</w:t>
            </w:r>
          </w:p>
        </w:tc>
        <w:tc>
          <w:tcPr>
            <w:tcW w:w="1187" w:type="dxa"/>
          </w:tcPr>
          <w:p w14:paraId="5C329C54" w14:textId="7FA0F83D" w:rsidR="008D7C93" w:rsidRPr="003A2877" w:rsidRDefault="008D7C93" w:rsidP="00281D30">
            <w:pPr>
              <w:jc w:val="center"/>
              <w:rPr>
                <w:color w:val="FFC000" w:themeColor="accent4"/>
                <w:sz w:val="22"/>
                <w:szCs w:val="22"/>
              </w:rPr>
            </w:pPr>
            <w:r w:rsidRPr="003A2877">
              <w:rPr>
                <w:color w:val="FFC000" w:themeColor="accent4"/>
                <w:sz w:val="22"/>
                <w:szCs w:val="22"/>
              </w:rPr>
              <w:t>274</w:t>
            </w:r>
          </w:p>
        </w:tc>
        <w:tc>
          <w:tcPr>
            <w:tcW w:w="1187" w:type="dxa"/>
          </w:tcPr>
          <w:p w14:paraId="49EC8D63" w14:textId="7C6C2775" w:rsidR="008D7C93" w:rsidRPr="003A2877" w:rsidRDefault="008D7C93" w:rsidP="00281D30">
            <w:pPr>
              <w:jc w:val="center"/>
              <w:rPr>
                <w:color w:val="FFC000" w:themeColor="accent4"/>
                <w:sz w:val="22"/>
                <w:szCs w:val="22"/>
              </w:rPr>
            </w:pPr>
            <w:r w:rsidRPr="003A2877">
              <w:rPr>
                <w:color w:val="FFC000" w:themeColor="accent4"/>
                <w:sz w:val="22"/>
                <w:szCs w:val="22"/>
              </w:rPr>
              <w:t>344</w:t>
            </w:r>
          </w:p>
        </w:tc>
      </w:tr>
      <w:tr w:rsidR="003A2877" w:rsidRPr="003A2877" w14:paraId="12147AC5" w14:textId="77777777" w:rsidTr="00486550">
        <w:trPr>
          <w:trHeight w:val="249"/>
        </w:trPr>
        <w:tc>
          <w:tcPr>
            <w:tcW w:w="4179" w:type="dxa"/>
          </w:tcPr>
          <w:p w14:paraId="7ED19C80" w14:textId="5511C28E" w:rsidR="008D7C93" w:rsidRPr="003A2877" w:rsidRDefault="008D7C93" w:rsidP="00281D30">
            <w:pPr>
              <w:jc w:val="center"/>
              <w:rPr>
                <w:b/>
                <w:color w:val="FFC000" w:themeColor="accent4"/>
                <w:sz w:val="22"/>
                <w:szCs w:val="22"/>
              </w:rPr>
            </w:pPr>
            <w:r w:rsidRPr="003A2877">
              <w:rPr>
                <w:b/>
                <w:color w:val="FFC000" w:themeColor="accent4"/>
                <w:sz w:val="22"/>
                <w:szCs w:val="22"/>
              </w:rPr>
              <w:t>Time Taken (hours)</w:t>
            </w:r>
          </w:p>
        </w:tc>
        <w:tc>
          <w:tcPr>
            <w:tcW w:w="1187" w:type="dxa"/>
          </w:tcPr>
          <w:p w14:paraId="293AF34C" w14:textId="073A6FD8" w:rsidR="008D7C93" w:rsidRPr="003A2877" w:rsidRDefault="008D7C93" w:rsidP="00281D30">
            <w:pPr>
              <w:jc w:val="center"/>
              <w:rPr>
                <w:color w:val="FFC000" w:themeColor="accent4"/>
                <w:sz w:val="22"/>
                <w:szCs w:val="22"/>
              </w:rPr>
            </w:pPr>
            <w:r w:rsidRPr="003A2877">
              <w:rPr>
                <w:color w:val="FFC000" w:themeColor="accent4"/>
                <w:sz w:val="22"/>
                <w:szCs w:val="22"/>
              </w:rPr>
              <w:t>0.017</w:t>
            </w:r>
          </w:p>
        </w:tc>
        <w:tc>
          <w:tcPr>
            <w:tcW w:w="1187" w:type="dxa"/>
          </w:tcPr>
          <w:p w14:paraId="5594673A" w14:textId="2F187685" w:rsidR="008D7C93" w:rsidRPr="003A2877" w:rsidRDefault="008D7C93" w:rsidP="00281D30">
            <w:pPr>
              <w:jc w:val="center"/>
              <w:rPr>
                <w:color w:val="FFC000" w:themeColor="accent4"/>
                <w:sz w:val="22"/>
                <w:szCs w:val="22"/>
              </w:rPr>
            </w:pPr>
            <w:r w:rsidRPr="003A2877">
              <w:rPr>
                <w:color w:val="FFC000" w:themeColor="accent4"/>
                <w:sz w:val="22"/>
                <w:szCs w:val="22"/>
              </w:rPr>
              <w:t>0.502</w:t>
            </w:r>
          </w:p>
        </w:tc>
        <w:tc>
          <w:tcPr>
            <w:tcW w:w="1187" w:type="dxa"/>
          </w:tcPr>
          <w:p w14:paraId="5F8D18F8" w14:textId="5D603205" w:rsidR="008D7C93" w:rsidRPr="003A2877" w:rsidRDefault="008D7C93" w:rsidP="00281D30">
            <w:pPr>
              <w:jc w:val="center"/>
              <w:rPr>
                <w:color w:val="FFC000" w:themeColor="accent4"/>
                <w:sz w:val="22"/>
                <w:szCs w:val="22"/>
              </w:rPr>
            </w:pPr>
            <w:r w:rsidRPr="003A2877">
              <w:rPr>
                <w:color w:val="FFC000" w:themeColor="accent4"/>
                <w:sz w:val="22"/>
                <w:szCs w:val="22"/>
              </w:rPr>
              <w:t>1.308</w:t>
            </w:r>
          </w:p>
        </w:tc>
        <w:tc>
          <w:tcPr>
            <w:tcW w:w="1187" w:type="dxa"/>
          </w:tcPr>
          <w:p w14:paraId="3948F3E3" w14:textId="1CA420DA" w:rsidR="008D7C93" w:rsidRPr="003A2877" w:rsidRDefault="008D7C93" w:rsidP="00281D30">
            <w:pPr>
              <w:jc w:val="center"/>
              <w:rPr>
                <w:color w:val="FFC000" w:themeColor="accent4"/>
                <w:sz w:val="22"/>
                <w:szCs w:val="22"/>
              </w:rPr>
            </w:pPr>
            <w:r w:rsidRPr="003A2877">
              <w:rPr>
                <w:color w:val="FFC000" w:themeColor="accent4"/>
                <w:sz w:val="22"/>
                <w:szCs w:val="22"/>
              </w:rPr>
              <w:t>2.332</w:t>
            </w:r>
          </w:p>
        </w:tc>
      </w:tr>
    </w:tbl>
    <w:p w14:paraId="2DA138AE" w14:textId="0F1ECB65" w:rsidR="00DB4334" w:rsidRPr="003A2877" w:rsidRDefault="008E2840" w:rsidP="00C00B51">
      <w:pPr>
        <w:rPr>
          <w:color w:val="FFC000" w:themeColor="accent4"/>
          <w:sz w:val="22"/>
          <w:szCs w:val="22"/>
        </w:rPr>
      </w:pPr>
      <w:r w:rsidRPr="003A2877">
        <w:rPr>
          <w:color w:val="FFC000" w:themeColor="accent4"/>
          <w:sz w:val="22"/>
          <w:szCs w:val="22"/>
        </w:rPr>
        <w:t>Table 7</w:t>
      </w:r>
      <w:r w:rsidR="00610676" w:rsidRPr="003A2877">
        <w:rPr>
          <w:color w:val="FFC000" w:themeColor="accent4"/>
          <w:sz w:val="22"/>
          <w:szCs w:val="22"/>
        </w:rPr>
        <w:t>.1</w:t>
      </w:r>
      <w:r w:rsidR="00720B3C" w:rsidRPr="003A2877">
        <w:rPr>
          <w:color w:val="FFC000" w:themeColor="accent4"/>
          <w:sz w:val="22"/>
          <w:szCs w:val="22"/>
        </w:rPr>
        <w:t>: Time taken to run CellABM with varying starting parameters</w:t>
      </w:r>
      <w:r w:rsidR="00800301" w:rsidRPr="003A2877">
        <w:rPr>
          <w:color w:val="FFC000" w:themeColor="accent4"/>
          <w:sz w:val="22"/>
          <w:szCs w:val="22"/>
        </w:rPr>
        <w:t>.</w:t>
      </w:r>
    </w:p>
    <w:p w14:paraId="355CAD3E" w14:textId="77777777" w:rsidR="00720B3C" w:rsidRPr="003A2877" w:rsidRDefault="00720B3C" w:rsidP="00C00B51">
      <w:pPr>
        <w:rPr>
          <w:color w:val="FFC000" w:themeColor="accent4"/>
          <w:sz w:val="22"/>
          <w:szCs w:val="22"/>
        </w:rPr>
      </w:pPr>
    </w:p>
    <w:p w14:paraId="32C4E05B" w14:textId="0580BE7B" w:rsidR="00B72F8A" w:rsidRPr="003A2877" w:rsidRDefault="00C00B51" w:rsidP="00B72F8A">
      <w:pPr>
        <w:pStyle w:val="NormalWeb"/>
        <w:spacing w:before="0" w:beforeAutospacing="0" w:after="0" w:afterAutospacing="0"/>
        <w:ind w:left="720"/>
        <w:rPr>
          <w:ins w:id="218" w:author="Harry Cooper" w:date="2017-11-29T15:20:00Z"/>
          <w:color w:val="FFC000" w:themeColor="accent4"/>
          <w:sz w:val="22"/>
          <w:szCs w:val="22"/>
        </w:rPr>
      </w:pPr>
      <w:r w:rsidRPr="003A2877">
        <w:rPr>
          <w:color w:val="FFC000" w:themeColor="accent4"/>
          <w:sz w:val="22"/>
          <w:szCs w:val="22"/>
        </w:rPr>
        <w:t xml:space="preserve">This table shows us a possible </w:t>
      </w:r>
      <w:r w:rsidR="001643DE" w:rsidRPr="003A2877">
        <w:rPr>
          <w:color w:val="FFC000" w:themeColor="accent4"/>
          <w:sz w:val="22"/>
          <w:szCs w:val="22"/>
        </w:rPr>
        <w:t>drawback to CellABM, which is the computational power required.</w:t>
      </w:r>
      <w:r w:rsidR="00B72F8A" w:rsidRPr="003A2877">
        <w:rPr>
          <w:color w:val="FFC000" w:themeColor="accent4"/>
          <w:sz w:val="22"/>
          <w:szCs w:val="22"/>
        </w:rPr>
        <w:t xml:space="preserve"> As shown for Test 4 it took 2.332 hours to model a total of 500 </w:t>
      </w:r>
      <w:r w:rsidR="00A41D59" w:rsidRPr="003A2877">
        <w:rPr>
          <w:color w:val="FFC000" w:themeColor="accent4"/>
          <w:sz w:val="22"/>
          <w:szCs w:val="22"/>
        </w:rPr>
        <w:t xml:space="preserve">initial </w:t>
      </w:r>
      <w:r w:rsidR="00B72F8A" w:rsidRPr="003A2877">
        <w:rPr>
          <w:color w:val="FFC000" w:themeColor="accent4"/>
          <w:sz w:val="22"/>
          <w:szCs w:val="22"/>
        </w:rPr>
        <w:t>cells</w:t>
      </w:r>
      <w:ins w:id="219" w:author="Harry Cooper" w:date="2017-11-29T15:20:00Z">
        <w:r w:rsidR="00B72F8A" w:rsidRPr="003A2877">
          <w:rPr>
            <w:color w:val="FFC000" w:themeColor="accent4"/>
            <w:sz w:val="22"/>
            <w:szCs w:val="22"/>
          </w:rPr>
          <w:t>. Scaling this up to 1mm</w:t>
        </w:r>
        <w:r w:rsidR="00B72F8A" w:rsidRPr="003A2877">
          <w:rPr>
            <w:color w:val="FFC000" w:themeColor="accent4"/>
            <w:sz w:val="22"/>
            <w:szCs w:val="22"/>
            <w:vertAlign w:val="superscript"/>
          </w:rPr>
          <w:t>2</w:t>
        </w:r>
        <w:r w:rsidR="00B72F8A" w:rsidRPr="003A2877">
          <w:rPr>
            <w:color w:val="FFC000" w:themeColor="accent4"/>
            <w:sz w:val="22"/>
            <w:szCs w:val="22"/>
          </w:rPr>
          <w:t xml:space="preserve"> would therefore take a significant amount of time longer</w:t>
        </w:r>
      </w:ins>
      <w:r w:rsidR="00B72F8A" w:rsidRPr="003A2877">
        <w:rPr>
          <w:color w:val="FFC000" w:themeColor="accent4"/>
          <w:sz w:val="22"/>
          <w:szCs w:val="22"/>
        </w:rPr>
        <w:t xml:space="preserve"> to even form a confluence, let alone the wound healing</w:t>
      </w:r>
      <w:ins w:id="220" w:author="Harry Cooper" w:date="2017-11-29T15:20:00Z">
        <w:r w:rsidR="00B72F8A" w:rsidRPr="003A2877">
          <w:rPr>
            <w:color w:val="FFC000" w:themeColor="accent4"/>
            <w:sz w:val="22"/>
            <w:szCs w:val="22"/>
          </w:rPr>
          <w:t>. This is down to the runtime of the overlap.py class</w:t>
        </w:r>
      </w:ins>
      <w:r w:rsidR="00B72F8A" w:rsidRPr="003A2877">
        <w:rPr>
          <w:color w:val="FFC000" w:themeColor="accent4"/>
          <w:sz w:val="22"/>
          <w:szCs w:val="22"/>
        </w:rPr>
        <w:t>, which is used to correct any overlapping of cells caused by mitosis or movement.</w:t>
      </w:r>
      <w:ins w:id="221" w:author="Harry Cooper" w:date="2017-11-29T15:20:00Z">
        <w:r w:rsidR="00B72F8A" w:rsidRPr="003A2877">
          <w:rPr>
            <w:color w:val="FFC000" w:themeColor="accent4"/>
            <w:sz w:val="22"/>
            <w:szCs w:val="22"/>
          </w:rPr>
          <w:t xml:space="preserve"> The nested for loops</w:t>
        </w:r>
      </w:ins>
      <w:r w:rsidR="00B72F8A" w:rsidRPr="003A2877">
        <w:rPr>
          <w:color w:val="FFC000" w:themeColor="accent4"/>
          <w:sz w:val="22"/>
          <w:szCs w:val="22"/>
        </w:rPr>
        <w:t xml:space="preserve"> used to iterate through each cell in turn</w:t>
      </w:r>
      <w:ins w:id="222" w:author="Harry Cooper" w:date="2017-11-29T15:20:00Z">
        <w:r w:rsidR="00B72F8A" w:rsidRPr="003A2877">
          <w:rPr>
            <w:color w:val="FFC000" w:themeColor="accent4"/>
            <w:sz w:val="22"/>
            <w:szCs w:val="22"/>
          </w:rPr>
          <w:t xml:space="preserve"> mean</w:t>
        </w:r>
      </w:ins>
      <w:r w:rsidR="00B72F8A" w:rsidRPr="003A2877">
        <w:rPr>
          <w:color w:val="FFC000" w:themeColor="accent4"/>
          <w:sz w:val="22"/>
          <w:szCs w:val="22"/>
        </w:rPr>
        <w:t>s</w:t>
      </w:r>
      <w:ins w:id="223" w:author="Harry Cooper" w:date="2017-11-29T15:20:00Z">
        <w:r w:rsidR="00B72F8A" w:rsidRPr="003A2877">
          <w:rPr>
            <w:color w:val="FFC000" w:themeColor="accent4"/>
            <w:sz w:val="22"/>
            <w:szCs w:val="22"/>
          </w:rPr>
          <w:t xml:space="preserve"> </w:t>
        </w:r>
      </w:ins>
      <w:r w:rsidR="00B72F8A" w:rsidRPr="003A2877">
        <w:rPr>
          <w:color w:val="FFC000" w:themeColor="accent4"/>
          <w:sz w:val="22"/>
          <w:szCs w:val="22"/>
        </w:rPr>
        <w:t xml:space="preserve">the </w:t>
      </w:r>
      <w:ins w:id="224" w:author="Harry Cooper" w:date="2017-11-29T15:20:00Z">
        <w:r w:rsidR="00B72F8A" w:rsidRPr="003A2877">
          <w:rPr>
            <w:color w:val="FFC000" w:themeColor="accent4"/>
            <w:sz w:val="22"/>
            <w:szCs w:val="22"/>
          </w:rPr>
          <w:t xml:space="preserve">time taken </w:t>
        </w:r>
      </w:ins>
      <w:r w:rsidR="00B72F8A" w:rsidRPr="003A2877">
        <w:rPr>
          <w:color w:val="FFC000" w:themeColor="accent4"/>
          <w:sz w:val="22"/>
          <w:szCs w:val="22"/>
        </w:rPr>
        <w:t>for the program to compute is at least</w:t>
      </w:r>
      <w:ins w:id="225" w:author="Harry Cooper" w:date="2017-11-29T15:20:00Z">
        <w:r w:rsidR="00B72F8A" w:rsidRPr="003A2877">
          <w:rPr>
            <w:color w:val="FFC000" w:themeColor="accent4"/>
            <w:sz w:val="22"/>
            <w:szCs w:val="22"/>
          </w:rPr>
          <w:t xml:space="preserve"> </w:t>
        </w:r>
        <w:r w:rsidR="00B72F8A" w:rsidRPr="003A2877">
          <w:rPr>
            <w:color w:val="FFC000" w:themeColor="accent4"/>
            <w:sz w:val="22"/>
            <w:szCs w:val="22"/>
          </w:rPr>
          <w:sym w:font="Symbol" w:char="F04F"/>
        </w:r>
        <w:r w:rsidR="00B72F8A" w:rsidRPr="003A2877">
          <w:rPr>
            <w:color w:val="FFC000" w:themeColor="accent4"/>
            <w:sz w:val="22"/>
            <w:szCs w:val="22"/>
          </w:rPr>
          <w:t>(n</w:t>
        </w:r>
        <w:r w:rsidR="00B72F8A" w:rsidRPr="003A2877">
          <w:rPr>
            <w:color w:val="FFC000" w:themeColor="accent4"/>
            <w:sz w:val="22"/>
            <w:szCs w:val="22"/>
            <w:vertAlign w:val="superscript"/>
          </w:rPr>
          <w:t>2</w:t>
        </w:r>
        <w:r w:rsidR="00B72F8A" w:rsidRPr="003A2877">
          <w:rPr>
            <w:color w:val="FFC000" w:themeColor="accent4"/>
            <w:sz w:val="22"/>
            <w:szCs w:val="22"/>
          </w:rPr>
          <w:t>)</w:t>
        </w:r>
      </w:ins>
      <w:r w:rsidR="00B72F8A" w:rsidRPr="003A2877">
        <w:rPr>
          <w:color w:val="FFC000" w:themeColor="accent4"/>
          <w:sz w:val="22"/>
          <w:szCs w:val="22"/>
        </w:rPr>
        <w:t>. This is a scalability issue, as when I increase the area of the environment, the overlap class won’t be able to keep up with the increase in number of cells. However, this outcome may not be as adverse as it seems since each cell in CellABM is fixed at 3</w:t>
      </w:r>
      <w:r w:rsidR="00B72F8A" w:rsidRPr="003A2877">
        <w:rPr>
          <w:color w:val="FFC000" w:themeColor="accent4"/>
          <w:sz w:val="22"/>
          <w:szCs w:val="22"/>
        </w:rPr>
        <w:sym w:font="Symbol" w:char="F06D"/>
      </w:r>
      <w:r w:rsidR="00B72F8A" w:rsidRPr="003A2877">
        <w:rPr>
          <w:color w:val="FFC000" w:themeColor="accent4"/>
          <w:sz w:val="22"/>
          <w:szCs w:val="22"/>
        </w:rPr>
        <w:t>m in diameter, whereas the ECs will be around 5-10</w:t>
      </w:r>
      <w:r w:rsidR="00B72F8A" w:rsidRPr="003A2877">
        <w:rPr>
          <w:color w:val="FFC000" w:themeColor="accent4"/>
          <w:sz w:val="22"/>
          <w:szCs w:val="22"/>
        </w:rPr>
        <w:sym w:font="Symbol" w:char="F06D"/>
      </w:r>
      <w:r w:rsidR="00B72F8A" w:rsidRPr="003A2877">
        <w:rPr>
          <w:color w:val="FFC000" w:themeColor="accent4"/>
          <w:sz w:val="22"/>
          <w:szCs w:val="22"/>
        </w:rPr>
        <w:t>m in diameter and the senescent cells will be around 50-100</w:t>
      </w:r>
      <w:r w:rsidR="00B72F8A" w:rsidRPr="003A2877">
        <w:rPr>
          <w:color w:val="FFC000" w:themeColor="accent4"/>
          <w:sz w:val="22"/>
          <w:szCs w:val="22"/>
        </w:rPr>
        <w:sym w:font="Symbol" w:char="F06D"/>
      </w:r>
      <w:r w:rsidR="00B72F8A" w:rsidRPr="003A2877">
        <w:rPr>
          <w:color w:val="FFC000" w:themeColor="accent4"/>
          <w:sz w:val="22"/>
          <w:szCs w:val="22"/>
        </w:rPr>
        <w:t>m. This means that overall, my simulation will have fewer cells than what CellABM models, reducing the scalability risk slightly.</w:t>
      </w:r>
    </w:p>
    <w:p w14:paraId="3780FDF4" w14:textId="29CFD944" w:rsidR="00C00B51" w:rsidRPr="003A2877" w:rsidRDefault="00B72F8A" w:rsidP="00B078AC">
      <w:pPr>
        <w:pStyle w:val="NormalWeb"/>
        <w:spacing w:before="0" w:beforeAutospacing="0" w:after="0" w:afterAutospacing="0"/>
        <w:ind w:left="720"/>
        <w:rPr>
          <w:color w:val="FFC000" w:themeColor="accent4"/>
          <w:sz w:val="22"/>
          <w:szCs w:val="22"/>
        </w:rPr>
      </w:pPr>
      <w:ins w:id="226" w:author="Harry Cooper" w:date="2017-11-29T15:20:00Z">
        <w:r w:rsidRPr="003A2877">
          <w:rPr>
            <w:color w:val="FFC000" w:themeColor="accent4"/>
            <w:sz w:val="22"/>
            <w:szCs w:val="22"/>
          </w:rPr>
          <w:t xml:space="preserve">Another downside is that Marzihas code doesn’t implement any cell growth, and each cell is the same diameter as every other cell for the whole simulation. This is a simplification </w:t>
        </w:r>
      </w:ins>
      <w:r w:rsidRPr="003A2877">
        <w:rPr>
          <w:color w:val="FFC000" w:themeColor="accent4"/>
          <w:sz w:val="22"/>
          <w:szCs w:val="22"/>
        </w:rPr>
        <w:t>and would not provide a realistic model of ECs.</w:t>
      </w:r>
    </w:p>
    <w:p w14:paraId="44B6E521" w14:textId="77777777" w:rsidR="00C00B51" w:rsidRPr="003A2877" w:rsidRDefault="00C00B51">
      <w:pPr>
        <w:rPr>
          <w:ins w:id="227" w:author="Harry Cooper" w:date="2017-11-29T15:20:00Z"/>
          <w:color w:val="FFC000" w:themeColor="accent4"/>
          <w:sz w:val="22"/>
          <w:szCs w:val="22"/>
        </w:rPr>
        <w:pPrChange w:id="228" w:author="Harry Cooper" w:date="2017-11-29T15:23:00Z">
          <w:pPr>
            <w:ind w:left="360"/>
          </w:pPr>
        </w:pPrChange>
      </w:pPr>
    </w:p>
    <w:p w14:paraId="5D28344F" w14:textId="6CBEBFFD" w:rsidR="00B77936" w:rsidRPr="003A2877" w:rsidRDefault="00D933E4" w:rsidP="00995787">
      <w:pPr>
        <w:pStyle w:val="NormalWeb"/>
        <w:spacing w:before="0" w:beforeAutospacing="0" w:after="0" w:afterAutospacing="0"/>
        <w:ind w:left="720"/>
        <w:rPr>
          <w:ins w:id="229" w:author="Harry Cooper" w:date="2017-11-29T15:20:00Z"/>
          <w:color w:val="FFC000" w:themeColor="accent4"/>
          <w:sz w:val="22"/>
          <w:szCs w:val="22"/>
        </w:rPr>
      </w:pPr>
      <w:commentRangeStart w:id="230"/>
      <w:ins w:id="231" w:author="Harry Cooper" w:date="2017-11-29T15:20:00Z">
        <w:r w:rsidRPr="003A2877">
          <w:rPr>
            <w:color w:val="FFC000" w:themeColor="accent4"/>
            <w:sz w:val="22"/>
            <w:szCs w:val="22"/>
          </w:rPr>
          <w:t xml:space="preserve">This program is useful as it automatically outputs a graph showing the growth of each cell type over time, shown below. This can be used in my application to determine the rate of time required for the wound to heal with different starting parameters.  </w:t>
        </w:r>
        <w:commentRangeEnd w:id="230"/>
        <w:r w:rsidRPr="003A2877">
          <w:rPr>
            <w:rStyle w:val="CommentReference"/>
            <w:color w:val="FFC000" w:themeColor="accent4"/>
            <w:sz w:val="22"/>
            <w:szCs w:val="22"/>
          </w:rPr>
          <w:commentReference w:id="230"/>
        </w:r>
      </w:ins>
    </w:p>
    <w:p w14:paraId="6EFBBFC3" w14:textId="77777777" w:rsidR="00D933E4" w:rsidRPr="003A2877" w:rsidRDefault="00D933E4" w:rsidP="00D933E4">
      <w:pPr>
        <w:pStyle w:val="NormalWeb"/>
        <w:spacing w:before="0" w:beforeAutospacing="0" w:after="0" w:afterAutospacing="0"/>
        <w:ind w:firstLine="720"/>
        <w:rPr>
          <w:ins w:id="232" w:author="Harry Cooper" w:date="2017-11-29T15:20:00Z"/>
          <w:color w:val="FFC000" w:themeColor="accent4"/>
          <w:sz w:val="22"/>
          <w:szCs w:val="22"/>
        </w:rPr>
      </w:pPr>
      <w:ins w:id="233" w:author="Harry Cooper" w:date="2017-11-29T15:20:00Z">
        <w:r w:rsidRPr="003A2877">
          <w:rPr>
            <w:noProof/>
            <w:color w:val="FFC000" w:themeColor="accent4"/>
            <w:sz w:val="22"/>
            <w:szCs w:val="22"/>
            <w:rPrChange w:id="234" w:author="Unknown">
              <w:rPr>
                <w:noProof/>
              </w:rPr>
            </w:rPrChange>
          </w:rPr>
          <w:lastRenderedPageBreak/>
          <w:drawing>
            <wp:inline distT="0" distB="0" distL="0" distR="0" wp14:anchorId="779E48F5" wp14:editId="588FB9A6">
              <wp:extent cx="4641304" cy="3094203"/>
              <wp:effectExtent l="0" t="0" r="6985" b="5080"/>
              <wp:docPr id="5" name="Picture 5" descr="../CellABM_student_ver/1mm2-100-200/growth_cur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ellABM_student_ver/1mm2-100-200/growth_curv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8846" cy="3099231"/>
                      </a:xfrm>
                      <a:prstGeom prst="rect">
                        <a:avLst/>
                      </a:prstGeom>
                      <a:noFill/>
                      <a:ln>
                        <a:noFill/>
                      </a:ln>
                    </pic:spPr>
                  </pic:pic>
                </a:graphicData>
              </a:graphic>
            </wp:inline>
          </w:drawing>
        </w:r>
      </w:ins>
    </w:p>
    <w:p w14:paraId="07A82C17" w14:textId="2944DEA9" w:rsidR="00C719DA" w:rsidRPr="003A2877" w:rsidRDefault="00D933E4" w:rsidP="00C719DA">
      <w:pPr>
        <w:pStyle w:val="NormalWeb"/>
        <w:spacing w:before="0" w:beforeAutospacing="0" w:after="0" w:afterAutospacing="0"/>
        <w:ind w:left="1440"/>
        <w:rPr>
          <w:color w:val="FFC000" w:themeColor="accent4"/>
          <w:sz w:val="22"/>
          <w:szCs w:val="22"/>
        </w:rPr>
      </w:pPr>
      <w:commentRangeStart w:id="235"/>
      <w:ins w:id="236" w:author="Harry Cooper" w:date="2017-11-29T15:20:00Z">
        <w:r w:rsidRPr="003A2877">
          <w:rPr>
            <w:color w:val="FFC000" w:themeColor="accent4"/>
            <w:sz w:val="22"/>
            <w:szCs w:val="22"/>
          </w:rPr>
          <w:t>Figure</w:t>
        </w:r>
      </w:ins>
      <w:r w:rsidR="008E2840" w:rsidRPr="003A2877">
        <w:rPr>
          <w:color w:val="FFC000" w:themeColor="accent4"/>
          <w:sz w:val="22"/>
          <w:szCs w:val="22"/>
        </w:rPr>
        <w:t xml:space="preserve"> 7</w:t>
      </w:r>
      <w:r w:rsidR="00610676" w:rsidRPr="003A2877">
        <w:rPr>
          <w:color w:val="FFC000" w:themeColor="accent4"/>
          <w:sz w:val="22"/>
          <w:szCs w:val="22"/>
        </w:rPr>
        <w:t>.1</w:t>
      </w:r>
      <w:r w:rsidR="00847ACD" w:rsidRPr="003A2877">
        <w:rPr>
          <w:color w:val="FFC000" w:themeColor="accent4"/>
          <w:sz w:val="22"/>
          <w:szCs w:val="22"/>
        </w:rPr>
        <w:t>:</w:t>
      </w:r>
      <w:ins w:id="237" w:author="Harry Cooper" w:date="2017-11-29T15:20:00Z">
        <w:r w:rsidRPr="003A2877">
          <w:rPr>
            <w:color w:val="FFC000" w:themeColor="accent4"/>
            <w:sz w:val="22"/>
            <w:szCs w:val="22"/>
          </w:rPr>
          <w:t xml:space="preserve"> </w:t>
        </w:r>
      </w:ins>
      <w:r w:rsidR="00187640" w:rsidRPr="003A2877">
        <w:rPr>
          <w:color w:val="FFC000" w:themeColor="accent4"/>
          <w:sz w:val="22"/>
          <w:szCs w:val="22"/>
        </w:rPr>
        <w:t>T</w:t>
      </w:r>
      <w:ins w:id="238" w:author="Harry Cooper" w:date="2017-11-29T15:20:00Z">
        <w:r w:rsidRPr="003A2877">
          <w:rPr>
            <w:color w:val="FFC000" w:themeColor="accent4"/>
            <w:sz w:val="22"/>
            <w:szCs w:val="22"/>
          </w:rPr>
          <w:t xml:space="preserve">aken from running </w:t>
        </w:r>
      </w:ins>
      <w:r w:rsidR="0095434D" w:rsidRPr="003A2877">
        <w:rPr>
          <w:color w:val="FFC000" w:themeColor="accent4"/>
          <w:sz w:val="22"/>
          <w:szCs w:val="22"/>
        </w:rPr>
        <w:t>CellABM</w:t>
      </w:r>
      <w:ins w:id="239" w:author="Harry Cooper" w:date="2017-11-29T15:20:00Z">
        <w:r w:rsidRPr="003A2877">
          <w:rPr>
            <w:color w:val="FFC000" w:themeColor="accent4"/>
            <w:sz w:val="22"/>
            <w:szCs w:val="22"/>
          </w:rPr>
          <w:t xml:space="preserve"> with 0.1mm</w:t>
        </w:r>
        <w:r w:rsidRPr="003A2877">
          <w:rPr>
            <w:color w:val="FFC000" w:themeColor="accent4"/>
            <w:sz w:val="22"/>
            <w:szCs w:val="22"/>
            <w:vertAlign w:val="superscript"/>
          </w:rPr>
          <w:t>2</w:t>
        </w:r>
        <w:r w:rsidRPr="003A2877">
          <w:rPr>
            <w:color w:val="FFC000" w:themeColor="accent4"/>
            <w:sz w:val="22"/>
            <w:szCs w:val="22"/>
          </w:rPr>
          <w:t xml:space="preserve"> area, 100 cancer</w:t>
        </w:r>
      </w:ins>
    </w:p>
    <w:p w14:paraId="4AF883FD" w14:textId="53D28847" w:rsidR="00D933E4" w:rsidRPr="003A2877" w:rsidRDefault="00C719DA" w:rsidP="00C719DA">
      <w:pPr>
        <w:pStyle w:val="NormalWeb"/>
        <w:spacing w:before="0" w:beforeAutospacing="0" w:after="0" w:afterAutospacing="0"/>
        <w:ind w:left="2160"/>
        <w:rPr>
          <w:color w:val="FFC000" w:themeColor="accent4"/>
          <w:sz w:val="22"/>
          <w:szCs w:val="22"/>
        </w:rPr>
      </w:pPr>
      <w:r w:rsidRPr="003A2877">
        <w:rPr>
          <w:color w:val="FFC000" w:themeColor="accent4"/>
          <w:sz w:val="22"/>
          <w:szCs w:val="22"/>
        </w:rPr>
        <w:t xml:space="preserve">   </w:t>
      </w:r>
      <w:ins w:id="240" w:author="Harry Cooper" w:date="2017-11-29T15:20:00Z">
        <w:r w:rsidR="00D933E4" w:rsidRPr="003A2877">
          <w:rPr>
            <w:color w:val="FFC000" w:themeColor="accent4"/>
            <w:sz w:val="22"/>
            <w:szCs w:val="22"/>
          </w:rPr>
          <w:t xml:space="preserve"> cells and 200 stem </w:t>
        </w:r>
        <w:commentRangeStart w:id="241"/>
        <w:r w:rsidR="00D933E4" w:rsidRPr="003A2877">
          <w:rPr>
            <w:color w:val="FFC000" w:themeColor="accent4"/>
            <w:sz w:val="22"/>
            <w:szCs w:val="22"/>
          </w:rPr>
          <w:t>cells</w:t>
        </w:r>
        <w:commentRangeEnd w:id="241"/>
        <w:r w:rsidR="00D933E4" w:rsidRPr="003A2877">
          <w:rPr>
            <w:rStyle w:val="CommentReference"/>
            <w:color w:val="FFC000" w:themeColor="accent4"/>
            <w:sz w:val="22"/>
            <w:szCs w:val="22"/>
          </w:rPr>
          <w:commentReference w:id="241"/>
        </w:r>
        <w:r w:rsidR="00D933E4" w:rsidRPr="003A2877">
          <w:rPr>
            <w:color w:val="FFC000" w:themeColor="accent4"/>
            <w:sz w:val="22"/>
            <w:szCs w:val="22"/>
          </w:rPr>
          <w:t>.</w:t>
        </w:r>
        <w:commentRangeEnd w:id="235"/>
        <w:r w:rsidR="00D933E4" w:rsidRPr="003A2877">
          <w:rPr>
            <w:rStyle w:val="CommentReference"/>
            <w:color w:val="FFC000" w:themeColor="accent4"/>
            <w:sz w:val="22"/>
            <w:szCs w:val="22"/>
          </w:rPr>
          <w:commentReference w:id="235"/>
        </w:r>
      </w:ins>
    </w:p>
    <w:p w14:paraId="5E2135C1" w14:textId="77777777" w:rsidR="00E0765A" w:rsidRPr="003A2877" w:rsidRDefault="00E0765A" w:rsidP="00D933E4">
      <w:pPr>
        <w:pStyle w:val="NormalWeb"/>
        <w:spacing w:before="0" w:beforeAutospacing="0" w:after="0" w:afterAutospacing="0"/>
        <w:rPr>
          <w:ins w:id="242" w:author="Harry Cooper" w:date="2017-11-29T15:20:00Z"/>
          <w:color w:val="FFC000" w:themeColor="accent4"/>
          <w:sz w:val="22"/>
          <w:szCs w:val="22"/>
        </w:rPr>
      </w:pPr>
    </w:p>
    <w:p w14:paraId="1B2B295A" w14:textId="44E71BF5" w:rsidR="00D933E4" w:rsidRPr="003A2877" w:rsidRDefault="00C00B51" w:rsidP="00412248">
      <w:pPr>
        <w:pStyle w:val="NormalWeb"/>
        <w:spacing w:before="0" w:beforeAutospacing="0" w:after="0" w:afterAutospacing="0"/>
        <w:ind w:left="720"/>
        <w:rPr>
          <w:ins w:id="243" w:author="Harry Cooper" w:date="2017-11-29T15:20:00Z"/>
          <w:color w:val="FFC000" w:themeColor="accent4"/>
          <w:sz w:val="22"/>
          <w:szCs w:val="22"/>
        </w:rPr>
      </w:pPr>
      <w:r w:rsidRPr="003A2877">
        <w:rPr>
          <w:noProof/>
          <w:color w:val="FFC000" w:themeColor="accent4"/>
          <w:sz w:val="22"/>
          <w:szCs w:val="22"/>
        </w:rPr>
        <w:t>CellABM</w:t>
      </w:r>
      <w:ins w:id="244" w:author="Harry Cooper" w:date="2017-11-29T15:20:00Z">
        <w:r w:rsidR="00D933E4" w:rsidRPr="003A2877">
          <w:rPr>
            <w:color w:val="FFC000" w:themeColor="accent4"/>
            <w:sz w:val="22"/>
            <w:szCs w:val="22"/>
          </w:rPr>
          <w:t xml:space="preserve"> also outputs a 2D and 3D image of environment each iteration, show</w:t>
        </w:r>
      </w:ins>
      <w:r w:rsidR="00E0765A" w:rsidRPr="003A2877">
        <w:rPr>
          <w:color w:val="FFC000" w:themeColor="accent4"/>
          <w:sz w:val="22"/>
          <w:szCs w:val="22"/>
        </w:rPr>
        <w:t>ing</w:t>
      </w:r>
      <w:ins w:id="245" w:author="Harry Cooper" w:date="2017-11-29T15:20:00Z">
        <w:r w:rsidR="00D933E4" w:rsidRPr="003A2877">
          <w:rPr>
            <w:color w:val="FFC000" w:themeColor="accent4"/>
            <w:sz w:val="22"/>
            <w:szCs w:val="22"/>
          </w:rPr>
          <w:t xml:space="preserve"> the movement of the cells over time</w:t>
        </w:r>
      </w:ins>
      <w:r w:rsidR="00E0765A" w:rsidRPr="003A2877">
        <w:rPr>
          <w:color w:val="FFC000" w:themeColor="accent4"/>
          <w:sz w:val="22"/>
          <w:szCs w:val="22"/>
        </w:rPr>
        <w:t>, and</w:t>
      </w:r>
      <w:ins w:id="246" w:author="Harry Cooper" w:date="2017-11-29T15:20:00Z">
        <w:r w:rsidR="00D933E4" w:rsidRPr="003A2877">
          <w:rPr>
            <w:noProof/>
            <w:color w:val="FFC000" w:themeColor="accent4"/>
            <w:sz w:val="22"/>
            <w:szCs w:val="22"/>
          </w:rPr>
          <w:t xml:space="preserve"> demonstrate the emergent behaviours of wound healing with age.</w:t>
        </w:r>
      </w:ins>
      <w:r w:rsidR="00603487" w:rsidRPr="003A2877">
        <w:rPr>
          <w:noProof/>
          <w:color w:val="FFC000" w:themeColor="accent4"/>
          <w:sz w:val="22"/>
          <w:szCs w:val="22"/>
        </w:rPr>
        <w:t xml:space="preserve"> I can use this to demonstrate my models emergent behaviours such as stopping mitosis and entering quescence once a confluence is formed, visualising the shape and size of the wound, and </w:t>
      </w:r>
      <w:r w:rsidR="00941B79" w:rsidRPr="003A2877">
        <w:rPr>
          <w:noProof/>
          <w:color w:val="FFC000" w:themeColor="accent4"/>
          <w:sz w:val="22"/>
          <w:szCs w:val="22"/>
        </w:rPr>
        <w:t>how the wound is healed.</w:t>
      </w:r>
    </w:p>
    <w:p w14:paraId="1DD66394" w14:textId="24A22AD1" w:rsidR="00C00B51" w:rsidRPr="003A2877" w:rsidRDefault="007D57DC" w:rsidP="00D933E4">
      <w:pPr>
        <w:pStyle w:val="NormalWeb"/>
        <w:spacing w:before="0" w:beforeAutospacing="0" w:after="0" w:afterAutospacing="0"/>
        <w:rPr>
          <w:color w:val="FFC000" w:themeColor="accent4"/>
          <w:sz w:val="22"/>
          <w:szCs w:val="22"/>
        </w:rPr>
      </w:pPr>
      <w:ins w:id="247" w:author="Harry Cooper" w:date="2017-11-29T15:20:00Z">
        <w:r w:rsidRPr="003A2877">
          <w:rPr>
            <w:noProof/>
            <w:color w:val="FFC000" w:themeColor="accent4"/>
            <w:sz w:val="22"/>
            <w:szCs w:val="22"/>
            <w:rPrChange w:id="248" w:author="Unknown">
              <w:rPr>
                <w:noProof/>
              </w:rPr>
            </w:rPrChange>
          </w:rPr>
          <w:drawing>
            <wp:anchor distT="0" distB="0" distL="114300" distR="114300" simplePos="0" relativeHeight="251662336" behindDoc="0" locked="0" layoutInCell="1" allowOverlap="1" wp14:anchorId="2C8D48D2" wp14:editId="459D8DBB">
              <wp:simplePos x="0" y="0"/>
              <wp:positionH relativeFrom="column">
                <wp:posOffset>-642187</wp:posOffset>
              </wp:positionH>
              <wp:positionV relativeFrom="paragraph">
                <wp:posOffset>334259</wp:posOffset>
              </wp:positionV>
              <wp:extent cx="3535372" cy="2356915"/>
              <wp:effectExtent l="0" t="0" r="0" b="5715"/>
              <wp:wrapSquare wrapText="bothSides"/>
              <wp:docPr id="7" name="Picture 7" descr="../CellABM_student_ver/1mm2-100-200/2d/Initial_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llABM_student_ver/1mm2-100-200/2d/Initial_Setu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37952" cy="2358635"/>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709AF9E8" w14:textId="7C516299" w:rsidR="0095434D" w:rsidRPr="003A2877" w:rsidRDefault="0095434D" w:rsidP="00D933E4">
      <w:pPr>
        <w:pStyle w:val="NormalWeb"/>
        <w:spacing w:before="0" w:beforeAutospacing="0" w:after="0" w:afterAutospacing="0"/>
        <w:rPr>
          <w:color w:val="FFC000" w:themeColor="accent4"/>
          <w:sz w:val="22"/>
          <w:szCs w:val="22"/>
        </w:rPr>
      </w:pPr>
      <w:ins w:id="249" w:author="Harry Cooper" w:date="2017-11-29T15:20:00Z">
        <w:r w:rsidRPr="003A2877">
          <w:rPr>
            <w:noProof/>
            <w:color w:val="FFC000" w:themeColor="accent4"/>
            <w:sz w:val="22"/>
            <w:szCs w:val="22"/>
            <w:rPrChange w:id="250" w:author="Unknown">
              <w:rPr>
                <w:noProof/>
              </w:rPr>
            </w:rPrChange>
          </w:rPr>
          <w:drawing>
            <wp:anchor distT="0" distB="0" distL="114300" distR="114300" simplePos="0" relativeHeight="251663360" behindDoc="0" locked="0" layoutInCell="1" allowOverlap="1" wp14:anchorId="587E0B73" wp14:editId="3D888E1F">
              <wp:simplePos x="0" y="0"/>
              <wp:positionH relativeFrom="column">
                <wp:posOffset>2678430</wp:posOffset>
              </wp:positionH>
              <wp:positionV relativeFrom="paragraph">
                <wp:posOffset>176530</wp:posOffset>
              </wp:positionV>
              <wp:extent cx="3430270" cy="2286635"/>
              <wp:effectExtent l="0" t="0" r="0" b="0"/>
              <wp:wrapSquare wrapText="bothSides"/>
              <wp:docPr id="6" name="Picture 6" descr="../CellABM_student_ver/1mm2-100-200/2d/Iteration_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llABM_student_ver/1mm2-100-200/2d/Iteration_5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0270" cy="2286635"/>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3AC1018C" w14:textId="77777777" w:rsidR="0095434D" w:rsidRPr="003A2877" w:rsidRDefault="0095434D" w:rsidP="00D933E4">
      <w:pPr>
        <w:pStyle w:val="NormalWeb"/>
        <w:spacing w:before="0" w:beforeAutospacing="0" w:after="0" w:afterAutospacing="0"/>
        <w:rPr>
          <w:color w:val="FFC000" w:themeColor="accent4"/>
          <w:sz w:val="22"/>
          <w:szCs w:val="22"/>
        </w:rPr>
      </w:pPr>
    </w:p>
    <w:p w14:paraId="0DEF2A69" w14:textId="25D2AF97" w:rsidR="00187640" w:rsidRPr="003A2877" w:rsidRDefault="0095434D" w:rsidP="00187640">
      <w:pPr>
        <w:pStyle w:val="NormalWeb"/>
        <w:spacing w:before="0" w:beforeAutospacing="0" w:after="0" w:afterAutospacing="0"/>
        <w:ind w:firstLine="720"/>
        <w:rPr>
          <w:color w:val="FFC000" w:themeColor="accent4"/>
          <w:sz w:val="22"/>
          <w:szCs w:val="22"/>
        </w:rPr>
      </w:pPr>
      <w:r w:rsidRPr="003A2877">
        <w:rPr>
          <w:color w:val="FFC000" w:themeColor="accent4"/>
          <w:sz w:val="22"/>
          <w:szCs w:val="22"/>
        </w:rPr>
        <w:t>Figure</w:t>
      </w:r>
      <w:r w:rsidR="00057C2C" w:rsidRPr="003A2877">
        <w:rPr>
          <w:color w:val="FFC000" w:themeColor="accent4"/>
          <w:sz w:val="22"/>
          <w:szCs w:val="22"/>
        </w:rPr>
        <w:t>s</w:t>
      </w:r>
      <w:r w:rsidR="008E2840" w:rsidRPr="003A2877">
        <w:rPr>
          <w:color w:val="FFC000" w:themeColor="accent4"/>
          <w:sz w:val="22"/>
          <w:szCs w:val="22"/>
        </w:rPr>
        <w:t xml:space="preserve"> 7.2 and 7</w:t>
      </w:r>
      <w:r w:rsidR="00610676" w:rsidRPr="003A2877">
        <w:rPr>
          <w:color w:val="FFC000" w:themeColor="accent4"/>
          <w:sz w:val="22"/>
          <w:szCs w:val="22"/>
        </w:rPr>
        <w:t>.3</w:t>
      </w:r>
      <w:r w:rsidR="00187640" w:rsidRPr="003A2877">
        <w:rPr>
          <w:color w:val="FFC000" w:themeColor="accent4"/>
          <w:sz w:val="22"/>
          <w:szCs w:val="22"/>
        </w:rPr>
        <w:t>: T</w:t>
      </w:r>
      <w:r w:rsidRPr="003A2877">
        <w:rPr>
          <w:color w:val="FFC000" w:themeColor="accent4"/>
          <w:sz w:val="22"/>
          <w:szCs w:val="22"/>
        </w:rPr>
        <w:t>aken from running CellABM with 0.1mm</w:t>
      </w:r>
      <w:r w:rsidRPr="003A2877">
        <w:rPr>
          <w:color w:val="FFC000" w:themeColor="accent4"/>
          <w:sz w:val="22"/>
          <w:szCs w:val="22"/>
          <w:vertAlign w:val="superscript"/>
        </w:rPr>
        <w:t>2</w:t>
      </w:r>
      <w:r w:rsidRPr="003A2877">
        <w:rPr>
          <w:color w:val="FFC000" w:themeColor="accent4"/>
          <w:sz w:val="22"/>
          <w:szCs w:val="22"/>
        </w:rPr>
        <w:t xml:space="preserve"> area, 100</w:t>
      </w:r>
      <w:r w:rsidR="00665821" w:rsidRPr="003A2877">
        <w:rPr>
          <w:color w:val="FFC000" w:themeColor="accent4"/>
          <w:sz w:val="22"/>
          <w:szCs w:val="22"/>
        </w:rPr>
        <w:t xml:space="preserve"> cancer cell </w:t>
      </w:r>
    </w:p>
    <w:p w14:paraId="7E8A63DC" w14:textId="04DF9C65" w:rsidR="007D57DC" w:rsidRPr="003A2877" w:rsidRDefault="00187640" w:rsidP="00187640">
      <w:pPr>
        <w:pStyle w:val="NormalWeb"/>
        <w:spacing w:before="0" w:beforeAutospacing="0" w:after="0" w:afterAutospacing="0"/>
        <w:ind w:left="2160"/>
        <w:rPr>
          <w:color w:val="FFC000" w:themeColor="accent4"/>
          <w:sz w:val="22"/>
          <w:szCs w:val="22"/>
        </w:rPr>
      </w:pPr>
      <w:r w:rsidRPr="003A2877">
        <w:rPr>
          <w:color w:val="FFC000" w:themeColor="accent4"/>
          <w:sz w:val="22"/>
          <w:szCs w:val="22"/>
        </w:rPr>
        <w:t xml:space="preserve">     </w:t>
      </w:r>
      <w:r w:rsidR="00665821" w:rsidRPr="003A2877">
        <w:rPr>
          <w:color w:val="FFC000" w:themeColor="accent4"/>
          <w:sz w:val="22"/>
          <w:szCs w:val="22"/>
        </w:rPr>
        <w:t>and 200 stem cells, showing the initial and final iterations.</w:t>
      </w:r>
    </w:p>
    <w:p w14:paraId="14D175D9" w14:textId="77777777" w:rsidR="0095434D" w:rsidRPr="003A2877" w:rsidRDefault="0095434D" w:rsidP="00D933E4">
      <w:pPr>
        <w:pStyle w:val="NormalWeb"/>
        <w:spacing w:before="0" w:beforeAutospacing="0" w:after="0" w:afterAutospacing="0"/>
        <w:rPr>
          <w:color w:val="FFC000" w:themeColor="accent4"/>
          <w:sz w:val="22"/>
          <w:szCs w:val="22"/>
        </w:rPr>
      </w:pPr>
    </w:p>
    <w:p w14:paraId="7D9CEB14" w14:textId="3040B205" w:rsidR="0049568A" w:rsidRPr="003A2877" w:rsidRDefault="00D94E6C" w:rsidP="0070420F">
      <w:pPr>
        <w:pStyle w:val="NormalWeb"/>
        <w:spacing w:before="0" w:beforeAutospacing="0" w:after="0" w:afterAutospacing="0"/>
        <w:ind w:left="720"/>
        <w:rPr>
          <w:color w:val="FFC000" w:themeColor="accent4"/>
        </w:rPr>
      </w:pPr>
      <w:r w:rsidRPr="003A2877">
        <w:rPr>
          <w:color w:val="FFC000" w:themeColor="accent4"/>
          <w:sz w:val="22"/>
          <w:szCs w:val="22"/>
        </w:rPr>
        <w:t>I have also been experimenting another software that was mentioned in the literature review, Spark.</w:t>
      </w:r>
      <w:r w:rsidR="007712DB" w:rsidRPr="003A2877">
        <w:rPr>
          <w:color w:val="FFC000" w:themeColor="accent4"/>
          <w:sz w:val="22"/>
          <w:szCs w:val="22"/>
        </w:rPr>
        <w:t xml:space="preserve"> So far, I’ve </w:t>
      </w:r>
      <w:r w:rsidR="00772710" w:rsidRPr="003A2877">
        <w:rPr>
          <w:color w:val="FFC000" w:themeColor="accent4"/>
          <w:sz w:val="22"/>
          <w:szCs w:val="22"/>
        </w:rPr>
        <w:t xml:space="preserve">managed to get spark running on my machine, gone through the example exercises provided and </w:t>
      </w:r>
      <w:r w:rsidR="00571A1E" w:rsidRPr="003A2877">
        <w:rPr>
          <w:color w:val="FFC000" w:themeColor="accent4"/>
          <w:sz w:val="22"/>
          <w:szCs w:val="22"/>
        </w:rPr>
        <w:t>looked</w:t>
      </w:r>
      <w:r w:rsidR="00772710" w:rsidRPr="003A2877">
        <w:rPr>
          <w:color w:val="FFC000" w:themeColor="accent4"/>
          <w:sz w:val="22"/>
          <w:szCs w:val="22"/>
        </w:rPr>
        <w:t xml:space="preserve"> at the </w:t>
      </w:r>
      <w:r w:rsidR="00571A1E" w:rsidRPr="003A2877">
        <w:rPr>
          <w:color w:val="FFC000" w:themeColor="accent4"/>
          <w:sz w:val="22"/>
          <w:szCs w:val="22"/>
        </w:rPr>
        <w:t>documentation [</w:t>
      </w:r>
      <w:r w:rsidR="00D75DE4" w:rsidRPr="003A2877">
        <w:rPr>
          <w:color w:val="FFC000" w:themeColor="accent4"/>
          <w:sz w:val="22"/>
          <w:szCs w:val="22"/>
        </w:rPr>
        <w:t>19</w:t>
      </w:r>
      <w:r w:rsidR="00571A1E" w:rsidRPr="003A2877">
        <w:rPr>
          <w:color w:val="FFC000" w:themeColor="accent4"/>
          <w:sz w:val="22"/>
          <w:szCs w:val="22"/>
        </w:rPr>
        <w:t>]</w:t>
      </w:r>
      <w:r w:rsidR="00A624A1" w:rsidRPr="003A2877">
        <w:rPr>
          <w:color w:val="FFC000" w:themeColor="accent4"/>
          <w:sz w:val="22"/>
          <w:szCs w:val="22"/>
        </w:rPr>
        <w:t xml:space="preserve">. The exercises </w:t>
      </w:r>
      <w:r w:rsidR="00A05855" w:rsidRPr="003A2877">
        <w:rPr>
          <w:color w:val="FFC000" w:themeColor="accent4"/>
          <w:sz w:val="22"/>
          <w:szCs w:val="22"/>
        </w:rPr>
        <w:t>modelled</w:t>
      </w:r>
      <w:r w:rsidR="00A624A1" w:rsidRPr="003A2877">
        <w:rPr>
          <w:color w:val="FFC000" w:themeColor="accent4"/>
          <w:sz w:val="22"/>
          <w:szCs w:val="22"/>
        </w:rPr>
        <w:t xml:space="preserve"> 10201 cells and </w:t>
      </w:r>
      <w:r w:rsidR="00B968FF" w:rsidRPr="003A2877">
        <w:rPr>
          <w:color w:val="FFC000" w:themeColor="accent4"/>
          <w:sz w:val="22"/>
          <w:szCs w:val="22"/>
        </w:rPr>
        <w:t xml:space="preserve">their </w:t>
      </w:r>
      <w:r w:rsidR="00A624A1" w:rsidRPr="003A2877">
        <w:rPr>
          <w:color w:val="FFC000" w:themeColor="accent4"/>
          <w:sz w:val="22"/>
          <w:szCs w:val="22"/>
        </w:rPr>
        <w:t>behav</w:t>
      </w:r>
      <w:r w:rsidR="00A05855" w:rsidRPr="003A2877">
        <w:rPr>
          <w:color w:val="FFC000" w:themeColor="accent4"/>
          <w:sz w:val="22"/>
          <w:szCs w:val="22"/>
        </w:rPr>
        <w:t>iours in real time;</w:t>
      </w:r>
      <w:r w:rsidR="00A624A1" w:rsidRPr="003A2877">
        <w:rPr>
          <w:color w:val="FFC000" w:themeColor="accent4"/>
          <w:sz w:val="22"/>
          <w:szCs w:val="22"/>
        </w:rPr>
        <w:t xml:space="preserve"> the limitation being that the cells </w:t>
      </w:r>
      <w:r w:rsidR="00A05855" w:rsidRPr="003A2877">
        <w:rPr>
          <w:color w:val="FFC000" w:themeColor="accent4"/>
          <w:sz w:val="22"/>
          <w:szCs w:val="22"/>
        </w:rPr>
        <w:t>are unable to move around, thus decreasing accuracy.</w:t>
      </w:r>
      <w:r w:rsidR="0070420F" w:rsidRPr="003A2877">
        <w:rPr>
          <w:color w:val="FFC000" w:themeColor="accent4"/>
        </w:rPr>
        <w:t xml:space="preserve"> </w:t>
      </w:r>
    </w:p>
    <w:p w14:paraId="4B902DE0" w14:textId="02889F3A" w:rsidR="00813350" w:rsidRPr="00226F61" w:rsidRDefault="00813350" w:rsidP="0049568A">
      <w:pPr>
        <w:rPr>
          <w:sz w:val="22"/>
        </w:rPr>
      </w:pPr>
    </w:p>
    <w:p w14:paraId="349B9370" w14:textId="7DD57F7B" w:rsidR="001309E2" w:rsidRPr="00226F61" w:rsidRDefault="001309E2" w:rsidP="0049568A">
      <w:pPr>
        <w:rPr>
          <w:sz w:val="22"/>
        </w:rPr>
      </w:pPr>
    </w:p>
    <w:p w14:paraId="4602B828" w14:textId="77777777" w:rsidR="00C95A7A" w:rsidRPr="00226F61" w:rsidRDefault="00C95A7A" w:rsidP="00C95A7A">
      <w:pPr>
        <w:spacing w:after="100" w:afterAutospacing="1"/>
        <w:jc w:val="center"/>
        <w:outlineLvl w:val="1"/>
        <w:rPr>
          <w:rFonts w:eastAsia="Times New Roman"/>
          <w:sz w:val="40"/>
          <w:szCs w:val="36"/>
        </w:rPr>
      </w:pPr>
      <w:r w:rsidRPr="00226F61">
        <w:rPr>
          <w:rFonts w:eastAsia="Times New Roman"/>
          <w:sz w:val="40"/>
          <w:szCs w:val="36"/>
        </w:rPr>
        <w:lastRenderedPageBreak/>
        <w:t>References</w:t>
      </w:r>
    </w:p>
    <w:p w14:paraId="715FC0ED" w14:textId="77777777" w:rsidR="00C95A7A" w:rsidRPr="00226F61" w:rsidRDefault="00C95A7A" w:rsidP="00C95A7A">
      <w:pPr>
        <w:spacing w:after="180"/>
        <w:ind w:left="450" w:hanging="450"/>
        <w:rPr>
          <w:sz w:val="22"/>
        </w:rPr>
      </w:pPr>
      <w:r w:rsidRPr="00226F61">
        <w:rPr>
          <w:sz w:val="22"/>
        </w:rPr>
        <w:t>[1] Pearson, J. (2000). Normal endothelial cell function. </w:t>
      </w:r>
      <w:r w:rsidRPr="00226F61">
        <w:rPr>
          <w:i/>
          <w:iCs/>
          <w:sz w:val="22"/>
        </w:rPr>
        <w:t>Lupus</w:t>
      </w:r>
      <w:r w:rsidRPr="00226F61">
        <w:rPr>
          <w:sz w:val="22"/>
        </w:rPr>
        <w:t>, 9(3), pp.183-188.</w:t>
      </w:r>
    </w:p>
    <w:p w14:paraId="0179419B" w14:textId="77777777" w:rsidR="00C95A7A" w:rsidRPr="00226F61" w:rsidRDefault="00C95A7A" w:rsidP="00C95A7A">
      <w:pPr>
        <w:rPr>
          <w:rFonts w:eastAsia="Times New Roman"/>
          <w:i/>
          <w:iCs/>
          <w:sz w:val="22"/>
          <w:shd w:val="clear" w:color="auto" w:fill="FFFFFF"/>
        </w:rPr>
      </w:pPr>
      <w:r w:rsidRPr="00226F61">
        <w:rPr>
          <w:sz w:val="22"/>
        </w:rPr>
        <w:t xml:space="preserve">[2] </w:t>
      </w:r>
      <w:r w:rsidRPr="00226F61">
        <w:rPr>
          <w:rFonts w:eastAsia="Times New Roman"/>
          <w:sz w:val="22"/>
          <w:shd w:val="clear" w:color="auto" w:fill="FFFFFF"/>
        </w:rPr>
        <w:t>Ncbi.nlm.nih.gov. (2017). </w:t>
      </w:r>
      <w:r w:rsidRPr="00226F61">
        <w:rPr>
          <w:rFonts w:eastAsia="Times New Roman"/>
          <w:i/>
          <w:iCs/>
          <w:sz w:val="22"/>
          <w:shd w:val="clear" w:color="auto" w:fill="FFFFFF"/>
        </w:rPr>
        <w:t xml:space="preserve">Figure 14.1, Phases of the cell cycle - The Cell - NCBI </w:t>
      </w:r>
    </w:p>
    <w:p w14:paraId="23D69461" w14:textId="77777777" w:rsidR="00C95A7A" w:rsidRPr="00226F61" w:rsidRDefault="00C95A7A" w:rsidP="00C95A7A">
      <w:pPr>
        <w:rPr>
          <w:rFonts w:eastAsia="Times New Roman"/>
          <w:sz w:val="22"/>
          <w:shd w:val="clear" w:color="auto" w:fill="FFFFFF"/>
        </w:rPr>
      </w:pPr>
      <w:r w:rsidRPr="00226F61">
        <w:rPr>
          <w:rFonts w:eastAsia="Times New Roman"/>
          <w:i/>
          <w:iCs/>
          <w:sz w:val="22"/>
          <w:shd w:val="clear" w:color="auto" w:fill="FFFFFF"/>
        </w:rPr>
        <w:t xml:space="preserve">      Bookshelf</w:t>
      </w:r>
      <w:r w:rsidRPr="00226F61">
        <w:rPr>
          <w:rFonts w:eastAsia="Times New Roman"/>
          <w:sz w:val="22"/>
          <w:shd w:val="clear" w:color="auto" w:fill="FFFFFF"/>
        </w:rPr>
        <w:t xml:space="preserve">. [online] Available at: </w:t>
      </w:r>
    </w:p>
    <w:p w14:paraId="7A070223"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https://www.ncbi.nlm.nih.gov/books/NBK9876/figure/A2435/?report=objectonly </w:t>
      </w:r>
    </w:p>
    <w:p w14:paraId="79E9E732"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[Accessed 3 Dec. 2017].</w:t>
      </w:r>
    </w:p>
    <w:p w14:paraId="1D574FBE" w14:textId="77777777" w:rsidR="00C95A7A" w:rsidRPr="00226F61" w:rsidRDefault="00C95A7A" w:rsidP="00C95A7A">
      <w:pPr>
        <w:rPr>
          <w:rFonts w:eastAsia="Times New Roman"/>
          <w:sz w:val="22"/>
          <w:shd w:val="clear" w:color="auto" w:fill="FFFFFF"/>
        </w:rPr>
      </w:pPr>
    </w:p>
    <w:p w14:paraId="399AF920" w14:textId="77777777" w:rsidR="00C95A7A" w:rsidRPr="00226F61" w:rsidRDefault="00C95A7A" w:rsidP="00C95A7A">
      <w:pPr>
        <w:spacing w:after="180"/>
        <w:ind w:left="450" w:hanging="450"/>
        <w:rPr>
          <w:sz w:val="22"/>
        </w:rPr>
      </w:pPr>
      <w:r w:rsidRPr="00226F61">
        <w:rPr>
          <w:sz w:val="22"/>
        </w:rPr>
        <w:t>[3] Cooper, G. (2000). </w:t>
      </w:r>
      <w:r w:rsidRPr="00226F61">
        <w:rPr>
          <w:i/>
          <w:iCs/>
          <w:sz w:val="22"/>
        </w:rPr>
        <w:t>The cell</w:t>
      </w:r>
      <w:r w:rsidRPr="00226F61">
        <w:rPr>
          <w:sz w:val="22"/>
        </w:rPr>
        <w:t>. Washington, D.C.: ASM Press.</w:t>
      </w:r>
    </w:p>
    <w:p w14:paraId="095416F2" w14:textId="77777777" w:rsidR="00C95A7A" w:rsidRPr="00226F61" w:rsidRDefault="00C95A7A" w:rsidP="00C95A7A">
      <w:pPr>
        <w:rPr>
          <w:rFonts w:eastAsia="Times New Roman"/>
          <w:sz w:val="22"/>
          <w:shd w:val="clear" w:color="auto" w:fill="FFFFFF"/>
        </w:rPr>
      </w:pPr>
      <w:r w:rsidRPr="00226F61">
        <w:rPr>
          <w:rFonts w:eastAsia="Times New Roman"/>
          <w:sz w:val="22"/>
        </w:rPr>
        <w:t xml:space="preserve">[4] </w:t>
      </w:r>
      <w:r w:rsidRPr="00226F61">
        <w:rPr>
          <w:rFonts w:eastAsia="Times New Roman"/>
          <w:sz w:val="22"/>
          <w:shd w:val="clear" w:color="auto" w:fill="FFFFFF"/>
        </w:rPr>
        <w:t>Cell Proliferation. (1991). </w:t>
      </w:r>
      <w:r w:rsidRPr="00226F61">
        <w:rPr>
          <w:rFonts w:eastAsia="Times New Roman"/>
          <w:i/>
          <w:iCs/>
          <w:sz w:val="22"/>
          <w:shd w:val="clear" w:color="auto" w:fill="FFFFFF"/>
        </w:rPr>
        <w:t xml:space="preserve">Index </w:t>
      </w:r>
      <w:proofErr w:type="spellStart"/>
      <w:r w:rsidRPr="00226F61">
        <w:rPr>
          <w:rFonts w:eastAsia="Times New Roman"/>
          <w:i/>
          <w:iCs/>
          <w:sz w:val="22"/>
          <w:shd w:val="clear" w:color="auto" w:fill="FFFFFF"/>
        </w:rPr>
        <w:t>medicus</w:t>
      </w:r>
      <w:proofErr w:type="spellEnd"/>
      <w:r w:rsidRPr="00226F61">
        <w:rPr>
          <w:rFonts w:eastAsia="Times New Roman"/>
          <w:sz w:val="22"/>
          <w:shd w:val="clear" w:color="auto" w:fill="FFFFFF"/>
        </w:rPr>
        <w:t xml:space="preserve">, [online] 24(1). Available at: </w:t>
      </w:r>
    </w:p>
    <w:p w14:paraId="7A00FEFA"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http://onlinelibrary.wiley.com/journal/10.1111/(ISSN)1365-2184 [Accessed 3 Dec. </w:t>
      </w:r>
    </w:p>
    <w:p w14:paraId="1342BE73"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2017].</w:t>
      </w:r>
    </w:p>
    <w:p w14:paraId="0290FE8C" w14:textId="77777777" w:rsidR="00C95A7A" w:rsidRPr="00226F61" w:rsidRDefault="00C95A7A" w:rsidP="00C95A7A">
      <w:pPr>
        <w:rPr>
          <w:sz w:val="22"/>
        </w:rPr>
      </w:pPr>
    </w:p>
    <w:p w14:paraId="0F820041" w14:textId="77777777" w:rsidR="00C95A7A" w:rsidRPr="00226F61" w:rsidRDefault="00C95A7A" w:rsidP="00C95A7A">
      <w:pPr>
        <w:rPr>
          <w:rFonts w:eastAsia="Times New Roman"/>
          <w:sz w:val="22"/>
          <w:shd w:val="clear" w:color="auto" w:fill="FFFFFF"/>
        </w:rPr>
      </w:pPr>
      <w:r w:rsidRPr="00226F61">
        <w:rPr>
          <w:sz w:val="22"/>
        </w:rPr>
        <w:t xml:space="preserve">[5] </w:t>
      </w:r>
      <w:r w:rsidRPr="00226F61">
        <w:rPr>
          <w:rFonts w:eastAsia="Times New Roman"/>
          <w:sz w:val="22"/>
          <w:shd w:val="clear" w:color="auto" w:fill="FFFFFF"/>
        </w:rPr>
        <w:t>En.wikipedia.org. (2017). </w:t>
      </w:r>
      <w:r w:rsidRPr="00226F61">
        <w:rPr>
          <w:rFonts w:eastAsia="Times New Roman"/>
          <w:i/>
          <w:iCs/>
          <w:sz w:val="22"/>
          <w:shd w:val="clear" w:color="auto" w:fill="FFFFFF"/>
        </w:rPr>
        <w:t>G0 phase</w:t>
      </w:r>
      <w:r w:rsidRPr="00226F61">
        <w:rPr>
          <w:rFonts w:eastAsia="Times New Roman"/>
          <w:sz w:val="22"/>
          <w:shd w:val="clear" w:color="auto" w:fill="FFFFFF"/>
        </w:rPr>
        <w:t xml:space="preserve">. [online] Available at: </w:t>
      </w:r>
    </w:p>
    <w:p w14:paraId="0950645B"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https://en.wikipedia.org/wiki/G0_phase [Accessed 3 Dec. 2017].</w:t>
      </w:r>
    </w:p>
    <w:p w14:paraId="6C26BE03" w14:textId="77777777" w:rsidR="00C95A7A" w:rsidRPr="00226F61" w:rsidRDefault="00C95A7A" w:rsidP="00C95A7A">
      <w:pPr>
        <w:rPr>
          <w:sz w:val="22"/>
        </w:rPr>
      </w:pPr>
    </w:p>
    <w:p w14:paraId="255479D2" w14:textId="77777777" w:rsidR="00C95A7A" w:rsidRPr="00226F61" w:rsidRDefault="00C95A7A" w:rsidP="00C95A7A">
      <w:pPr>
        <w:spacing w:after="180"/>
        <w:ind w:left="450" w:hanging="450"/>
        <w:rPr>
          <w:sz w:val="22"/>
        </w:rPr>
      </w:pPr>
      <w:r w:rsidRPr="00226F61">
        <w:rPr>
          <w:sz w:val="22"/>
        </w:rPr>
        <w:t>[6] Lab.anhb.uwa.edu.au. (1998). </w:t>
      </w:r>
      <w:r w:rsidRPr="00226F61">
        <w:rPr>
          <w:i/>
          <w:iCs/>
          <w:sz w:val="22"/>
        </w:rPr>
        <w:t>Blue Histology - more about Endothelial Cells</w:t>
      </w:r>
      <w:r w:rsidRPr="00226F61">
        <w:rPr>
          <w:sz w:val="22"/>
        </w:rPr>
        <w:t>. [online] Available at: http://www.lab.anhb.uwa.edu.au/mb140/moreabout/endothel.htm [Accessed 27 Nov. 2017].</w:t>
      </w:r>
    </w:p>
    <w:p w14:paraId="34D2232A" w14:textId="77777777" w:rsidR="00C95A7A" w:rsidRPr="00226F61" w:rsidRDefault="00C95A7A" w:rsidP="00C95A7A">
      <w:pPr>
        <w:rPr>
          <w:rFonts w:eastAsia="Times New Roman"/>
          <w:sz w:val="22"/>
          <w:shd w:val="clear" w:color="auto" w:fill="FFFFFF"/>
        </w:rPr>
      </w:pPr>
      <w:r w:rsidRPr="00226F61">
        <w:rPr>
          <w:sz w:val="22"/>
        </w:rPr>
        <w:t xml:space="preserve">[7] </w:t>
      </w:r>
      <w:proofErr w:type="spellStart"/>
      <w:proofErr w:type="gramStart"/>
      <w:r w:rsidRPr="00226F61">
        <w:rPr>
          <w:rFonts w:eastAsia="Times New Roman"/>
          <w:sz w:val="22"/>
          <w:shd w:val="clear" w:color="auto" w:fill="FFFFFF"/>
        </w:rPr>
        <w:t>P.Brandes</w:t>
      </w:r>
      <w:proofErr w:type="spellEnd"/>
      <w:proofErr w:type="gramEnd"/>
      <w:r w:rsidRPr="00226F61">
        <w:rPr>
          <w:rFonts w:eastAsia="Times New Roman"/>
          <w:sz w:val="22"/>
          <w:shd w:val="clear" w:color="auto" w:fill="FFFFFF"/>
        </w:rPr>
        <w:t>, R. (2005). Endothelial Aging. </w:t>
      </w:r>
      <w:r w:rsidRPr="00226F61">
        <w:rPr>
          <w:rFonts w:eastAsia="Times New Roman"/>
          <w:i/>
          <w:iCs/>
          <w:sz w:val="22"/>
          <w:shd w:val="clear" w:color="auto" w:fill="FFFFFF"/>
        </w:rPr>
        <w:t>Cardiovascular Research</w:t>
      </w:r>
      <w:r w:rsidRPr="00226F61">
        <w:rPr>
          <w:rFonts w:eastAsia="Times New Roman"/>
          <w:sz w:val="22"/>
          <w:shd w:val="clear" w:color="auto" w:fill="FFFFFF"/>
        </w:rPr>
        <w:t xml:space="preserve">, [online] 66(2), </w:t>
      </w:r>
    </w:p>
    <w:p w14:paraId="7C9BCCBC"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pp.286–294. Available at: https://doi.org/10.1016/j.cardiores.2004.12.027 [Accessed 3 </w:t>
      </w:r>
    </w:p>
    <w:p w14:paraId="000A3745"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Dec. 2017].</w:t>
      </w:r>
    </w:p>
    <w:p w14:paraId="22F705FE" w14:textId="77777777" w:rsidR="00C95A7A" w:rsidRPr="00226F61" w:rsidRDefault="00C95A7A" w:rsidP="00C95A7A">
      <w:pPr>
        <w:rPr>
          <w:sz w:val="22"/>
        </w:rPr>
      </w:pPr>
    </w:p>
    <w:p w14:paraId="79ADB664" w14:textId="77777777" w:rsidR="00C95A7A" w:rsidRPr="00226F61" w:rsidRDefault="00C95A7A" w:rsidP="00C95A7A">
      <w:pPr>
        <w:rPr>
          <w:rFonts w:eastAsia="Times New Roman"/>
          <w:sz w:val="22"/>
          <w:shd w:val="clear" w:color="auto" w:fill="FFFFFF"/>
        </w:rPr>
      </w:pPr>
      <w:r w:rsidRPr="00226F61">
        <w:rPr>
          <w:sz w:val="22"/>
        </w:rPr>
        <w:t xml:space="preserve">[8] </w:t>
      </w:r>
      <w:r w:rsidRPr="00226F61">
        <w:rPr>
          <w:rFonts w:eastAsia="Times New Roman"/>
          <w:sz w:val="22"/>
          <w:shd w:val="clear" w:color="auto" w:fill="FFFFFF"/>
        </w:rPr>
        <w:t xml:space="preserve">Foreman, K. and Tang, J. (2003). Molecular mechanisms of replicative senescence in </w:t>
      </w:r>
    </w:p>
    <w:p w14:paraId="183B0EFF"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endothelial cells. </w:t>
      </w:r>
      <w:r w:rsidRPr="00226F61">
        <w:rPr>
          <w:rFonts w:eastAsia="Times New Roman"/>
          <w:i/>
          <w:iCs/>
          <w:sz w:val="22"/>
          <w:shd w:val="clear" w:color="auto" w:fill="FFFFFF"/>
        </w:rPr>
        <w:t>Experimental Gerontology</w:t>
      </w:r>
      <w:r w:rsidRPr="00226F61">
        <w:rPr>
          <w:rFonts w:eastAsia="Times New Roman"/>
          <w:sz w:val="22"/>
          <w:shd w:val="clear" w:color="auto" w:fill="FFFFFF"/>
        </w:rPr>
        <w:t>, 38(11-12), pp.1251-1257.</w:t>
      </w:r>
    </w:p>
    <w:p w14:paraId="2CBAF912" w14:textId="77777777" w:rsidR="00C95A7A" w:rsidRPr="00226F61" w:rsidRDefault="00C95A7A" w:rsidP="00C95A7A">
      <w:pPr>
        <w:rPr>
          <w:sz w:val="22"/>
        </w:rPr>
      </w:pPr>
    </w:p>
    <w:p w14:paraId="1BF1F65E" w14:textId="77777777" w:rsidR="00C95A7A" w:rsidRPr="00226F61" w:rsidRDefault="00C95A7A" w:rsidP="00C95A7A">
      <w:pPr>
        <w:rPr>
          <w:rFonts w:eastAsia="Times New Roman"/>
          <w:i/>
          <w:iCs/>
          <w:sz w:val="22"/>
          <w:shd w:val="clear" w:color="auto" w:fill="FFFFFF"/>
        </w:rPr>
      </w:pPr>
      <w:r w:rsidRPr="00226F61">
        <w:rPr>
          <w:sz w:val="22"/>
        </w:rPr>
        <w:t xml:space="preserve">[9] </w:t>
      </w:r>
      <w:r w:rsidRPr="00226F61">
        <w:rPr>
          <w:rFonts w:eastAsia="Times New Roman"/>
          <w:sz w:val="22"/>
          <w:shd w:val="clear" w:color="auto" w:fill="FFFFFF"/>
        </w:rPr>
        <w:t>Senescence.info. (2017). </w:t>
      </w:r>
      <w:r w:rsidRPr="00226F61">
        <w:rPr>
          <w:rFonts w:eastAsia="Times New Roman"/>
          <w:i/>
          <w:iCs/>
          <w:sz w:val="22"/>
          <w:shd w:val="clear" w:color="auto" w:fill="FFFFFF"/>
        </w:rPr>
        <w:t xml:space="preserve">Cellular Senescence: The Hayflick Limit and Senescent and </w:t>
      </w:r>
    </w:p>
    <w:p w14:paraId="2C852AEC" w14:textId="77777777" w:rsidR="00C95A7A" w:rsidRPr="00226F61" w:rsidRDefault="00C95A7A" w:rsidP="00C95A7A">
      <w:pPr>
        <w:rPr>
          <w:rFonts w:eastAsia="Times New Roman"/>
          <w:sz w:val="22"/>
          <w:shd w:val="clear" w:color="auto" w:fill="FFFFFF"/>
        </w:rPr>
      </w:pPr>
      <w:r w:rsidRPr="00226F61">
        <w:rPr>
          <w:rFonts w:eastAsia="Times New Roman"/>
          <w:i/>
          <w:iCs/>
          <w:sz w:val="22"/>
          <w:shd w:val="clear" w:color="auto" w:fill="FFFFFF"/>
        </w:rPr>
        <w:t xml:space="preserve">      Aging Cells</w:t>
      </w:r>
      <w:r w:rsidRPr="00226F61">
        <w:rPr>
          <w:rFonts w:eastAsia="Times New Roman"/>
          <w:sz w:val="22"/>
          <w:shd w:val="clear" w:color="auto" w:fill="FFFFFF"/>
        </w:rPr>
        <w:t xml:space="preserve">. [online] Available at: http://www.senescence.info/cell_aging.html [Accessed </w:t>
      </w:r>
    </w:p>
    <w:p w14:paraId="0BCC711C"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3 Dec. 2017].</w:t>
      </w:r>
    </w:p>
    <w:p w14:paraId="3D1BFCB0" w14:textId="77777777" w:rsidR="00C95A7A" w:rsidRPr="00226F61" w:rsidRDefault="00C95A7A" w:rsidP="00C95A7A">
      <w:pPr>
        <w:tabs>
          <w:tab w:val="left" w:pos="1460"/>
        </w:tabs>
        <w:rPr>
          <w:sz w:val="22"/>
        </w:rPr>
      </w:pPr>
    </w:p>
    <w:p w14:paraId="75B9CAA5" w14:textId="77777777" w:rsidR="00C95A7A" w:rsidRPr="00226F61" w:rsidRDefault="00C95A7A" w:rsidP="00C95A7A">
      <w:pPr>
        <w:spacing w:after="180"/>
        <w:ind w:left="450" w:hanging="450"/>
        <w:rPr>
          <w:sz w:val="22"/>
        </w:rPr>
      </w:pPr>
      <w:r w:rsidRPr="00226F61">
        <w:rPr>
          <w:sz w:val="22"/>
        </w:rPr>
        <w:t xml:space="preserve">[10] Warboys, C., de Luca, A., </w:t>
      </w:r>
      <w:proofErr w:type="spellStart"/>
      <w:r w:rsidRPr="00226F61">
        <w:rPr>
          <w:sz w:val="22"/>
        </w:rPr>
        <w:t>Amini</w:t>
      </w:r>
      <w:proofErr w:type="spellEnd"/>
      <w:r w:rsidRPr="00226F61">
        <w:rPr>
          <w:sz w:val="22"/>
        </w:rPr>
        <w:t xml:space="preserve">, N., Luong, L., </w:t>
      </w:r>
      <w:proofErr w:type="spellStart"/>
      <w:r w:rsidRPr="00226F61">
        <w:rPr>
          <w:sz w:val="22"/>
        </w:rPr>
        <w:t>Duckles</w:t>
      </w:r>
      <w:proofErr w:type="spellEnd"/>
      <w:r w:rsidRPr="00226F61">
        <w:rPr>
          <w:sz w:val="22"/>
        </w:rPr>
        <w:t xml:space="preserve">, H., Hsiao, S., White, A., Biswas, S., </w:t>
      </w:r>
      <w:proofErr w:type="spellStart"/>
      <w:r w:rsidRPr="00226F61">
        <w:rPr>
          <w:sz w:val="22"/>
        </w:rPr>
        <w:t>Khamis</w:t>
      </w:r>
      <w:proofErr w:type="spellEnd"/>
      <w:r w:rsidRPr="00226F61">
        <w:rPr>
          <w:sz w:val="22"/>
        </w:rPr>
        <w:t xml:space="preserve">, R., Chong, C., Cheung, W., Sherwin, S., Bennett, M., Gil, J., Mason, J., </w:t>
      </w:r>
      <w:proofErr w:type="spellStart"/>
      <w:r w:rsidRPr="00226F61">
        <w:rPr>
          <w:sz w:val="22"/>
        </w:rPr>
        <w:t>Haskard</w:t>
      </w:r>
      <w:proofErr w:type="spellEnd"/>
      <w:r w:rsidRPr="00226F61">
        <w:rPr>
          <w:sz w:val="22"/>
        </w:rPr>
        <w:t>, D. and Evans, P. (2014). Disturbed Flow Promotes Endothelial Senescence via a p53-Dependent Pathway. </w:t>
      </w:r>
      <w:r w:rsidRPr="00226F61">
        <w:rPr>
          <w:i/>
          <w:iCs/>
          <w:sz w:val="22"/>
        </w:rPr>
        <w:t>Arteriosclerosis, Thrombosis, and Vascular Biology</w:t>
      </w:r>
      <w:r w:rsidRPr="00226F61">
        <w:rPr>
          <w:sz w:val="22"/>
        </w:rPr>
        <w:t>, [online] 34(5), pp.985-995. Available at: http://atvb.ahajournals.org/content/suppl/2014/03/20/ATVBAHA.114.303415.DC1.html [Accessed 26 Nov. 2017].</w:t>
      </w:r>
    </w:p>
    <w:p w14:paraId="73A00C8E" w14:textId="77777777" w:rsidR="00C95A7A" w:rsidRPr="00226F61" w:rsidRDefault="00C95A7A" w:rsidP="00C95A7A">
      <w:pPr>
        <w:spacing w:after="180"/>
        <w:ind w:left="450" w:hanging="450"/>
        <w:rPr>
          <w:sz w:val="22"/>
        </w:rPr>
      </w:pPr>
      <w:r w:rsidRPr="00226F61">
        <w:rPr>
          <w:sz w:val="22"/>
        </w:rPr>
        <w:t xml:space="preserve">[11] Chaudhury, H., </w:t>
      </w:r>
      <w:proofErr w:type="spellStart"/>
      <w:r w:rsidRPr="00226F61">
        <w:rPr>
          <w:sz w:val="22"/>
        </w:rPr>
        <w:t>Zakkar</w:t>
      </w:r>
      <w:proofErr w:type="spellEnd"/>
      <w:r w:rsidRPr="00226F61">
        <w:rPr>
          <w:sz w:val="22"/>
        </w:rPr>
        <w:t xml:space="preserve">, M., Boyle, J., </w:t>
      </w:r>
      <w:proofErr w:type="spellStart"/>
      <w:r w:rsidRPr="00226F61">
        <w:rPr>
          <w:sz w:val="22"/>
        </w:rPr>
        <w:t>Cuhlmann</w:t>
      </w:r>
      <w:proofErr w:type="spellEnd"/>
      <w:r w:rsidRPr="00226F61">
        <w:rPr>
          <w:sz w:val="22"/>
        </w:rPr>
        <w:t xml:space="preserve">, S., van der </w:t>
      </w:r>
      <w:proofErr w:type="spellStart"/>
      <w:r w:rsidRPr="00226F61">
        <w:rPr>
          <w:sz w:val="22"/>
        </w:rPr>
        <w:t>Heiden</w:t>
      </w:r>
      <w:proofErr w:type="spellEnd"/>
      <w:r w:rsidRPr="00226F61">
        <w:rPr>
          <w:sz w:val="22"/>
        </w:rPr>
        <w:t xml:space="preserve">, K., Luong, L., Davis, J., Platt, A., Mason, J., </w:t>
      </w:r>
      <w:proofErr w:type="spellStart"/>
      <w:r w:rsidRPr="00226F61">
        <w:rPr>
          <w:sz w:val="22"/>
        </w:rPr>
        <w:t>Krams</w:t>
      </w:r>
      <w:proofErr w:type="spellEnd"/>
      <w:r w:rsidRPr="00226F61">
        <w:rPr>
          <w:sz w:val="22"/>
        </w:rPr>
        <w:t xml:space="preserve">, R., </w:t>
      </w:r>
      <w:proofErr w:type="spellStart"/>
      <w:r w:rsidRPr="00226F61">
        <w:rPr>
          <w:sz w:val="22"/>
        </w:rPr>
        <w:t>Haskard</w:t>
      </w:r>
      <w:proofErr w:type="spellEnd"/>
      <w:r w:rsidRPr="00226F61">
        <w:rPr>
          <w:sz w:val="22"/>
        </w:rPr>
        <w:t>, D., Clark, A. and Evans, P. (2010). c-Jun N-Terminal Kinase Primes Endothelial Cells at Atheroprone Sites for Apoptosis. </w:t>
      </w:r>
      <w:r w:rsidRPr="00226F61">
        <w:rPr>
          <w:i/>
          <w:iCs/>
          <w:sz w:val="22"/>
        </w:rPr>
        <w:t>Arteriosclerosis, Thrombosis, and Vascular Biology</w:t>
      </w:r>
      <w:r w:rsidRPr="00226F61">
        <w:rPr>
          <w:sz w:val="22"/>
        </w:rPr>
        <w:t>, [online] 30(3), pp.546-553. Available at: http://atvb.ahajournals.org/cgi/content/full/30/3/546 [Accessed 20 Nov. 2017].</w:t>
      </w:r>
    </w:p>
    <w:p w14:paraId="5E0EA416" w14:textId="77777777" w:rsidR="00C95A7A" w:rsidRPr="00226F61" w:rsidRDefault="00C95A7A" w:rsidP="00C95A7A">
      <w:pPr>
        <w:spacing w:after="180"/>
        <w:ind w:left="450" w:hanging="450"/>
        <w:rPr>
          <w:sz w:val="22"/>
        </w:rPr>
      </w:pPr>
      <w:r w:rsidRPr="00226F61">
        <w:rPr>
          <w:sz w:val="22"/>
        </w:rPr>
        <w:t xml:space="preserve">[12] Gerrity, R., Richardson, M., </w:t>
      </w:r>
      <w:proofErr w:type="spellStart"/>
      <w:r w:rsidRPr="00226F61">
        <w:rPr>
          <w:sz w:val="22"/>
        </w:rPr>
        <w:t>Somer</w:t>
      </w:r>
      <w:proofErr w:type="spellEnd"/>
      <w:r w:rsidRPr="00226F61">
        <w:rPr>
          <w:sz w:val="22"/>
        </w:rPr>
        <w:t>, J., Bell, F. and Schwartz, C. (1977). Endothelial cell morphology in areas of in vivo Evans blue uptake in aorta of young pigs. </w:t>
      </w:r>
      <w:r w:rsidRPr="00226F61">
        <w:rPr>
          <w:i/>
          <w:iCs/>
          <w:sz w:val="22"/>
        </w:rPr>
        <w:t>Am J Path</w:t>
      </w:r>
      <w:r w:rsidRPr="00226F61">
        <w:rPr>
          <w:sz w:val="22"/>
        </w:rPr>
        <w:t>, (89), pp.313-335.</w:t>
      </w:r>
    </w:p>
    <w:p w14:paraId="72B9CD9C" w14:textId="77777777" w:rsidR="00C95A7A" w:rsidRPr="00226F61" w:rsidRDefault="00C95A7A" w:rsidP="00C95A7A">
      <w:pPr>
        <w:spacing w:after="180"/>
        <w:ind w:left="450" w:hanging="450"/>
        <w:rPr>
          <w:sz w:val="22"/>
        </w:rPr>
      </w:pPr>
      <w:r w:rsidRPr="00226F61">
        <w:rPr>
          <w:sz w:val="22"/>
        </w:rPr>
        <w:t>[13] Hansson, G., Chao, S., Schwartz, S. and Reidy, M. (1985). Aortic endothelial cell death and replication in normal and lipopolysaccharide-treated rats. </w:t>
      </w:r>
      <w:r w:rsidRPr="00226F61">
        <w:rPr>
          <w:i/>
          <w:iCs/>
          <w:sz w:val="22"/>
        </w:rPr>
        <w:t xml:space="preserve">Am J </w:t>
      </w:r>
      <w:proofErr w:type="spellStart"/>
      <w:r w:rsidRPr="00226F61">
        <w:rPr>
          <w:i/>
          <w:iCs/>
          <w:sz w:val="22"/>
        </w:rPr>
        <w:t>Pathol</w:t>
      </w:r>
      <w:proofErr w:type="spellEnd"/>
      <w:r w:rsidRPr="00226F61">
        <w:rPr>
          <w:sz w:val="22"/>
        </w:rPr>
        <w:t>, (121), pp.123-127.</w:t>
      </w:r>
    </w:p>
    <w:p w14:paraId="5D11CFE8" w14:textId="77777777" w:rsidR="00C95A7A" w:rsidRPr="00226F61" w:rsidRDefault="00C95A7A" w:rsidP="00C95A7A">
      <w:pPr>
        <w:spacing w:after="180"/>
        <w:ind w:left="450" w:hanging="450"/>
        <w:rPr>
          <w:sz w:val="22"/>
        </w:rPr>
      </w:pPr>
      <w:r w:rsidRPr="00226F61">
        <w:rPr>
          <w:sz w:val="22"/>
        </w:rPr>
        <w:t xml:space="preserve">[14] Hu, Y., </w:t>
      </w:r>
      <w:proofErr w:type="spellStart"/>
      <w:r w:rsidRPr="00226F61">
        <w:rPr>
          <w:sz w:val="22"/>
        </w:rPr>
        <w:t>Foteinos</w:t>
      </w:r>
      <w:proofErr w:type="spellEnd"/>
      <w:r w:rsidRPr="00226F61">
        <w:rPr>
          <w:sz w:val="22"/>
        </w:rPr>
        <w:t>, G., Xiao, Q. and Xu, Q. (2008). RAPID ENDOTHELIAL TURNOVER IN ATHEROSCLEROSIS-PRONE AREAS COINCIDES WITH STEM CELL REPAIR IN APOE-DEFICIENT MICE. </w:t>
      </w:r>
      <w:r w:rsidRPr="00226F61">
        <w:rPr>
          <w:i/>
          <w:iCs/>
          <w:sz w:val="22"/>
        </w:rPr>
        <w:t>Atherosclerosis</w:t>
      </w:r>
      <w:r w:rsidRPr="00226F61">
        <w:rPr>
          <w:sz w:val="22"/>
        </w:rPr>
        <w:t>, 199(2), p.467.</w:t>
      </w:r>
    </w:p>
    <w:p w14:paraId="0F61E966" w14:textId="77777777" w:rsidR="00C95A7A" w:rsidRPr="00226F61" w:rsidRDefault="00C95A7A" w:rsidP="00C95A7A">
      <w:pPr>
        <w:rPr>
          <w:rFonts w:eastAsia="Times New Roman"/>
          <w:i/>
          <w:iCs/>
          <w:sz w:val="22"/>
          <w:shd w:val="clear" w:color="auto" w:fill="FFFFFF"/>
        </w:rPr>
      </w:pPr>
      <w:r w:rsidRPr="00226F61">
        <w:rPr>
          <w:sz w:val="22"/>
        </w:rPr>
        <w:lastRenderedPageBreak/>
        <w:t xml:space="preserve">[15] </w:t>
      </w:r>
      <w:proofErr w:type="spellStart"/>
      <w:r w:rsidRPr="00226F61">
        <w:rPr>
          <w:rFonts w:eastAsia="Times New Roman"/>
          <w:sz w:val="22"/>
          <w:shd w:val="clear" w:color="auto" w:fill="FFFFFF"/>
        </w:rPr>
        <w:t>Pavelka</w:t>
      </w:r>
      <w:proofErr w:type="spellEnd"/>
      <w:r w:rsidRPr="00226F61">
        <w:rPr>
          <w:rFonts w:eastAsia="Times New Roman"/>
          <w:sz w:val="22"/>
          <w:shd w:val="clear" w:color="auto" w:fill="FFFFFF"/>
        </w:rPr>
        <w:t xml:space="preserve">, J., Tel, G. and </w:t>
      </w:r>
      <w:proofErr w:type="spellStart"/>
      <w:r w:rsidRPr="00226F61">
        <w:rPr>
          <w:rFonts w:eastAsia="Times New Roman"/>
          <w:sz w:val="22"/>
          <w:shd w:val="clear" w:color="auto" w:fill="FFFFFF"/>
        </w:rPr>
        <w:t>Bartosek</w:t>
      </w:r>
      <w:proofErr w:type="spellEnd"/>
      <w:r w:rsidRPr="00226F61">
        <w:rPr>
          <w:rFonts w:eastAsia="Times New Roman"/>
          <w:sz w:val="22"/>
          <w:shd w:val="clear" w:color="auto" w:fill="FFFFFF"/>
        </w:rPr>
        <w:t>, M. (2000). </w:t>
      </w:r>
      <w:r w:rsidRPr="00226F61">
        <w:rPr>
          <w:rFonts w:eastAsia="Times New Roman"/>
          <w:i/>
          <w:iCs/>
          <w:sz w:val="22"/>
          <w:shd w:val="clear" w:color="auto" w:fill="FFFFFF"/>
        </w:rPr>
        <w:t xml:space="preserve">SOFSEM'99 - Theory and Practice of </w:t>
      </w:r>
    </w:p>
    <w:p w14:paraId="3A43BA08" w14:textId="77777777" w:rsidR="00C95A7A" w:rsidRPr="00226F61" w:rsidRDefault="00C95A7A" w:rsidP="00C95A7A">
      <w:pPr>
        <w:rPr>
          <w:rFonts w:eastAsia="Times New Roman"/>
          <w:sz w:val="22"/>
        </w:rPr>
      </w:pPr>
      <w:r w:rsidRPr="00226F61">
        <w:rPr>
          <w:rFonts w:eastAsia="Times New Roman"/>
          <w:i/>
          <w:iCs/>
          <w:sz w:val="22"/>
          <w:shd w:val="clear" w:color="auto" w:fill="FFFFFF"/>
        </w:rPr>
        <w:t xml:space="preserve">        Informatics</w:t>
      </w:r>
      <w:r w:rsidRPr="00226F61">
        <w:rPr>
          <w:rFonts w:eastAsia="Times New Roman"/>
          <w:sz w:val="22"/>
          <w:shd w:val="clear" w:color="auto" w:fill="FFFFFF"/>
        </w:rPr>
        <w:t>. New York: Springer.</w:t>
      </w:r>
    </w:p>
    <w:p w14:paraId="5344A5CA" w14:textId="77777777" w:rsidR="00C95A7A" w:rsidRPr="00226F61" w:rsidRDefault="00C95A7A" w:rsidP="00C95A7A">
      <w:pPr>
        <w:tabs>
          <w:tab w:val="left" w:pos="1460"/>
        </w:tabs>
        <w:rPr>
          <w:sz w:val="22"/>
        </w:rPr>
      </w:pPr>
    </w:p>
    <w:p w14:paraId="0B990AE8" w14:textId="77777777" w:rsidR="00C95A7A" w:rsidRPr="00226F61" w:rsidRDefault="00C95A7A" w:rsidP="00C95A7A">
      <w:pPr>
        <w:rPr>
          <w:rFonts w:eastAsia="Times New Roman"/>
          <w:sz w:val="22"/>
          <w:shd w:val="clear" w:color="auto" w:fill="FFFFFF"/>
        </w:rPr>
      </w:pPr>
      <w:r w:rsidRPr="00226F61">
        <w:rPr>
          <w:sz w:val="22"/>
        </w:rPr>
        <w:t xml:space="preserve">[16] </w:t>
      </w:r>
      <w:r w:rsidRPr="00226F61">
        <w:rPr>
          <w:rFonts w:eastAsia="Times New Roman"/>
          <w:sz w:val="22"/>
          <w:shd w:val="clear" w:color="auto" w:fill="FFFFFF"/>
        </w:rPr>
        <w:t xml:space="preserve">Walker, D., Hill, G., Wood, S., Smallwood, R. and Southgate, J. (2004). Agent-Based </w:t>
      </w:r>
    </w:p>
    <w:p w14:paraId="09441591" w14:textId="77777777" w:rsidR="00C95A7A" w:rsidRPr="00226F61" w:rsidRDefault="00C95A7A" w:rsidP="00C95A7A">
      <w:pPr>
        <w:rPr>
          <w:rFonts w:eastAsia="Times New Roman"/>
          <w:i/>
          <w:iCs/>
          <w:sz w:val="22"/>
          <w:shd w:val="clear" w:color="auto" w:fill="FFFFFF"/>
        </w:rPr>
      </w:pPr>
      <w:r w:rsidRPr="00226F61">
        <w:rPr>
          <w:rFonts w:eastAsia="Times New Roman"/>
          <w:sz w:val="22"/>
          <w:shd w:val="clear" w:color="auto" w:fill="FFFFFF"/>
        </w:rPr>
        <w:t xml:space="preserve">        Computational </w:t>
      </w:r>
      <w:proofErr w:type="spellStart"/>
      <w:r w:rsidRPr="00226F61">
        <w:rPr>
          <w:rFonts w:eastAsia="Times New Roman"/>
          <w:sz w:val="22"/>
          <w:shd w:val="clear" w:color="auto" w:fill="FFFFFF"/>
        </w:rPr>
        <w:t>Modeling</w:t>
      </w:r>
      <w:proofErr w:type="spellEnd"/>
      <w:r w:rsidRPr="00226F61">
        <w:rPr>
          <w:rFonts w:eastAsia="Times New Roman"/>
          <w:sz w:val="22"/>
          <w:shd w:val="clear" w:color="auto" w:fill="FFFFFF"/>
        </w:rPr>
        <w:t xml:space="preserve"> of Wounded Epithelial Cell Monolayers. </w:t>
      </w:r>
      <w:r w:rsidRPr="00226F61">
        <w:rPr>
          <w:rFonts w:eastAsia="Times New Roman"/>
          <w:i/>
          <w:iCs/>
          <w:sz w:val="22"/>
          <w:shd w:val="clear" w:color="auto" w:fill="FFFFFF"/>
        </w:rPr>
        <w:t xml:space="preserve">IEEE Transactions </w:t>
      </w:r>
    </w:p>
    <w:p w14:paraId="13FC0065" w14:textId="77777777" w:rsidR="00C95A7A" w:rsidRPr="00226F61" w:rsidRDefault="00C95A7A" w:rsidP="00C95A7A">
      <w:pPr>
        <w:rPr>
          <w:rFonts w:eastAsia="Times New Roman"/>
          <w:sz w:val="22"/>
        </w:rPr>
      </w:pPr>
      <w:r w:rsidRPr="00226F61">
        <w:rPr>
          <w:rFonts w:eastAsia="Times New Roman"/>
          <w:i/>
          <w:iCs/>
          <w:sz w:val="22"/>
          <w:shd w:val="clear" w:color="auto" w:fill="FFFFFF"/>
        </w:rPr>
        <w:t xml:space="preserve">        on </w:t>
      </w:r>
      <w:proofErr w:type="spellStart"/>
      <w:r w:rsidRPr="00226F61">
        <w:rPr>
          <w:rFonts w:eastAsia="Times New Roman"/>
          <w:i/>
          <w:iCs/>
          <w:sz w:val="22"/>
          <w:shd w:val="clear" w:color="auto" w:fill="FFFFFF"/>
        </w:rPr>
        <w:t>Nanobioscience</w:t>
      </w:r>
      <w:proofErr w:type="spellEnd"/>
      <w:r w:rsidRPr="00226F61">
        <w:rPr>
          <w:rFonts w:eastAsia="Times New Roman"/>
          <w:sz w:val="22"/>
          <w:shd w:val="clear" w:color="auto" w:fill="FFFFFF"/>
        </w:rPr>
        <w:t>, 3(3), pp.153-163.</w:t>
      </w:r>
    </w:p>
    <w:p w14:paraId="45A7D651" w14:textId="77777777" w:rsidR="00C95A7A" w:rsidRPr="00226F61" w:rsidRDefault="00C95A7A" w:rsidP="00C95A7A">
      <w:pPr>
        <w:tabs>
          <w:tab w:val="left" w:pos="1460"/>
        </w:tabs>
        <w:rPr>
          <w:sz w:val="22"/>
        </w:rPr>
      </w:pPr>
    </w:p>
    <w:p w14:paraId="52D5C109" w14:textId="77777777" w:rsidR="00C95A7A" w:rsidRPr="00226F61" w:rsidRDefault="00C95A7A" w:rsidP="00C95A7A">
      <w:pPr>
        <w:rPr>
          <w:rFonts w:eastAsia="Times New Roman"/>
          <w:i/>
          <w:iCs/>
          <w:sz w:val="22"/>
          <w:shd w:val="clear" w:color="auto" w:fill="FFFFFF"/>
        </w:rPr>
      </w:pPr>
      <w:r w:rsidRPr="00226F61">
        <w:rPr>
          <w:sz w:val="22"/>
        </w:rPr>
        <w:t xml:space="preserve">[17] </w:t>
      </w:r>
      <w:r w:rsidRPr="00226F61">
        <w:rPr>
          <w:rFonts w:eastAsia="Times New Roman"/>
          <w:sz w:val="22"/>
          <w:shd w:val="clear" w:color="auto" w:fill="FFFFFF"/>
        </w:rPr>
        <w:t>Docs.python.org. (2017). </w:t>
      </w:r>
      <w:r w:rsidRPr="00226F61">
        <w:rPr>
          <w:rFonts w:eastAsia="Times New Roman"/>
          <w:i/>
          <w:iCs/>
          <w:sz w:val="22"/>
          <w:shd w:val="clear" w:color="auto" w:fill="FFFFFF"/>
        </w:rPr>
        <w:t xml:space="preserve">1. Extending Python with C or C++ — Python 3.6.3 </w:t>
      </w:r>
    </w:p>
    <w:p w14:paraId="6D5B476A" w14:textId="77777777" w:rsidR="00C95A7A" w:rsidRPr="00226F61" w:rsidRDefault="00C95A7A" w:rsidP="00C95A7A">
      <w:pPr>
        <w:rPr>
          <w:rFonts w:eastAsia="Times New Roman"/>
          <w:sz w:val="22"/>
          <w:shd w:val="clear" w:color="auto" w:fill="FFFFFF"/>
        </w:rPr>
      </w:pPr>
      <w:r w:rsidRPr="00226F61">
        <w:rPr>
          <w:rFonts w:eastAsia="Times New Roman"/>
          <w:i/>
          <w:iCs/>
          <w:sz w:val="22"/>
          <w:shd w:val="clear" w:color="auto" w:fill="FFFFFF"/>
        </w:rPr>
        <w:t xml:space="preserve">        documentation</w:t>
      </w:r>
      <w:r w:rsidRPr="00226F61">
        <w:rPr>
          <w:rFonts w:eastAsia="Times New Roman"/>
          <w:sz w:val="22"/>
          <w:shd w:val="clear" w:color="auto" w:fill="FFFFFF"/>
        </w:rPr>
        <w:t xml:space="preserve">. [online] Available at: </w:t>
      </w:r>
    </w:p>
    <w:p w14:paraId="61CFA2D8"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https://docs.python.org/3/extending/extending.html [Accessed 3 Dec. 2017].</w:t>
      </w:r>
    </w:p>
    <w:p w14:paraId="75A723B0" w14:textId="77777777" w:rsidR="00C95A7A" w:rsidRPr="00226F61" w:rsidRDefault="00C95A7A" w:rsidP="00C95A7A">
      <w:pPr>
        <w:tabs>
          <w:tab w:val="left" w:pos="1460"/>
        </w:tabs>
        <w:rPr>
          <w:sz w:val="22"/>
        </w:rPr>
      </w:pPr>
    </w:p>
    <w:p w14:paraId="2811145F" w14:textId="77777777" w:rsidR="00C95A7A" w:rsidRPr="00226F61" w:rsidRDefault="00C95A7A" w:rsidP="00C95A7A">
      <w:pPr>
        <w:rPr>
          <w:rFonts w:eastAsia="Times New Roman"/>
          <w:sz w:val="22"/>
          <w:shd w:val="clear" w:color="auto" w:fill="FFFFFF"/>
        </w:rPr>
      </w:pPr>
      <w:r w:rsidRPr="00226F61">
        <w:rPr>
          <w:sz w:val="22"/>
        </w:rPr>
        <w:t xml:space="preserve">[18] </w:t>
      </w:r>
      <w:r w:rsidRPr="00226F61">
        <w:rPr>
          <w:rFonts w:eastAsia="Times New Roman"/>
          <w:sz w:val="22"/>
          <w:shd w:val="clear" w:color="auto" w:fill="FFFFFF"/>
        </w:rPr>
        <w:t xml:space="preserve">Salk, D., Bryant, E., Au, K., Hoehn, H. and Martin, G. (1981). Systematic growth </w:t>
      </w:r>
    </w:p>
    <w:p w14:paraId="324736B0" w14:textId="77777777" w:rsidR="00C95A7A" w:rsidRPr="00226F61" w:rsidRDefault="00C95A7A" w:rsidP="00C95A7A">
      <w:pPr>
        <w:rPr>
          <w:rFonts w:eastAsia="Times New Roman"/>
          <w:sz w:val="22"/>
          <w:shd w:val="clear" w:color="auto" w:fill="FFFFFF"/>
        </w:rPr>
      </w:pPr>
      <w:r w:rsidRPr="00226F61">
        <w:rPr>
          <w:rFonts w:eastAsia="Times New Roman"/>
          <w:sz w:val="22"/>
          <w:shd w:val="clear" w:color="auto" w:fill="FFFFFF"/>
        </w:rPr>
        <w:t xml:space="preserve">        studies, </w:t>
      </w:r>
      <w:proofErr w:type="spellStart"/>
      <w:r w:rsidRPr="00226F61">
        <w:rPr>
          <w:rFonts w:eastAsia="Times New Roman"/>
          <w:sz w:val="22"/>
          <w:shd w:val="clear" w:color="auto" w:fill="FFFFFF"/>
        </w:rPr>
        <w:t>cocultivation</w:t>
      </w:r>
      <w:proofErr w:type="spellEnd"/>
      <w:r w:rsidRPr="00226F61">
        <w:rPr>
          <w:rFonts w:eastAsia="Times New Roman"/>
          <w:sz w:val="22"/>
          <w:shd w:val="clear" w:color="auto" w:fill="FFFFFF"/>
        </w:rPr>
        <w:t xml:space="preserve">, and cell hybridization studies of Werner syndrome cultured skin </w:t>
      </w:r>
    </w:p>
    <w:p w14:paraId="7109BDEC" w14:textId="77777777" w:rsidR="00C95A7A" w:rsidRPr="00226F61" w:rsidRDefault="00C95A7A" w:rsidP="00C95A7A">
      <w:pPr>
        <w:rPr>
          <w:rFonts w:eastAsia="Times New Roman"/>
          <w:sz w:val="22"/>
        </w:rPr>
      </w:pPr>
      <w:r w:rsidRPr="00226F61">
        <w:rPr>
          <w:rFonts w:eastAsia="Times New Roman"/>
          <w:sz w:val="22"/>
          <w:shd w:val="clear" w:color="auto" w:fill="FFFFFF"/>
        </w:rPr>
        <w:t xml:space="preserve">        fibroblasts. </w:t>
      </w:r>
      <w:r w:rsidRPr="00226F61">
        <w:rPr>
          <w:rFonts w:eastAsia="Times New Roman"/>
          <w:i/>
          <w:iCs/>
          <w:sz w:val="22"/>
          <w:shd w:val="clear" w:color="auto" w:fill="FFFFFF"/>
        </w:rPr>
        <w:t>Human Genetics</w:t>
      </w:r>
      <w:r w:rsidRPr="00226F61">
        <w:rPr>
          <w:rFonts w:eastAsia="Times New Roman"/>
          <w:sz w:val="22"/>
          <w:shd w:val="clear" w:color="auto" w:fill="FFFFFF"/>
        </w:rPr>
        <w:t>, 58(3), pp.310-316.</w:t>
      </w:r>
    </w:p>
    <w:p w14:paraId="1DC80B96" w14:textId="77777777" w:rsidR="00C95A7A" w:rsidRPr="00226F61" w:rsidRDefault="00C95A7A" w:rsidP="00C95A7A">
      <w:pPr>
        <w:tabs>
          <w:tab w:val="left" w:pos="1460"/>
        </w:tabs>
        <w:rPr>
          <w:sz w:val="22"/>
        </w:rPr>
      </w:pPr>
    </w:p>
    <w:p w14:paraId="50F04F96" w14:textId="77777777" w:rsidR="000C735A" w:rsidRPr="00226F61" w:rsidRDefault="000C735A" w:rsidP="000C735A">
      <w:pPr>
        <w:rPr>
          <w:rFonts w:eastAsia="Times New Roman"/>
          <w:sz w:val="22"/>
          <w:shd w:val="clear" w:color="auto" w:fill="FFFFFF"/>
        </w:rPr>
      </w:pPr>
      <w:r w:rsidRPr="00226F61">
        <w:rPr>
          <w:sz w:val="22"/>
        </w:rPr>
        <w:t xml:space="preserve">[19] </w:t>
      </w:r>
      <w:r w:rsidRPr="00226F61">
        <w:rPr>
          <w:rFonts w:eastAsia="Times New Roman"/>
          <w:sz w:val="22"/>
          <w:shd w:val="clear" w:color="auto" w:fill="FFFFFF"/>
        </w:rPr>
        <w:t>Pitt.edu. (2017). </w:t>
      </w:r>
      <w:r w:rsidRPr="00226F61">
        <w:rPr>
          <w:rFonts w:eastAsia="Times New Roman"/>
          <w:i/>
          <w:iCs/>
          <w:sz w:val="22"/>
          <w:shd w:val="clear" w:color="auto" w:fill="FFFFFF"/>
        </w:rPr>
        <w:t>SPARK - Simple Platform for Agent-based Representation of Knowledge</w:t>
      </w:r>
      <w:r w:rsidRPr="00226F61">
        <w:rPr>
          <w:rFonts w:eastAsia="Times New Roman"/>
          <w:sz w:val="22"/>
          <w:shd w:val="clear" w:color="auto" w:fill="FFFFFF"/>
        </w:rPr>
        <w:t xml:space="preserve">. </w:t>
      </w:r>
    </w:p>
    <w:p w14:paraId="087C4D4A" w14:textId="77777777" w:rsidR="000C735A" w:rsidRPr="00226F61" w:rsidRDefault="000C735A" w:rsidP="000C735A">
      <w:pPr>
        <w:rPr>
          <w:rFonts w:eastAsia="Times New Roman"/>
          <w:sz w:val="22"/>
          <w:shd w:val="clear" w:color="auto" w:fill="FFFFFF"/>
        </w:rPr>
      </w:pPr>
      <w:r w:rsidRPr="00226F61">
        <w:rPr>
          <w:rFonts w:eastAsia="Times New Roman"/>
          <w:sz w:val="22"/>
          <w:shd w:val="clear" w:color="auto" w:fill="FFFFFF"/>
        </w:rPr>
        <w:t xml:space="preserve">       [online] Available at: http://www.pitt.edu/~cirm/spark/documentation.html [Accessed 4 Dec. </w:t>
      </w:r>
    </w:p>
    <w:p w14:paraId="3B8DFB59" w14:textId="5A9A0433" w:rsidR="000C735A" w:rsidRPr="00226F61" w:rsidRDefault="000C735A" w:rsidP="000C735A">
      <w:pPr>
        <w:rPr>
          <w:rFonts w:eastAsia="Times New Roman"/>
          <w:sz w:val="22"/>
        </w:rPr>
      </w:pPr>
      <w:r w:rsidRPr="00226F61">
        <w:rPr>
          <w:rFonts w:eastAsia="Times New Roman"/>
          <w:sz w:val="22"/>
          <w:shd w:val="clear" w:color="auto" w:fill="FFFFFF"/>
        </w:rPr>
        <w:t xml:space="preserve">       2017].</w:t>
      </w:r>
    </w:p>
    <w:p w14:paraId="157C022E" w14:textId="516C59FA" w:rsidR="000C735A" w:rsidRPr="00226F61" w:rsidRDefault="000C735A" w:rsidP="00C95A7A">
      <w:pPr>
        <w:tabs>
          <w:tab w:val="left" w:pos="1460"/>
        </w:tabs>
        <w:rPr>
          <w:sz w:val="22"/>
        </w:rPr>
      </w:pPr>
    </w:p>
    <w:p w14:paraId="2A80092F" w14:textId="4380ED62" w:rsidR="00B5335C" w:rsidRPr="00226F61" w:rsidRDefault="00B5335C" w:rsidP="0049568A">
      <w:pPr>
        <w:rPr>
          <w:sz w:val="22"/>
        </w:rPr>
      </w:pPr>
    </w:p>
    <w:sectPr w:rsidR="00B5335C" w:rsidRPr="00226F61" w:rsidSect="00362C77">
      <w:headerReference w:type="default" r:id="rId20"/>
      <w:footerReference w:type="default" r:id="rId21"/>
      <w:pgSz w:w="11900" w:h="16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D.Walker" w:date="2017-11-28T16:21:00Z" w:initials="D">
    <w:p w14:paraId="2D66D2EF" w14:textId="025EB8A6" w:rsidR="00805D63" w:rsidRDefault="00805D63">
      <w:pPr>
        <w:pStyle w:val="CommentText"/>
      </w:pPr>
      <w:r>
        <w:rPr>
          <w:rStyle w:val="CommentReference"/>
        </w:rPr>
        <w:annotationRef/>
      </w:r>
      <w:r>
        <w:t>Same problem again</w:t>
      </w:r>
    </w:p>
  </w:comment>
  <w:comment w:id="9" w:author="D.Walker" w:date="2017-11-28T16:23:00Z" w:initials="D">
    <w:p w14:paraId="57D868C7" w14:textId="4D49F486" w:rsidR="00805D63" w:rsidRDefault="00805D63">
      <w:pPr>
        <w:pStyle w:val="CommentText"/>
      </w:pPr>
      <w:r>
        <w:rPr>
          <w:rStyle w:val="CommentReference"/>
        </w:rPr>
        <w:annotationRef/>
      </w:r>
      <w:r>
        <w:t>Better to say e.g. assess or estimate?</w:t>
      </w:r>
    </w:p>
  </w:comment>
  <w:comment w:id="13" w:author="D.Walker" w:date="2017-11-28T16:23:00Z" w:initials="D">
    <w:p w14:paraId="06471E3D" w14:textId="11D43BFD" w:rsidR="00805D63" w:rsidRDefault="00805D63">
      <w:pPr>
        <w:pStyle w:val="CommentText"/>
      </w:pPr>
      <w:r>
        <w:rPr>
          <w:rStyle w:val="CommentReference"/>
        </w:rPr>
        <w:annotationRef/>
      </w:r>
      <w:r>
        <w:t>Note that by changing parameters in the model, you can make it relevant to patients of different ages.</w:t>
      </w:r>
    </w:p>
  </w:comment>
  <w:comment w:id="18" w:author="D.Walker" w:date="2017-11-28T16:25:00Z" w:initials="D">
    <w:p w14:paraId="27FD72C7" w14:textId="1BF95D53" w:rsidR="00805D63" w:rsidRDefault="00805D63">
      <w:pPr>
        <w:pStyle w:val="CommentText"/>
      </w:pPr>
      <w:r>
        <w:rPr>
          <w:rStyle w:val="CommentReference"/>
        </w:rPr>
        <w:annotationRef/>
      </w:r>
      <w:r>
        <w:t>And modelling more realistic vessel shapes?</w:t>
      </w:r>
    </w:p>
  </w:comment>
  <w:comment w:id="25" w:author="D.Walker" w:date="2017-11-28T16:26:00Z" w:initials="D">
    <w:p w14:paraId="6DD863E1" w14:textId="5BEFC482" w:rsidR="00805D63" w:rsidRDefault="00805D63">
      <w:pPr>
        <w:pStyle w:val="CommentText"/>
      </w:pPr>
      <w:r>
        <w:rPr>
          <w:rStyle w:val="CommentReference"/>
        </w:rPr>
        <w:annotationRef/>
      </w:r>
      <w:r>
        <w:t>At this point you could very briefly mention that in the first instance you will be modelling only a monolayer, a restricted cell number and no interaction with other tissues. These other constraints and challenges can be discussed in the R&amp;A chapter.</w:t>
      </w:r>
    </w:p>
  </w:comment>
  <w:comment w:id="26" w:author="D.Walker" w:date="2017-11-28T16:27:00Z" w:initials="D">
    <w:p w14:paraId="18529B93" w14:textId="50B4F1A3" w:rsidR="00805D63" w:rsidRDefault="00805D63">
      <w:pPr>
        <w:pStyle w:val="CommentText"/>
      </w:pPr>
      <w:r>
        <w:rPr>
          <w:rStyle w:val="CommentReference"/>
        </w:rPr>
        <w:annotationRef/>
      </w:r>
      <w:r>
        <w:t>Describe? Summarise?</w:t>
      </w:r>
    </w:p>
  </w:comment>
  <w:comment w:id="29" w:author="D.Walker" w:date="2017-11-28T16:28:00Z" w:initials="D">
    <w:p w14:paraId="48A6E849" w14:textId="304BB807" w:rsidR="00805D63" w:rsidRDefault="00805D63">
      <w:pPr>
        <w:pStyle w:val="CommentText"/>
      </w:pPr>
      <w:r>
        <w:rPr>
          <w:rStyle w:val="CommentReference"/>
        </w:rPr>
        <w:annotationRef/>
      </w:r>
      <w:r>
        <w:t>Refer to here as e.g. pre-existing Python code.</w:t>
      </w:r>
    </w:p>
  </w:comment>
  <w:comment w:id="28" w:author="Harry Cooper" w:date="2017-11-29T15:29:00Z" w:initials="HC">
    <w:p w14:paraId="666E5E64" w14:textId="23298AF4" w:rsidR="00805D63" w:rsidRDefault="00805D63">
      <w:pPr>
        <w:pStyle w:val="CommentText"/>
      </w:pPr>
      <w:r>
        <w:rPr>
          <w:rStyle w:val="CommentReference"/>
        </w:rPr>
        <w:annotationRef/>
      </w:r>
      <w:r>
        <w:t>Incorrect – Go through various software’s that could be used with pros and cons of each. Adjustments come later, in Requirements and Analysis</w:t>
      </w:r>
    </w:p>
  </w:comment>
  <w:comment w:id="30" w:author="D.Walker" w:date="2017-11-28T16:44:00Z" w:initials="D">
    <w:p w14:paraId="39737A8B" w14:textId="6C72DFA8" w:rsidR="00805D63" w:rsidRDefault="00805D63">
      <w:pPr>
        <w:pStyle w:val="CommentText"/>
      </w:pPr>
      <w:r>
        <w:rPr>
          <w:rStyle w:val="CommentReference"/>
        </w:rPr>
        <w:annotationRef/>
      </w:r>
      <w:r>
        <w:t>If you’re struggling for space you can reduce some of this detail.</w:t>
      </w:r>
    </w:p>
  </w:comment>
  <w:comment w:id="31" w:author="D.Walker" w:date="2017-11-28T16:44:00Z" w:initials="D">
    <w:p w14:paraId="0DFB18C9" w14:textId="465CC301" w:rsidR="00805D63" w:rsidRDefault="00805D63">
      <w:pPr>
        <w:pStyle w:val="CommentText"/>
      </w:pPr>
      <w:r>
        <w:rPr>
          <w:rStyle w:val="CommentReference"/>
        </w:rPr>
        <w:annotationRef/>
      </w:r>
      <w:r>
        <w:t>And other eukaryotic cells!</w:t>
      </w:r>
    </w:p>
  </w:comment>
  <w:comment w:id="32" w:author="Harry Cooper" w:date="2017-11-27T16:15:00Z" w:initials="HC">
    <w:p w14:paraId="795E9A25" w14:textId="38C80859" w:rsidR="00805D63" w:rsidRDefault="00805D63">
      <w:pPr>
        <w:pStyle w:val="CommentText"/>
      </w:pPr>
      <w:r>
        <w:rPr>
          <w:rStyle w:val="CommentReference"/>
        </w:rPr>
        <w:annotationRef/>
      </w:r>
      <w:r>
        <w:t>Remember this from meeting with Dawn.</w:t>
      </w:r>
    </w:p>
  </w:comment>
  <w:comment w:id="47" w:author="D.Walker" w:date="2017-11-28T16:45:00Z" w:initials="D">
    <w:p w14:paraId="1564BAE0" w14:textId="61B19FCD" w:rsidR="00805D63" w:rsidRDefault="00805D63">
      <w:pPr>
        <w:pStyle w:val="CommentText"/>
      </w:pPr>
      <w:r>
        <w:rPr>
          <w:rStyle w:val="CommentReference"/>
        </w:rPr>
        <w:annotationRef/>
      </w:r>
      <w:r>
        <w:t>Meaning what? Stick to describing characteristics which are relevant (and you understand) i.e. how the behaviour differs!</w:t>
      </w:r>
    </w:p>
  </w:comment>
  <w:comment w:id="50" w:author="Harry Cooper" w:date="2017-11-27T16:14:00Z" w:initials="HC">
    <w:p w14:paraId="1A57B82B" w14:textId="6E7AD587" w:rsidR="00805D63" w:rsidRDefault="00805D63">
      <w:pPr>
        <w:pStyle w:val="CommentText"/>
      </w:pPr>
      <w:r>
        <w:rPr>
          <w:rStyle w:val="CommentReference"/>
        </w:rPr>
        <w:annotationRef/>
      </w:r>
      <w:r>
        <w:t>Not started, however I feel I can implicitly cover all the rules of the environment within other sub-chapters, such as the EC sub-chapter above.</w:t>
      </w:r>
    </w:p>
  </w:comment>
  <w:comment w:id="68" w:author="D.Walker" w:date="2017-11-28T16:49:00Z" w:initials="D">
    <w:p w14:paraId="19617A77" w14:textId="7DB86A3C" w:rsidR="00805D63" w:rsidRDefault="00805D63">
      <w:pPr>
        <w:pStyle w:val="CommentText"/>
      </w:pPr>
      <w:r>
        <w:rPr>
          <w:rStyle w:val="CommentReference"/>
        </w:rPr>
        <w:annotationRef/>
      </w:r>
      <w:r>
        <w:t xml:space="preserve">See previous comment on complex detail! Better to just say that cells at these sites are more likely to </w:t>
      </w:r>
      <w:proofErr w:type="spellStart"/>
      <w:r>
        <w:t>apoptose</w:t>
      </w:r>
      <w:proofErr w:type="spellEnd"/>
      <w:r>
        <w:t>/proliferate?</w:t>
      </w:r>
    </w:p>
  </w:comment>
  <w:comment w:id="111" w:author="D.Walker" w:date="2017-11-28T16:51:00Z" w:initials="D">
    <w:p w14:paraId="3F61C04C" w14:textId="49388864" w:rsidR="00805D63" w:rsidRDefault="00805D63">
      <w:pPr>
        <w:pStyle w:val="CommentText"/>
      </w:pPr>
      <w:r>
        <w:rPr>
          <w:rStyle w:val="CommentReference"/>
        </w:rPr>
        <w:annotationRef/>
      </w:r>
      <w:r>
        <w:t>I would just include the code as a source listed with the references, then you can refer to it multiple times.</w:t>
      </w:r>
    </w:p>
  </w:comment>
  <w:comment w:id="113" w:author="D.Walker" w:date="2017-11-28T16:52:00Z" w:initials="D">
    <w:p w14:paraId="73F02CB7" w14:textId="55D2DBB0" w:rsidR="00805D63" w:rsidRDefault="00805D63">
      <w:pPr>
        <w:pStyle w:val="CommentText"/>
      </w:pPr>
      <w:r>
        <w:rPr>
          <w:rStyle w:val="CommentReference"/>
        </w:rPr>
        <w:annotationRef/>
      </w:r>
      <w:r>
        <w:t>It would make more sense if you briefly described the functionality (cell types, rules) before this.</w:t>
      </w:r>
    </w:p>
  </w:comment>
  <w:comment w:id="148" w:author="D.Walker" w:date="2017-11-28T16:54:00Z" w:initials="D">
    <w:p w14:paraId="5C31F8C5" w14:textId="02003547" w:rsidR="00805D63" w:rsidRDefault="00805D63">
      <w:pPr>
        <w:pStyle w:val="CommentText"/>
      </w:pPr>
      <w:r>
        <w:rPr>
          <w:rStyle w:val="CommentReference"/>
        </w:rPr>
        <w:annotationRef/>
      </w:r>
      <w:r>
        <w:t>I would move this to the “work done” chapter, or an appendix, as you mention (but make sure you at least refer to it to get credit!</w:t>
      </w:r>
      <w:proofErr w:type="gramStart"/>
      <w:r>
        <w:t>).Try</w:t>
      </w:r>
      <w:proofErr w:type="gramEnd"/>
      <w:r>
        <w:t xml:space="preserve"> to keep what appears in this chapter brief an to the point. A summary of features to compare with other frameworks is ideal….</w:t>
      </w:r>
    </w:p>
  </w:comment>
  <w:comment w:id="156" w:author="D.Walker" w:date="2017-11-28T16:55:00Z" w:initials="D">
    <w:p w14:paraId="3E284327" w14:textId="396B58DA" w:rsidR="00805D63" w:rsidRDefault="00805D63">
      <w:pPr>
        <w:pStyle w:val="CommentText"/>
      </w:pPr>
      <w:r>
        <w:rPr>
          <w:rStyle w:val="CommentReference"/>
        </w:rPr>
        <w:annotationRef/>
      </w:r>
      <w:r>
        <w:t>You need to properly caption and label all figures. This information should be in the figure caption.</w:t>
      </w:r>
    </w:p>
  </w:comment>
  <w:comment w:id="154" w:author="Harry Cooper" w:date="2017-11-27T16:15:00Z" w:initials="HC">
    <w:p w14:paraId="6CF504E9" w14:textId="01B22636" w:rsidR="00805D63" w:rsidRDefault="00805D63">
      <w:pPr>
        <w:pStyle w:val="CommentText"/>
      </w:pPr>
      <w:r>
        <w:rPr>
          <w:rStyle w:val="CommentReference"/>
        </w:rPr>
        <w:annotationRef/>
      </w:r>
      <w:r>
        <w:t>Do I just have an Appendices at the back with each image and description, rather than in line with the text?</w:t>
      </w:r>
    </w:p>
  </w:comment>
  <w:comment w:id="164" w:author="D.Walker" w:date="2017-11-28T16:56:00Z" w:initials="D">
    <w:p w14:paraId="663C8008" w14:textId="34B33BD5" w:rsidR="00805D63" w:rsidRDefault="00805D63">
      <w:pPr>
        <w:pStyle w:val="CommentText"/>
      </w:pPr>
      <w:r>
        <w:rPr>
          <w:rStyle w:val="CommentReference"/>
        </w:rPr>
        <w:annotationRef/>
      </w:r>
      <w:r>
        <w:t>Drawback?</w:t>
      </w:r>
    </w:p>
  </w:comment>
  <w:comment w:id="170" w:author="D.Walker" w:date="2017-11-28T16:57:00Z" w:initials="D">
    <w:p w14:paraId="5B0B2D19" w14:textId="242767F3" w:rsidR="00805D63" w:rsidRDefault="00805D63">
      <w:pPr>
        <w:pStyle w:val="CommentText"/>
      </w:pPr>
      <w:r>
        <w:rPr>
          <w:rStyle w:val="CommentReference"/>
        </w:rPr>
        <w:annotationRef/>
      </w:r>
      <w:r>
        <w:t>Would be nice, but not essential</w:t>
      </w:r>
    </w:p>
  </w:comment>
  <w:comment w:id="211" w:author="Harry Cooper" w:date="2017-11-27T16:17:00Z" w:initials="HC">
    <w:p w14:paraId="0E2B9174" w14:textId="10BDB33E" w:rsidR="00805D63" w:rsidRDefault="00805D63">
      <w:pPr>
        <w:pStyle w:val="CommentText"/>
      </w:pPr>
      <w:r>
        <w:rPr>
          <w:rStyle w:val="CommentReference"/>
        </w:rPr>
        <w:annotationRef/>
      </w:r>
      <w:r>
        <w:t>Feel like I’ve covered this whilst talking about Marzihas code?</w:t>
      </w:r>
    </w:p>
  </w:comment>
  <w:comment w:id="230" w:author="D.Walker" w:date="2017-11-28T16:54:00Z" w:initials="D">
    <w:p w14:paraId="0ABB8BB9" w14:textId="77777777" w:rsidR="00805D63" w:rsidRDefault="00805D63" w:rsidP="00D933E4">
      <w:pPr>
        <w:pStyle w:val="CommentText"/>
      </w:pPr>
      <w:r>
        <w:rPr>
          <w:rStyle w:val="CommentReference"/>
        </w:rPr>
        <w:annotationRef/>
      </w:r>
      <w:r>
        <w:t>I would move this to the “work done” chapter, or an appendix, as you mention (but make sure you at least refer to it to get credit!</w:t>
      </w:r>
      <w:proofErr w:type="gramStart"/>
      <w:r>
        <w:t>).Try</w:t>
      </w:r>
      <w:proofErr w:type="gramEnd"/>
      <w:r>
        <w:t xml:space="preserve"> to keep what appears in this chapter brief an to the point. A summary of features to compare with other frameworks is ideal….</w:t>
      </w:r>
    </w:p>
  </w:comment>
  <w:comment w:id="241" w:author="D.Walker" w:date="2017-11-28T16:55:00Z" w:initials="D">
    <w:p w14:paraId="57EBE77C" w14:textId="77777777" w:rsidR="00805D63" w:rsidRDefault="00805D63" w:rsidP="00D933E4">
      <w:pPr>
        <w:pStyle w:val="CommentText"/>
      </w:pPr>
      <w:r>
        <w:rPr>
          <w:rStyle w:val="CommentReference"/>
        </w:rPr>
        <w:annotationRef/>
      </w:r>
      <w:r>
        <w:t>You need to properly caption and label all figures. This information should be in the figure caption.</w:t>
      </w:r>
    </w:p>
  </w:comment>
  <w:comment w:id="235" w:author="Harry Cooper" w:date="2017-11-27T16:15:00Z" w:initials="HC">
    <w:p w14:paraId="101C717E" w14:textId="77777777" w:rsidR="00805D63" w:rsidRDefault="00805D63" w:rsidP="00D933E4">
      <w:pPr>
        <w:pStyle w:val="CommentText"/>
      </w:pPr>
      <w:r>
        <w:rPr>
          <w:rStyle w:val="CommentReference"/>
        </w:rPr>
        <w:annotationRef/>
      </w:r>
      <w:r>
        <w:t>Do I just have an Appendices at the back with each image and description, rather than in line with the text?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D66D2EF" w15:done="0"/>
  <w15:commentEx w15:paraId="57D868C7" w15:done="0"/>
  <w15:commentEx w15:paraId="06471E3D" w15:done="1"/>
  <w15:commentEx w15:paraId="27FD72C7" w15:done="1"/>
  <w15:commentEx w15:paraId="6DD863E1" w15:done="0"/>
  <w15:commentEx w15:paraId="18529B93" w15:done="1"/>
  <w15:commentEx w15:paraId="48A6E849" w15:done="0"/>
  <w15:commentEx w15:paraId="666E5E64" w15:done="0"/>
  <w15:commentEx w15:paraId="39737A8B" w15:done="0"/>
  <w15:commentEx w15:paraId="0DFB18C9" w15:done="0"/>
  <w15:commentEx w15:paraId="795E9A25" w15:done="0"/>
  <w15:commentEx w15:paraId="1564BAE0" w15:done="0"/>
  <w15:commentEx w15:paraId="1A57B82B" w15:done="0"/>
  <w15:commentEx w15:paraId="19617A77" w15:done="0"/>
  <w15:commentEx w15:paraId="3F61C04C" w15:done="0"/>
  <w15:commentEx w15:paraId="73F02CB7" w15:done="0"/>
  <w15:commentEx w15:paraId="5C31F8C5" w15:done="0"/>
  <w15:commentEx w15:paraId="3E284327" w15:done="0"/>
  <w15:commentEx w15:paraId="6CF504E9" w15:done="0"/>
  <w15:commentEx w15:paraId="663C8008" w15:done="0"/>
  <w15:commentEx w15:paraId="5B0B2D19" w15:done="0"/>
  <w15:commentEx w15:paraId="0E2B9174" w15:done="0"/>
  <w15:commentEx w15:paraId="0ABB8BB9" w15:done="0"/>
  <w15:commentEx w15:paraId="57EBE77C" w15:done="0"/>
  <w15:commentEx w15:paraId="101C717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D33D41" w14:textId="77777777" w:rsidR="00197D80" w:rsidRDefault="00197D80" w:rsidP="00642E0B">
      <w:r>
        <w:separator/>
      </w:r>
    </w:p>
  </w:endnote>
  <w:endnote w:type="continuationSeparator" w:id="0">
    <w:p w14:paraId="0243F2F8" w14:textId="77777777" w:rsidR="00197D80" w:rsidRDefault="00197D80" w:rsidP="00642E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524196" w14:textId="77777777" w:rsidR="00805D63" w:rsidRDefault="00805D63" w:rsidP="00E42B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E36310" w14:textId="77777777" w:rsidR="00805D63" w:rsidRDefault="00805D6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AD949" w14:textId="77777777" w:rsidR="00805D63" w:rsidRDefault="00805D63" w:rsidP="00E42B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E5920">
      <w:rPr>
        <w:rStyle w:val="PageNumber"/>
        <w:noProof/>
      </w:rPr>
      <w:t>x</w:t>
    </w:r>
    <w:r>
      <w:rPr>
        <w:rStyle w:val="PageNumber"/>
      </w:rPr>
      <w:fldChar w:fldCharType="end"/>
    </w:r>
  </w:p>
  <w:p w14:paraId="1AC764E3" w14:textId="6ABE33BF" w:rsidR="00805D63" w:rsidRDefault="00805D63" w:rsidP="00642E0B">
    <w:pPr>
      <w:pStyle w:val="Footer"/>
      <w:jc w:val="cen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E0F2F1" w14:textId="77777777" w:rsidR="00805D63" w:rsidRDefault="00805D63" w:rsidP="00E42BF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668F7">
      <w:rPr>
        <w:rStyle w:val="PageNumber"/>
        <w:noProof/>
      </w:rPr>
      <w:t>17</w:t>
    </w:r>
    <w:r>
      <w:rPr>
        <w:rStyle w:val="PageNumber"/>
      </w:rPr>
      <w:fldChar w:fldCharType="end"/>
    </w:r>
  </w:p>
  <w:p w14:paraId="04D4E42B" w14:textId="77777777" w:rsidR="00805D63" w:rsidRDefault="00805D63" w:rsidP="00362C77">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BF0C39" w14:textId="77777777" w:rsidR="00197D80" w:rsidRDefault="00197D80" w:rsidP="00642E0B">
      <w:r>
        <w:separator/>
      </w:r>
    </w:p>
  </w:footnote>
  <w:footnote w:type="continuationSeparator" w:id="0">
    <w:p w14:paraId="2852D64B" w14:textId="77777777" w:rsidR="00197D80" w:rsidRDefault="00197D80" w:rsidP="00642E0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85D6F" w14:textId="77777777" w:rsidR="00805D63" w:rsidRDefault="00805D6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E5EC1"/>
    <w:multiLevelType w:val="multilevel"/>
    <w:tmpl w:val="B7A83E54"/>
    <w:lvl w:ilvl="0">
      <w:start w:val="1"/>
      <w:numFmt w:val="decimal"/>
      <w:lvlText w:val="%1."/>
      <w:lvlJc w:val="left"/>
      <w:pPr>
        <w:tabs>
          <w:tab w:val="num" w:pos="5880"/>
        </w:tabs>
        <w:ind w:left="5880" w:hanging="360"/>
      </w:pPr>
    </w:lvl>
    <w:lvl w:ilvl="1" w:tentative="1">
      <w:start w:val="1"/>
      <w:numFmt w:val="decimal"/>
      <w:lvlText w:val="%2."/>
      <w:lvlJc w:val="left"/>
      <w:pPr>
        <w:tabs>
          <w:tab w:val="num" w:pos="6600"/>
        </w:tabs>
        <w:ind w:left="6600" w:hanging="360"/>
      </w:pPr>
    </w:lvl>
    <w:lvl w:ilvl="2" w:tentative="1">
      <w:start w:val="1"/>
      <w:numFmt w:val="decimal"/>
      <w:lvlText w:val="%3."/>
      <w:lvlJc w:val="left"/>
      <w:pPr>
        <w:tabs>
          <w:tab w:val="num" w:pos="7320"/>
        </w:tabs>
        <w:ind w:left="7320" w:hanging="360"/>
      </w:pPr>
    </w:lvl>
    <w:lvl w:ilvl="3" w:tentative="1">
      <w:start w:val="1"/>
      <w:numFmt w:val="decimal"/>
      <w:lvlText w:val="%4."/>
      <w:lvlJc w:val="left"/>
      <w:pPr>
        <w:tabs>
          <w:tab w:val="num" w:pos="8040"/>
        </w:tabs>
        <w:ind w:left="8040" w:hanging="360"/>
      </w:pPr>
    </w:lvl>
    <w:lvl w:ilvl="4" w:tentative="1">
      <w:start w:val="1"/>
      <w:numFmt w:val="decimal"/>
      <w:lvlText w:val="%5."/>
      <w:lvlJc w:val="left"/>
      <w:pPr>
        <w:tabs>
          <w:tab w:val="num" w:pos="8760"/>
        </w:tabs>
        <w:ind w:left="8760" w:hanging="360"/>
      </w:pPr>
    </w:lvl>
    <w:lvl w:ilvl="5" w:tentative="1">
      <w:start w:val="1"/>
      <w:numFmt w:val="decimal"/>
      <w:lvlText w:val="%6."/>
      <w:lvlJc w:val="left"/>
      <w:pPr>
        <w:tabs>
          <w:tab w:val="num" w:pos="9480"/>
        </w:tabs>
        <w:ind w:left="9480" w:hanging="360"/>
      </w:pPr>
    </w:lvl>
    <w:lvl w:ilvl="6" w:tentative="1">
      <w:start w:val="1"/>
      <w:numFmt w:val="decimal"/>
      <w:lvlText w:val="%7."/>
      <w:lvlJc w:val="left"/>
      <w:pPr>
        <w:tabs>
          <w:tab w:val="num" w:pos="10200"/>
        </w:tabs>
        <w:ind w:left="10200" w:hanging="360"/>
      </w:pPr>
    </w:lvl>
    <w:lvl w:ilvl="7" w:tentative="1">
      <w:start w:val="1"/>
      <w:numFmt w:val="decimal"/>
      <w:lvlText w:val="%8."/>
      <w:lvlJc w:val="left"/>
      <w:pPr>
        <w:tabs>
          <w:tab w:val="num" w:pos="10920"/>
        </w:tabs>
        <w:ind w:left="10920" w:hanging="360"/>
      </w:pPr>
    </w:lvl>
    <w:lvl w:ilvl="8" w:tentative="1">
      <w:start w:val="1"/>
      <w:numFmt w:val="decimal"/>
      <w:lvlText w:val="%9."/>
      <w:lvlJc w:val="left"/>
      <w:pPr>
        <w:tabs>
          <w:tab w:val="num" w:pos="11640"/>
        </w:tabs>
        <w:ind w:left="11640" w:hanging="360"/>
      </w:pPr>
    </w:lvl>
  </w:abstractNum>
  <w:abstractNum w:abstractNumId="1">
    <w:nsid w:val="206C0C2E"/>
    <w:multiLevelType w:val="multilevel"/>
    <w:tmpl w:val="01AEE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48478F"/>
    <w:multiLevelType w:val="hybridMultilevel"/>
    <w:tmpl w:val="59E41146"/>
    <w:lvl w:ilvl="0" w:tplc="C7942868">
      <w:start w:val="14"/>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8B971B0"/>
    <w:multiLevelType w:val="hybridMultilevel"/>
    <w:tmpl w:val="4D6C9E9C"/>
    <w:lvl w:ilvl="0" w:tplc="9BD60C1E">
      <w:numFmt w:val="bullet"/>
      <w:lvlText w:val="-"/>
      <w:lvlJc w:val="left"/>
      <w:pPr>
        <w:ind w:left="1080" w:hanging="360"/>
      </w:pPr>
      <w:rPr>
        <w:rFonts w:ascii="Times New Roman" w:eastAsiaTheme="minorHAnsi" w:hAnsi="Times New Roman"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A3D29F5"/>
    <w:multiLevelType w:val="hybridMultilevel"/>
    <w:tmpl w:val="9FF853D6"/>
    <w:lvl w:ilvl="0" w:tplc="C7942868">
      <w:start w:val="14"/>
      <w:numFmt w:val="bullet"/>
      <w:lvlText w:val="-"/>
      <w:lvlJc w:val="left"/>
      <w:pPr>
        <w:ind w:left="1440" w:hanging="360"/>
      </w:pPr>
      <w:rPr>
        <w:rFonts w:ascii="Calibri" w:eastAsiaTheme="minorHAnsi"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E8D00F7"/>
    <w:multiLevelType w:val="hybridMultilevel"/>
    <w:tmpl w:val="52D29786"/>
    <w:lvl w:ilvl="0" w:tplc="A0CE6CA4">
      <w:start w:val="4"/>
      <w:numFmt w:val="bullet"/>
      <w:lvlText w:val="-"/>
      <w:lvlJc w:val="left"/>
      <w:pPr>
        <w:ind w:left="1080" w:hanging="360"/>
      </w:pPr>
      <w:rPr>
        <w:rFonts w:ascii="Times New Roman" w:eastAsiaTheme="minorHAns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3F375A31"/>
    <w:multiLevelType w:val="hybridMultilevel"/>
    <w:tmpl w:val="7F0438F0"/>
    <w:lvl w:ilvl="0" w:tplc="2F88D87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B7F187D"/>
    <w:multiLevelType w:val="hybridMultilevel"/>
    <w:tmpl w:val="9DE60750"/>
    <w:lvl w:ilvl="0" w:tplc="E21ABB0E">
      <w:start w:val="15"/>
      <w:numFmt w:val="bullet"/>
      <w:lvlText w:val="-"/>
      <w:lvlJc w:val="left"/>
      <w:pPr>
        <w:ind w:left="720" w:hanging="360"/>
      </w:pPr>
      <w:rPr>
        <w:rFonts w:ascii="Calibri" w:eastAsiaTheme="minorHAnsi"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FC26DB9"/>
    <w:multiLevelType w:val="hybridMultilevel"/>
    <w:tmpl w:val="79DC90B0"/>
    <w:lvl w:ilvl="0" w:tplc="1D1AE3AA">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9CF68AE"/>
    <w:multiLevelType w:val="multilevel"/>
    <w:tmpl w:val="5AD06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C9729C2"/>
    <w:multiLevelType w:val="multilevel"/>
    <w:tmpl w:val="78061B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5AB7EA5"/>
    <w:multiLevelType w:val="multilevel"/>
    <w:tmpl w:val="9D5EB668"/>
    <w:lvl w:ilvl="0">
      <w:start w:val="1"/>
      <w:numFmt w:val="decimal"/>
      <w:lvlText w:val="%1."/>
      <w:lvlJc w:val="left"/>
      <w:pPr>
        <w:ind w:left="1800" w:hanging="360"/>
      </w:pPr>
      <w:rPr>
        <w:rFonts w:hint="default"/>
      </w:rPr>
    </w:lvl>
    <w:lvl w:ilvl="1">
      <w:start w:val="1"/>
      <w:numFmt w:val="decimal"/>
      <w:isLgl/>
      <w:lvlText w:val="%1.%2"/>
      <w:lvlJc w:val="left"/>
      <w:pPr>
        <w:ind w:left="1940" w:hanging="50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12">
    <w:nsid w:val="7D0B5AAF"/>
    <w:multiLevelType w:val="multilevel"/>
    <w:tmpl w:val="3726F41E"/>
    <w:lvl w:ilvl="0">
      <w:start w:val="4"/>
      <w:numFmt w:val="decimal"/>
      <w:lvlText w:val="%1"/>
      <w:lvlJc w:val="left"/>
      <w:pPr>
        <w:ind w:left="360" w:hanging="360"/>
      </w:pPr>
      <w:rPr>
        <w:rFonts w:hint="default"/>
      </w:rPr>
    </w:lvl>
    <w:lvl w:ilvl="1">
      <w:start w:val="1"/>
      <w:numFmt w:val="decimal"/>
      <w:isLgl/>
      <w:lvlText w:val="%1.%2"/>
      <w:lvlJc w:val="left"/>
      <w:pPr>
        <w:ind w:left="500" w:hanging="50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440" w:hanging="1440"/>
      </w:pPr>
      <w:rPr>
        <w:rFonts w:hint="default"/>
        <w:b/>
      </w:rPr>
    </w:lvl>
    <w:lvl w:ilvl="8">
      <w:start w:val="1"/>
      <w:numFmt w:val="decimal"/>
      <w:isLgl/>
      <w:lvlText w:val="%1.%2.%3.%4.%5.%6.%7.%8.%9"/>
      <w:lvlJc w:val="left"/>
      <w:pPr>
        <w:ind w:left="1440" w:hanging="1440"/>
      </w:pPr>
      <w:rPr>
        <w:rFonts w:hint="default"/>
        <w:b/>
      </w:rPr>
    </w:lvl>
  </w:abstractNum>
  <w:num w:numId="1">
    <w:abstractNumId w:val="9"/>
  </w:num>
  <w:num w:numId="2">
    <w:abstractNumId w:val="7"/>
  </w:num>
  <w:num w:numId="3">
    <w:abstractNumId w:val="2"/>
  </w:num>
  <w:num w:numId="4">
    <w:abstractNumId w:val="3"/>
  </w:num>
  <w:num w:numId="5">
    <w:abstractNumId w:val="11"/>
  </w:num>
  <w:num w:numId="6">
    <w:abstractNumId w:val="4"/>
  </w:num>
  <w:num w:numId="7">
    <w:abstractNumId w:val="8"/>
  </w:num>
  <w:num w:numId="8">
    <w:abstractNumId w:val="6"/>
  </w:num>
  <w:num w:numId="9">
    <w:abstractNumId w:val="12"/>
  </w:num>
  <w:num w:numId="10">
    <w:abstractNumId w:val="5"/>
  </w:num>
  <w:num w:numId="11">
    <w:abstractNumId w:val="10"/>
  </w:num>
  <w:num w:numId="12">
    <w:abstractNumId w:val="1"/>
  </w:num>
  <w:num w:numId="1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Walker">
    <w15:presenceInfo w15:providerId="None" w15:userId="D.Walker"/>
  </w15:person>
  <w15:person w15:author="Harry Cooper">
    <w15:presenceInfo w15:providerId="Windows Live" w15:userId="d7314a74e9f40b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isplayBackgroundShape/>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9E6"/>
    <w:rsid w:val="000068CD"/>
    <w:rsid w:val="0001395B"/>
    <w:rsid w:val="00013ABD"/>
    <w:rsid w:val="000144FD"/>
    <w:rsid w:val="00022563"/>
    <w:rsid w:val="00024A80"/>
    <w:rsid w:val="00025145"/>
    <w:rsid w:val="00046277"/>
    <w:rsid w:val="00047B3A"/>
    <w:rsid w:val="000523F8"/>
    <w:rsid w:val="000552EF"/>
    <w:rsid w:val="00057517"/>
    <w:rsid w:val="00057C2C"/>
    <w:rsid w:val="00062857"/>
    <w:rsid w:val="000635E8"/>
    <w:rsid w:val="00067FEF"/>
    <w:rsid w:val="00071C91"/>
    <w:rsid w:val="00073C79"/>
    <w:rsid w:val="00074EE2"/>
    <w:rsid w:val="000754DE"/>
    <w:rsid w:val="00087207"/>
    <w:rsid w:val="00096235"/>
    <w:rsid w:val="000A50D0"/>
    <w:rsid w:val="000B68FD"/>
    <w:rsid w:val="000C3E8C"/>
    <w:rsid w:val="000C460E"/>
    <w:rsid w:val="000C6956"/>
    <w:rsid w:val="000C735A"/>
    <w:rsid w:val="000D0F3D"/>
    <w:rsid w:val="000D5B5D"/>
    <w:rsid w:val="000D71AB"/>
    <w:rsid w:val="000E0CF5"/>
    <w:rsid w:val="000E1371"/>
    <w:rsid w:val="000E292C"/>
    <w:rsid w:val="000E3C72"/>
    <w:rsid w:val="000E4A48"/>
    <w:rsid w:val="000E61C0"/>
    <w:rsid w:val="000F130B"/>
    <w:rsid w:val="000F142A"/>
    <w:rsid w:val="00103051"/>
    <w:rsid w:val="00103284"/>
    <w:rsid w:val="001053FD"/>
    <w:rsid w:val="00115F28"/>
    <w:rsid w:val="0013007D"/>
    <w:rsid w:val="001309E2"/>
    <w:rsid w:val="00133275"/>
    <w:rsid w:val="00135028"/>
    <w:rsid w:val="00135A10"/>
    <w:rsid w:val="00141C06"/>
    <w:rsid w:val="001434BE"/>
    <w:rsid w:val="00145B1F"/>
    <w:rsid w:val="00146B02"/>
    <w:rsid w:val="00154030"/>
    <w:rsid w:val="00154419"/>
    <w:rsid w:val="00160BE0"/>
    <w:rsid w:val="001643DE"/>
    <w:rsid w:val="00164FDF"/>
    <w:rsid w:val="001668F7"/>
    <w:rsid w:val="001669A6"/>
    <w:rsid w:val="0017567E"/>
    <w:rsid w:val="001765C6"/>
    <w:rsid w:val="0018083C"/>
    <w:rsid w:val="00182216"/>
    <w:rsid w:val="00182F23"/>
    <w:rsid w:val="001830F5"/>
    <w:rsid w:val="00185A9C"/>
    <w:rsid w:val="00187640"/>
    <w:rsid w:val="0019153F"/>
    <w:rsid w:val="001944B6"/>
    <w:rsid w:val="00197D80"/>
    <w:rsid w:val="001A1B64"/>
    <w:rsid w:val="001A26B7"/>
    <w:rsid w:val="001A5C2B"/>
    <w:rsid w:val="001B1C83"/>
    <w:rsid w:val="001B56D9"/>
    <w:rsid w:val="001B6B0A"/>
    <w:rsid w:val="001C7733"/>
    <w:rsid w:val="001D291C"/>
    <w:rsid w:val="001D4403"/>
    <w:rsid w:val="001D5469"/>
    <w:rsid w:val="001E297F"/>
    <w:rsid w:val="001E2C76"/>
    <w:rsid w:val="001F26BD"/>
    <w:rsid w:val="001F2C85"/>
    <w:rsid w:val="001F40C9"/>
    <w:rsid w:val="001F449B"/>
    <w:rsid w:val="00201ABF"/>
    <w:rsid w:val="0020655D"/>
    <w:rsid w:val="00207EDB"/>
    <w:rsid w:val="00212A37"/>
    <w:rsid w:val="002134E4"/>
    <w:rsid w:val="00223E25"/>
    <w:rsid w:val="002242DB"/>
    <w:rsid w:val="00224450"/>
    <w:rsid w:val="0022613D"/>
    <w:rsid w:val="00226F61"/>
    <w:rsid w:val="00232009"/>
    <w:rsid w:val="00233001"/>
    <w:rsid w:val="002355DD"/>
    <w:rsid w:val="00235903"/>
    <w:rsid w:val="00237E16"/>
    <w:rsid w:val="00242405"/>
    <w:rsid w:val="002427AE"/>
    <w:rsid w:val="00243EE1"/>
    <w:rsid w:val="00251612"/>
    <w:rsid w:val="00254EDD"/>
    <w:rsid w:val="00255A16"/>
    <w:rsid w:val="002561E5"/>
    <w:rsid w:val="00281D30"/>
    <w:rsid w:val="00281E7A"/>
    <w:rsid w:val="00283103"/>
    <w:rsid w:val="002856DF"/>
    <w:rsid w:val="00290B1F"/>
    <w:rsid w:val="00295AFC"/>
    <w:rsid w:val="00297964"/>
    <w:rsid w:val="002B0CB9"/>
    <w:rsid w:val="002B1166"/>
    <w:rsid w:val="002B6118"/>
    <w:rsid w:val="002C12BE"/>
    <w:rsid w:val="002C58D8"/>
    <w:rsid w:val="002D2321"/>
    <w:rsid w:val="002D3D73"/>
    <w:rsid w:val="002D6328"/>
    <w:rsid w:val="002E02C5"/>
    <w:rsid w:val="002E0304"/>
    <w:rsid w:val="002E3764"/>
    <w:rsid w:val="002E5920"/>
    <w:rsid w:val="002E5FB2"/>
    <w:rsid w:val="002F1CF6"/>
    <w:rsid w:val="002F415C"/>
    <w:rsid w:val="002F5E25"/>
    <w:rsid w:val="003029B1"/>
    <w:rsid w:val="003064E1"/>
    <w:rsid w:val="00311F41"/>
    <w:rsid w:val="00312264"/>
    <w:rsid w:val="00315600"/>
    <w:rsid w:val="00317340"/>
    <w:rsid w:val="00317A64"/>
    <w:rsid w:val="00322F9E"/>
    <w:rsid w:val="003233C9"/>
    <w:rsid w:val="00323B2A"/>
    <w:rsid w:val="00324CD8"/>
    <w:rsid w:val="00335DB7"/>
    <w:rsid w:val="00340305"/>
    <w:rsid w:val="00344986"/>
    <w:rsid w:val="00346BE7"/>
    <w:rsid w:val="003521BA"/>
    <w:rsid w:val="00352CD5"/>
    <w:rsid w:val="00356111"/>
    <w:rsid w:val="003565DE"/>
    <w:rsid w:val="003609A5"/>
    <w:rsid w:val="00361FDC"/>
    <w:rsid w:val="00362C77"/>
    <w:rsid w:val="00364129"/>
    <w:rsid w:val="003675AB"/>
    <w:rsid w:val="003758C0"/>
    <w:rsid w:val="00377047"/>
    <w:rsid w:val="003810E1"/>
    <w:rsid w:val="003846E9"/>
    <w:rsid w:val="0038721F"/>
    <w:rsid w:val="00387F00"/>
    <w:rsid w:val="003968FB"/>
    <w:rsid w:val="003A2877"/>
    <w:rsid w:val="003A46F8"/>
    <w:rsid w:val="003A5B5A"/>
    <w:rsid w:val="003C0013"/>
    <w:rsid w:val="003C0AE5"/>
    <w:rsid w:val="003C0BBF"/>
    <w:rsid w:val="003C10D7"/>
    <w:rsid w:val="003C2C4B"/>
    <w:rsid w:val="003D7006"/>
    <w:rsid w:val="003E2605"/>
    <w:rsid w:val="003E47D7"/>
    <w:rsid w:val="003F13BE"/>
    <w:rsid w:val="003F3729"/>
    <w:rsid w:val="003F4122"/>
    <w:rsid w:val="003F4A0A"/>
    <w:rsid w:val="00402A07"/>
    <w:rsid w:val="00403B5F"/>
    <w:rsid w:val="004061BB"/>
    <w:rsid w:val="00407858"/>
    <w:rsid w:val="004110B2"/>
    <w:rsid w:val="00412248"/>
    <w:rsid w:val="0041752E"/>
    <w:rsid w:val="0041766A"/>
    <w:rsid w:val="00422FE8"/>
    <w:rsid w:val="00425B21"/>
    <w:rsid w:val="004264C1"/>
    <w:rsid w:val="0042737D"/>
    <w:rsid w:val="00427A78"/>
    <w:rsid w:val="00430FE4"/>
    <w:rsid w:val="004359F4"/>
    <w:rsid w:val="0044203A"/>
    <w:rsid w:val="00450068"/>
    <w:rsid w:val="0045151A"/>
    <w:rsid w:val="00457172"/>
    <w:rsid w:val="00461A38"/>
    <w:rsid w:val="004622C7"/>
    <w:rsid w:val="00462722"/>
    <w:rsid w:val="004636D4"/>
    <w:rsid w:val="0046580A"/>
    <w:rsid w:val="00474C00"/>
    <w:rsid w:val="00475BC3"/>
    <w:rsid w:val="00476511"/>
    <w:rsid w:val="00480D06"/>
    <w:rsid w:val="00483244"/>
    <w:rsid w:val="00484BFF"/>
    <w:rsid w:val="00485556"/>
    <w:rsid w:val="00486550"/>
    <w:rsid w:val="0048744A"/>
    <w:rsid w:val="0049568A"/>
    <w:rsid w:val="00497A19"/>
    <w:rsid w:val="004A063E"/>
    <w:rsid w:val="004A1EE7"/>
    <w:rsid w:val="004C0203"/>
    <w:rsid w:val="004C6FD3"/>
    <w:rsid w:val="004D0D9B"/>
    <w:rsid w:val="004D13A3"/>
    <w:rsid w:val="004D423A"/>
    <w:rsid w:val="004D4BA0"/>
    <w:rsid w:val="004F4BFA"/>
    <w:rsid w:val="004F6D66"/>
    <w:rsid w:val="00504DDF"/>
    <w:rsid w:val="0051263C"/>
    <w:rsid w:val="0054792B"/>
    <w:rsid w:val="00553275"/>
    <w:rsid w:val="005675CF"/>
    <w:rsid w:val="00571173"/>
    <w:rsid w:val="00571A1E"/>
    <w:rsid w:val="00572E6B"/>
    <w:rsid w:val="00591489"/>
    <w:rsid w:val="00591503"/>
    <w:rsid w:val="005939E6"/>
    <w:rsid w:val="005969BC"/>
    <w:rsid w:val="005A3EFF"/>
    <w:rsid w:val="005A5C87"/>
    <w:rsid w:val="005A72C1"/>
    <w:rsid w:val="005B1129"/>
    <w:rsid w:val="005B3367"/>
    <w:rsid w:val="005B3558"/>
    <w:rsid w:val="005B4D06"/>
    <w:rsid w:val="005C161B"/>
    <w:rsid w:val="005C1D61"/>
    <w:rsid w:val="005C2860"/>
    <w:rsid w:val="005C43C0"/>
    <w:rsid w:val="005C67B7"/>
    <w:rsid w:val="005C7A4E"/>
    <w:rsid w:val="005D4539"/>
    <w:rsid w:val="005D5FAE"/>
    <w:rsid w:val="005D7FCC"/>
    <w:rsid w:val="005E01C0"/>
    <w:rsid w:val="005E4E04"/>
    <w:rsid w:val="005F2C52"/>
    <w:rsid w:val="005F5D9B"/>
    <w:rsid w:val="00600B8F"/>
    <w:rsid w:val="00601544"/>
    <w:rsid w:val="00601ECB"/>
    <w:rsid w:val="00603487"/>
    <w:rsid w:val="0060354F"/>
    <w:rsid w:val="00604CC2"/>
    <w:rsid w:val="00610676"/>
    <w:rsid w:val="00610E1B"/>
    <w:rsid w:val="006144FA"/>
    <w:rsid w:val="00622608"/>
    <w:rsid w:val="00626E31"/>
    <w:rsid w:val="0063458F"/>
    <w:rsid w:val="006360B5"/>
    <w:rsid w:val="00637CC8"/>
    <w:rsid w:val="00637D37"/>
    <w:rsid w:val="00640792"/>
    <w:rsid w:val="00641F02"/>
    <w:rsid w:val="00642046"/>
    <w:rsid w:val="00642E0B"/>
    <w:rsid w:val="00644EDD"/>
    <w:rsid w:val="006451F0"/>
    <w:rsid w:val="006462C6"/>
    <w:rsid w:val="00647638"/>
    <w:rsid w:val="00660250"/>
    <w:rsid w:val="00661C68"/>
    <w:rsid w:val="00665821"/>
    <w:rsid w:val="00672ABA"/>
    <w:rsid w:val="00672DD5"/>
    <w:rsid w:val="00673E7C"/>
    <w:rsid w:val="006769FB"/>
    <w:rsid w:val="00680065"/>
    <w:rsid w:val="00680937"/>
    <w:rsid w:val="0069541B"/>
    <w:rsid w:val="00697B3F"/>
    <w:rsid w:val="00697C59"/>
    <w:rsid w:val="006A3064"/>
    <w:rsid w:val="006B2505"/>
    <w:rsid w:val="006B4D5E"/>
    <w:rsid w:val="006C0821"/>
    <w:rsid w:val="006C3661"/>
    <w:rsid w:val="006D2D60"/>
    <w:rsid w:val="006D33E3"/>
    <w:rsid w:val="006D3960"/>
    <w:rsid w:val="006E0121"/>
    <w:rsid w:val="006E1F51"/>
    <w:rsid w:val="006E25AA"/>
    <w:rsid w:val="006E3EA1"/>
    <w:rsid w:val="006E7617"/>
    <w:rsid w:val="006F359E"/>
    <w:rsid w:val="006F5AA8"/>
    <w:rsid w:val="0070420F"/>
    <w:rsid w:val="007048D0"/>
    <w:rsid w:val="00705FC1"/>
    <w:rsid w:val="0071133F"/>
    <w:rsid w:val="0071354D"/>
    <w:rsid w:val="007147F2"/>
    <w:rsid w:val="0071486B"/>
    <w:rsid w:val="00720734"/>
    <w:rsid w:val="00720B3C"/>
    <w:rsid w:val="0072189D"/>
    <w:rsid w:val="007229E1"/>
    <w:rsid w:val="00726DB1"/>
    <w:rsid w:val="00734908"/>
    <w:rsid w:val="00740C2B"/>
    <w:rsid w:val="007432A3"/>
    <w:rsid w:val="00743677"/>
    <w:rsid w:val="00757D9F"/>
    <w:rsid w:val="007613B3"/>
    <w:rsid w:val="007653C6"/>
    <w:rsid w:val="00766B1B"/>
    <w:rsid w:val="00766C00"/>
    <w:rsid w:val="00767AA2"/>
    <w:rsid w:val="007712DB"/>
    <w:rsid w:val="00772710"/>
    <w:rsid w:val="00772CEF"/>
    <w:rsid w:val="00773622"/>
    <w:rsid w:val="00776712"/>
    <w:rsid w:val="0077746E"/>
    <w:rsid w:val="00786FAF"/>
    <w:rsid w:val="00787D21"/>
    <w:rsid w:val="00791B7F"/>
    <w:rsid w:val="00796459"/>
    <w:rsid w:val="007A568D"/>
    <w:rsid w:val="007B30EA"/>
    <w:rsid w:val="007C03ED"/>
    <w:rsid w:val="007C09BE"/>
    <w:rsid w:val="007C5960"/>
    <w:rsid w:val="007D077C"/>
    <w:rsid w:val="007D4270"/>
    <w:rsid w:val="007D57DC"/>
    <w:rsid w:val="007D6F87"/>
    <w:rsid w:val="007D745B"/>
    <w:rsid w:val="007E14D0"/>
    <w:rsid w:val="007E5323"/>
    <w:rsid w:val="007E7440"/>
    <w:rsid w:val="007F0C2C"/>
    <w:rsid w:val="007F18FA"/>
    <w:rsid w:val="007F3A5D"/>
    <w:rsid w:val="007F5BEA"/>
    <w:rsid w:val="00800301"/>
    <w:rsid w:val="008029B8"/>
    <w:rsid w:val="0080304B"/>
    <w:rsid w:val="00803DBC"/>
    <w:rsid w:val="00805D63"/>
    <w:rsid w:val="00806A10"/>
    <w:rsid w:val="008075A5"/>
    <w:rsid w:val="00807C12"/>
    <w:rsid w:val="00811D3F"/>
    <w:rsid w:val="00813350"/>
    <w:rsid w:val="0081462B"/>
    <w:rsid w:val="008151A1"/>
    <w:rsid w:val="008160BE"/>
    <w:rsid w:val="00816C4C"/>
    <w:rsid w:val="00821AE3"/>
    <w:rsid w:val="0082364B"/>
    <w:rsid w:val="008236D5"/>
    <w:rsid w:val="00826AF6"/>
    <w:rsid w:val="008276F3"/>
    <w:rsid w:val="00830234"/>
    <w:rsid w:val="00831C74"/>
    <w:rsid w:val="00833A93"/>
    <w:rsid w:val="008421CC"/>
    <w:rsid w:val="008422E8"/>
    <w:rsid w:val="0084497E"/>
    <w:rsid w:val="00847ACD"/>
    <w:rsid w:val="00852B78"/>
    <w:rsid w:val="00856FD4"/>
    <w:rsid w:val="00857AB7"/>
    <w:rsid w:val="0086158A"/>
    <w:rsid w:val="0086449D"/>
    <w:rsid w:val="00870325"/>
    <w:rsid w:val="00871581"/>
    <w:rsid w:val="008779FE"/>
    <w:rsid w:val="00881A99"/>
    <w:rsid w:val="00886920"/>
    <w:rsid w:val="0089207E"/>
    <w:rsid w:val="008972C7"/>
    <w:rsid w:val="008A1DC5"/>
    <w:rsid w:val="008A5B6C"/>
    <w:rsid w:val="008A6223"/>
    <w:rsid w:val="008B13DB"/>
    <w:rsid w:val="008C2109"/>
    <w:rsid w:val="008C2A41"/>
    <w:rsid w:val="008C4479"/>
    <w:rsid w:val="008C4FD4"/>
    <w:rsid w:val="008D1F27"/>
    <w:rsid w:val="008D33F3"/>
    <w:rsid w:val="008D367B"/>
    <w:rsid w:val="008D7C93"/>
    <w:rsid w:val="008E01E6"/>
    <w:rsid w:val="008E2840"/>
    <w:rsid w:val="008E3876"/>
    <w:rsid w:val="008E5DF4"/>
    <w:rsid w:val="008E65F6"/>
    <w:rsid w:val="008F083E"/>
    <w:rsid w:val="008F3AC0"/>
    <w:rsid w:val="008F743B"/>
    <w:rsid w:val="008F74DA"/>
    <w:rsid w:val="008F75FD"/>
    <w:rsid w:val="00900F59"/>
    <w:rsid w:val="00901A3B"/>
    <w:rsid w:val="00901EF6"/>
    <w:rsid w:val="00905549"/>
    <w:rsid w:val="0090567B"/>
    <w:rsid w:val="00905969"/>
    <w:rsid w:val="0091249D"/>
    <w:rsid w:val="00914122"/>
    <w:rsid w:val="009204E5"/>
    <w:rsid w:val="009205F0"/>
    <w:rsid w:val="00921B63"/>
    <w:rsid w:val="009234F2"/>
    <w:rsid w:val="00924401"/>
    <w:rsid w:val="0092760B"/>
    <w:rsid w:val="00933DAB"/>
    <w:rsid w:val="00935974"/>
    <w:rsid w:val="00941B79"/>
    <w:rsid w:val="00942A91"/>
    <w:rsid w:val="00947013"/>
    <w:rsid w:val="00950D7A"/>
    <w:rsid w:val="0095434D"/>
    <w:rsid w:val="00954773"/>
    <w:rsid w:val="00954ACE"/>
    <w:rsid w:val="009563F6"/>
    <w:rsid w:val="00957E67"/>
    <w:rsid w:val="00967A82"/>
    <w:rsid w:val="00967E42"/>
    <w:rsid w:val="00975E56"/>
    <w:rsid w:val="00976AD7"/>
    <w:rsid w:val="00977515"/>
    <w:rsid w:val="009779CE"/>
    <w:rsid w:val="00987679"/>
    <w:rsid w:val="00990144"/>
    <w:rsid w:val="00993F9A"/>
    <w:rsid w:val="00995787"/>
    <w:rsid w:val="00996031"/>
    <w:rsid w:val="00996966"/>
    <w:rsid w:val="009A18B6"/>
    <w:rsid w:val="009A5073"/>
    <w:rsid w:val="009B21C4"/>
    <w:rsid w:val="009C2040"/>
    <w:rsid w:val="009C3BE4"/>
    <w:rsid w:val="009C59A3"/>
    <w:rsid w:val="009C668C"/>
    <w:rsid w:val="009C7DFD"/>
    <w:rsid w:val="009D21FE"/>
    <w:rsid w:val="009F06B7"/>
    <w:rsid w:val="009F27F7"/>
    <w:rsid w:val="009F31FD"/>
    <w:rsid w:val="009F4109"/>
    <w:rsid w:val="009F45EB"/>
    <w:rsid w:val="009F71F4"/>
    <w:rsid w:val="009F7C90"/>
    <w:rsid w:val="00A05855"/>
    <w:rsid w:val="00A15300"/>
    <w:rsid w:val="00A21646"/>
    <w:rsid w:val="00A269CA"/>
    <w:rsid w:val="00A26DED"/>
    <w:rsid w:val="00A27FDF"/>
    <w:rsid w:val="00A344EB"/>
    <w:rsid w:val="00A37252"/>
    <w:rsid w:val="00A41D59"/>
    <w:rsid w:val="00A46881"/>
    <w:rsid w:val="00A532D4"/>
    <w:rsid w:val="00A533E6"/>
    <w:rsid w:val="00A54841"/>
    <w:rsid w:val="00A55CE3"/>
    <w:rsid w:val="00A5628A"/>
    <w:rsid w:val="00A624A1"/>
    <w:rsid w:val="00A63D0E"/>
    <w:rsid w:val="00A63DA5"/>
    <w:rsid w:val="00A66EB6"/>
    <w:rsid w:val="00A71193"/>
    <w:rsid w:val="00A73052"/>
    <w:rsid w:val="00A77FC7"/>
    <w:rsid w:val="00A90290"/>
    <w:rsid w:val="00A94849"/>
    <w:rsid w:val="00A94CC0"/>
    <w:rsid w:val="00A9744C"/>
    <w:rsid w:val="00AA52AB"/>
    <w:rsid w:val="00AA6806"/>
    <w:rsid w:val="00AB0DC9"/>
    <w:rsid w:val="00AB7346"/>
    <w:rsid w:val="00AB7AA2"/>
    <w:rsid w:val="00AB7D8D"/>
    <w:rsid w:val="00AC024E"/>
    <w:rsid w:val="00AC0B2A"/>
    <w:rsid w:val="00AC225A"/>
    <w:rsid w:val="00AC5445"/>
    <w:rsid w:val="00AC7967"/>
    <w:rsid w:val="00AC796B"/>
    <w:rsid w:val="00AC7E96"/>
    <w:rsid w:val="00AE1A76"/>
    <w:rsid w:val="00AE415E"/>
    <w:rsid w:val="00AE7200"/>
    <w:rsid w:val="00AF1863"/>
    <w:rsid w:val="00AF2155"/>
    <w:rsid w:val="00AF3F57"/>
    <w:rsid w:val="00B042B9"/>
    <w:rsid w:val="00B0466E"/>
    <w:rsid w:val="00B06489"/>
    <w:rsid w:val="00B078AC"/>
    <w:rsid w:val="00B123C1"/>
    <w:rsid w:val="00B127C4"/>
    <w:rsid w:val="00B218EF"/>
    <w:rsid w:val="00B223C5"/>
    <w:rsid w:val="00B24297"/>
    <w:rsid w:val="00B265B2"/>
    <w:rsid w:val="00B26C82"/>
    <w:rsid w:val="00B33EE8"/>
    <w:rsid w:val="00B361B7"/>
    <w:rsid w:val="00B42F10"/>
    <w:rsid w:val="00B45B87"/>
    <w:rsid w:val="00B520A5"/>
    <w:rsid w:val="00B5335C"/>
    <w:rsid w:val="00B53E10"/>
    <w:rsid w:val="00B5495C"/>
    <w:rsid w:val="00B574F3"/>
    <w:rsid w:val="00B575D1"/>
    <w:rsid w:val="00B60F62"/>
    <w:rsid w:val="00B628FB"/>
    <w:rsid w:val="00B633F0"/>
    <w:rsid w:val="00B66380"/>
    <w:rsid w:val="00B668B6"/>
    <w:rsid w:val="00B67CCB"/>
    <w:rsid w:val="00B71E78"/>
    <w:rsid w:val="00B72F8A"/>
    <w:rsid w:val="00B77936"/>
    <w:rsid w:val="00B851D2"/>
    <w:rsid w:val="00B85B31"/>
    <w:rsid w:val="00B9322E"/>
    <w:rsid w:val="00B94DEA"/>
    <w:rsid w:val="00B968FF"/>
    <w:rsid w:val="00BA448E"/>
    <w:rsid w:val="00BA6D73"/>
    <w:rsid w:val="00BB18B8"/>
    <w:rsid w:val="00BB37FD"/>
    <w:rsid w:val="00BB4E8D"/>
    <w:rsid w:val="00BB5418"/>
    <w:rsid w:val="00BC2D90"/>
    <w:rsid w:val="00BC3F3A"/>
    <w:rsid w:val="00BC63A0"/>
    <w:rsid w:val="00BC7ED3"/>
    <w:rsid w:val="00BD74DE"/>
    <w:rsid w:val="00BD7694"/>
    <w:rsid w:val="00BE602D"/>
    <w:rsid w:val="00BE672F"/>
    <w:rsid w:val="00BE6C45"/>
    <w:rsid w:val="00BF28A0"/>
    <w:rsid w:val="00BF526B"/>
    <w:rsid w:val="00C00718"/>
    <w:rsid w:val="00C00B51"/>
    <w:rsid w:val="00C02FD1"/>
    <w:rsid w:val="00C05627"/>
    <w:rsid w:val="00C108E8"/>
    <w:rsid w:val="00C1093C"/>
    <w:rsid w:val="00C1774E"/>
    <w:rsid w:val="00C22150"/>
    <w:rsid w:val="00C23956"/>
    <w:rsid w:val="00C311B8"/>
    <w:rsid w:val="00C32C43"/>
    <w:rsid w:val="00C35E88"/>
    <w:rsid w:val="00C36B72"/>
    <w:rsid w:val="00C37221"/>
    <w:rsid w:val="00C45B3E"/>
    <w:rsid w:val="00C51AAD"/>
    <w:rsid w:val="00C539B1"/>
    <w:rsid w:val="00C57DA8"/>
    <w:rsid w:val="00C57FCD"/>
    <w:rsid w:val="00C61608"/>
    <w:rsid w:val="00C636DF"/>
    <w:rsid w:val="00C65A12"/>
    <w:rsid w:val="00C67C57"/>
    <w:rsid w:val="00C719DA"/>
    <w:rsid w:val="00C73709"/>
    <w:rsid w:val="00C825FA"/>
    <w:rsid w:val="00C85F51"/>
    <w:rsid w:val="00C868CE"/>
    <w:rsid w:val="00C95A7A"/>
    <w:rsid w:val="00CA04C0"/>
    <w:rsid w:val="00CA0BCF"/>
    <w:rsid w:val="00CA4070"/>
    <w:rsid w:val="00CA41A3"/>
    <w:rsid w:val="00CA7C03"/>
    <w:rsid w:val="00CB152F"/>
    <w:rsid w:val="00CD10A2"/>
    <w:rsid w:val="00CD1987"/>
    <w:rsid w:val="00CD4455"/>
    <w:rsid w:val="00CD53C4"/>
    <w:rsid w:val="00CD7D33"/>
    <w:rsid w:val="00CE3983"/>
    <w:rsid w:val="00CF4124"/>
    <w:rsid w:val="00D000FB"/>
    <w:rsid w:val="00D010A5"/>
    <w:rsid w:val="00D02BE8"/>
    <w:rsid w:val="00D04541"/>
    <w:rsid w:val="00D10F3E"/>
    <w:rsid w:val="00D152B1"/>
    <w:rsid w:val="00D15711"/>
    <w:rsid w:val="00D158C3"/>
    <w:rsid w:val="00D1685E"/>
    <w:rsid w:val="00D20D96"/>
    <w:rsid w:val="00D21E1C"/>
    <w:rsid w:val="00D23C28"/>
    <w:rsid w:val="00D32B7F"/>
    <w:rsid w:val="00D427FC"/>
    <w:rsid w:val="00D4474B"/>
    <w:rsid w:val="00D5420A"/>
    <w:rsid w:val="00D56BB3"/>
    <w:rsid w:val="00D604AA"/>
    <w:rsid w:val="00D7104E"/>
    <w:rsid w:val="00D71433"/>
    <w:rsid w:val="00D71A43"/>
    <w:rsid w:val="00D75DE4"/>
    <w:rsid w:val="00D82EAC"/>
    <w:rsid w:val="00D901A3"/>
    <w:rsid w:val="00D933E4"/>
    <w:rsid w:val="00D94E6C"/>
    <w:rsid w:val="00D952C3"/>
    <w:rsid w:val="00DA5E87"/>
    <w:rsid w:val="00DA77F4"/>
    <w:rsid w:val="00DB4334"/>
    <w:rsid w:val="00DC126D"/>
    <w:rsid w:val="00DC3271"/>
    <w:rsid w:val="00DC65E4"/>
    <w:rsid w:val="00DD2494"/>
    <w:rsid w:val="00DD2EC3"/>
    <w:rsid w:val="00DD47E1"/>
    <w:rsid w:val="00DD75A9"/>
    <w:rsid w:val="00DE3F6E"/>
    <w:rsid w:val="00DE7414"/>
    <w:rsid w:val="00E014F5"/>
    <w:rsid w:val="00E01738"/>
    <w:rsid w:val="00E067D9"/>
    <w:rsid w:val="00E0765A"/>
    <w:rsid w:val="00E11883"/>
    <w:rsid w:val="00E241FA"/>
    <w:rsid w:val="00E26231"/>
    <w:rsid w:val="00E262E1"/>
    <w:rsid w:val="00E3438B"/>
    <w:rsid w:val="00E4252C"/>
    <w:rsid w:val="00E42BFE"/>
    <w:rsid w:val="00E437A5"/>
    <w:rsid w:val="00E5122D"/>
    <w:rsid w:val="00E63FC7"/>
    <w:rsid w:val="00E64FAA"/>
    <w:rsid w:val="00E67683"/>
    <w:rsid w:val="00E70F12"/>
    <w:rsid w:val="00E7215B"/>
    <w:rsid w:val="00E736FE"/>
    <w:rsid w:val="00E8136E"/>
    <w:rsid w:val="00E9021F"/>
    <w:rsid w:val="00E92DE5"/>
    <w:rsid w:val="00E9501F"/>
    <w:rsid w:val="00E9506A"/>
    <w:rsid w:val="00E97A1B"/>
    <w:rsid w:val="00EA1FF0"/>
    <w:rsid w:val="00EA53F2"/>
    <w:rsid w:val="00EA6691"/>
    <w:rsid w:val="00EB1653"/>
    <w:rsid w:val="00EB506F"/>
    <w:rsid w:val="00EB512F"/>
    <w:rsid w:val="00EB6052"/>
    <w:rsid w:val="00EC2F4F"/>
    <w:rsid w:val="00EC354F"/>
    <w:rsid w:val="00EC5328"/>
    <w:rsid w:val="00EC5D41"/>
    <w:rsid w:val="00EC7ECB"/>
    <w:rsid w:val="00ED50A7"/>
    <w:rsid w:val="00EE5369"/>
    <w:rsid w:val="00EF3536"/>
    <w:rsid w:val="00EF7456"/>
    <w:rsid w:val="00F01637"/>
    <w:rsid w:val="00F02597"/>
    <w:rsid w:val="00F03639"/>
    <w:rsid w:val="00F03A23"/>
    <w:rsid w:val="00F103F3"/>
    <w:rsid w:val="00F22666"/>
    <w:rsid w:val="00F24CF9"/>
    <w:rsid w:val="00F32812"/>
    <w:rsid w:val="00F33AF1"/>
    <w:rsid w:val="00F35CFD"/>
    <w:rsid w:val="00F365A0"/>
    <w:rsid w:val="00F40B40"/>
    <w:rsid w:val="00F42394"/>
    <w:rsid w:val="00F45BCB"/>
    <w:rsid w:val="00F4716D"/>
    <w:rsid w:val="00F5012D"/>
    <w:rsid w:val="00F54AEE"/>
    <w:rsid w:val="00F553DF"/>
    <w:rsid w:val="00F56C38"/>
    <w:rsid w:val="00F65495"/>
    <w:rsid w:val="00F72CD8"/>
    <w:rsid w:val="00F73834"/>
    <w:rsid w:val="00F754DE"/>
    <w:rsid w:val="00F843D5"/>
    <w:rsid w:val="00F87A7C"/>
    <w:rsid w:val="00F9034A"/>
    <w:rsid w:val="00F954E3"/>
    <w:rsid w:val="00FA135A"/>
    <w:rsid w:val="00FA20AC"/>
    <w:rsid w:val="00FA2E13"/>
    <w:rsid w:val="00FA7A74"/>
    <w:rsid w:val="00FB4E11"/>
    <w:rsid w:val="00FB54C6"/>
    <w:rsid w:val="00FB59F7"/>
    <w:rsid w:val="00FC1F91"/>
    <w:rsid w:val="00FC2EC6"/>
    <w:rsid w:val="00FC36B6"/>
    <w:rsid w:val="00FC76FB"/>
    <w:rsid w:val="00FC7D05"/>
    <w:rsid w:val="00FD0026"/>
    <w:rsid w:val="00FD1DE7"/>
    <w:rsid w:val="00FD420A"/>
    <w:rsid w:val="00FE58A1"/>
    <w:rsid w:val="00FE5A83"/>
    <w:rsid w:val="00FE6C83"/>
    <w:rsid w:val="00FF05BB"/>
    <w:rsid w:val="00FF0F39"/>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4714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735A"/>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3D0E"/>
    <w:pPr>
      <w:spacing w:before="100" w:beforeAutospacing="1" w:after="100" w:afterAutospacing="1"/>
    </w:pPr>
  </w:style>
  <w:style w:type="paragraph" w:styleId="ListParagraph">
    <w:name w:val="List Paragraph"/>
    <w:basedOn w:val="Normal"/>
    <w:uiPriority w:val="34"/>
    <w:qFormat/>
    <w:rsid w:val="0049568A"/>
    <w:pPr>
      <w:ind w:left="720"/>
      <w:contextualSpacing/>
    </w:pPr>
    <w:rPr>
      <w:rFonts w:asciiTheme="minorHAnsi" w:hAnsiTheme="minorHAnsi" w:cstheme="minorBidi"/>
      <w:lang w:eastAsia="en-US"/>
    </w:rPr>
  </w:style>
  <w:style w:type="character" w:styleId="Hyperlink">
    <w:name w:val="Hyperlink"/>
    <w:basedOn w:val="DefaultParagraphFont"/>
    <w:uiPriority w:val="99"/>
    <w:unhideWhenUsed/>
    <w:rsid w:val="00AF2155"/>
    <w:rPr>
      <w:color w:val="0563C1" w:themeColor="hyperlink"/>
      <w:u w:val="single"/>
    </w:rPr>
  </w:style>
  <w:style w:type="character" w:styleId="CommentReference">
    <w:name w:val="annotation reference"/>
    <w:basedOn w:val="DefaultParagraphFont"/>
    <w:uiPriority w:val="99"/>
    <w:semiHidden/>
    <w:unhideWhenUsed/>
    <w:rsid w:val="00F65495"/>
    <w:rPr>
      <w:sz w:val="18"/>
      <w:szCs w:val="18"/>
    </w:rPr>
  </w:style>
  <w:style w:type="paragraph" w:styleId="CommentText">
    <w:name w:val="annotation text"/>
    <w:basedOn w:val="Normal"/>
    <w:link w:val="CommentTextChar"/>
    <w:uiPriority w:val="99"/>
    <w:semiHidden/>
    <w:unhideWhenUsed/>
    <w:rsid w:val="00F65495"/>
  </w:style>
  <w:style w:type="character" w:customStyle="1" w:styleId="CommentTextChar">
    <w:name w:val="Comment Text Char"/>
    <w:basedOn w:val="DefaultParagraphFont"/>
    <w:link w:val="CommentText"/>
    <w:uiPriority w:val="99"/>
    <w:semiHidden/>
    <w:rsid w:val="00F65495"/>
    <w:rPr>
      <w:rFonts w:ascii="Times New Roman" w:hAnsi="Times New Roman" w:cs="Times New Roman"/>
      <w:lang w:eastAsia="en-GB"/>
    </w:rPr>
  </w:style>
  <w:style w:type="paragraph" w:styleId="CommentSubject">
    <w:name w:val="annotation subject"/>
    <w:basedOn w:val="CommentText"/>
    <w:next w:val="CommentText"/>
    <w:link w:val="CommentSubjectChar"/>
    <w:uiPriority w:val="99"/>
    <w:semiHidden/>
    <w:unhideWhenUsed/>
    <w:rsid w:val="00F65495"/>
    <w:rPr>
      <w:b/>
      <w:bCs/>
      <w:sz w:val="20"/>
      <w:szCs w:val="20"/>
    </w:rPr>
  </w:style>
  <w:style w:type="character" w:customStyle="1" w:styleId="CommentSubjectChar">
    <w:name w:val="Comment Subject Char"/>
    <w:basedOn w:val="CommentTextChar"/>
    <w:link w:val="CommentSubject"/>
    <w:uiPriority w:val="99"/>
    <w:semiHidden/>
    <w:rsid w:val="00F65495"/>
    <w:rPr>
      <w:rFonts w:ascii="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F65495"/>
    <w:rPr>
      <w:sz w:val="18"/>
      <w:szCs w:val="18"/>
    </w:rPr>
  </w:style>
  <w:style w:type="character" w:customStyle="1" w:styleId="BalloonTextChar">
    <w:name w:val="Balloon Text Char"/>
    <w:basedOn w:val="DefaultParagraphFont"/>
    <w:link w:val="BalloonText"/>
    <w:uiPriority w:val="99"/>
    <w:semiHidden/>
    <w:rsid w:val="00F65495"/>
    <w:rPr>
      <w:rFonts w:ascii="Times New Roman" w:hAnsi="Times New Roman" w:cs="Times New Roman"/>
      <w:sz w:val="18"/>
      <w:szCs w:val="18"/>
      <w:lang w:eastAsia="en-GB"/>
    </w:rPr>
  </w:style>
  <w:style w:type="table" w:styleId="TableGrid">
    <w:name w:val="Table Grid"/>
    <w:basedOn w:val="TableNormal"/>
    <w:uiPriority w:val="39"/>
    <w:rsid w:val="00E63F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944B6"/>
    <w:rPr>
      <w:color w:val="808080"/>
    </w:rPr>
  </w:style>
  <w:style w:type="character" w:styleId="FollowedHyperlink">
    <w:name w:val="FollowedHyperlink"/>
    <w:basedOn w:val="DefaultParagraphFont"/>
    <w:uiPriority w:val="99"/>
    <w:semiHidden/>
    <w:unhideWhenUsed/>
    <w:rsid w:val="00870325"/>
    <w:rPr>
      <w:color w:val="954F72" w:themeColor="followedHyperlink"/>
      <w:u w:val="single"/>
    </w:rPr>
  </w:style>
  <w:style w:type="paragraph" w:styleId="Revision">
    <w:name w:val="Revision"/>
    <w:hidden/>
    <w:uiPriority w:val="99"/>
    <w:semiHidden/>
    <w:rsid w:val="00AB7D8D"/>
    <w:rPr>
      <w:rFonts w:ascii="Times New Roman" w:hAnsi="Times New Roman" w:cs="Times New Roman"/>
      <w:lang w:eastAsia="en-GB"/>
    </w:rPr>
  </w:style>
  <w:style w:type="paragraph" w:styleId="Header">
    <w:name w:val="header"/>
    <w:basedOn w:val="Normal"/>
    <w:link w:val="HeaderChar"/>
    <w:uiPriority w:val="99"/>
    <w:unhideWhenUsed/>
    <w:rsid w:val="00642E0B"/>
    <w:pPr>
      <w:tabs>
        <w:tab w:val="center" w:pos="4513"/>
        <w:tab w:val="right" w:pos="9026"/>
      </w:tabs>
    </w:pPr>
  </w:style>
  <w:style w:type="character" w:customStyle="1" w:styleId="HeaderChar">
    <w:name w:val="Header Char"/>
    <w:basedOn w:val="DefaultParagraphFont"/>
    <w:link w:val="Header"/>
    <w:uiPriority w:val="99"/>
    <w:rsid w:val="00642E0B"/>
    <w:rPr>
      <w:rFonts w:ascii="Times New Roman" w:hAnsi="Times New Roman" w:cs="Times New Roman"/>
      <w:lang w:eastAsia="en-GB"/>
    </w:rPr>
  </w:style>
  <w:style w:type="paragraph" w:styleId="Footer">
    <w:name w:val="footer"/>
    <w:basedOn w:val="Normal"/>
    <w:link w:val="FooterChar"/>
    <w:uiPriority w:val="99"/>
    <w:unhideWhenUsed/>
    <w:rsid w:val="00642E0B"/>
    <w:pPr>
      <w:tabs>
        <w:tab w:val="center" w:pos="4513"/>
        <w:tab w:val="right" w:pos="9026"/>
      </w:tabs>
    </w:pPr>
  </w:style>
  <w:style w:type="character" w:customStyle="1" w:styleId="FooterChar">
    <w:name w:val="Footer Char"/>
    <w:basedOn w:val="DefaultParagraphFont"/>
    <w:link w:val="Footer"/>
    <w:uiPriority w:val="99"/>
    <w:rsid w:val="00642E0B"/>
    <w:rPr>
      <w:rFonts w:ascii="Times New Roman" w:hAnsi="Times New Roman" w:cs="Times New Roman"/>
      <w:lang w:eastAsia="en-GB"/>
    </w:rPr>
  </w:style>
  <w:style w:type="character" w:styleId="PageNumber">
    <w:name w:val="page number"/>
    <w:basedOn w:val="DefaultParagraphFont"/>
    <w:uiPriority w:val="99"/>
    <w:semiHidden/>
    <w:unhideWhenUsed/>
    <w:rsid w:val="000E0CF5"/>
  </w:style>
  <w:style w:type="character" w:customStyle="1" w:styleId="keyword2">
    <w:name w:val="keyword2"/>
    <w:basedOn w:val="DefaultParagraphFont"/>
    <w:rsid w:val="002E5920"/>
    <w:rPr>
      <w:b/>
      <w:bCs/>
      <w:color w:val="006699"/>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96500">
      <w:bodyDiv w:val="1"/>
      <w:marLeft w:val="0"/>
      <w:marRight w:val="0"/>
      <w:marTop w:val="0"/>
      <w:marBottom w:val="0"/>
      <w:divBdr>
        <w:top w:val="none" w:sz="0" w:space="0" w:color="auto"/>
        <w:left w:val="none" w:sz="0" w:space="0" w:color="auto"/>
        <w:bottom w:val="none" w:sz="0" w:space="0" w:color="auto"/>
        <w:right w:val="none" w:sz="0" w:space="0" w:color="auto"/>
      </w:divBdr>
    </w:div>
    <w:div w:id="385109141">
      <w:bodyDiv w:val="1"/>
      <w:marLeft w:val="0"/>
      <w:marRight w:val="0"/>
      <w:marTop w:val="0"/>
      <w:marBottom w:val="0"/>
      <w:divBdr>
        <w:top w:val="none" w:sz="0" w:space="0" w:color="auto"/>
        <w:left w:val="none" w:sz="0" w:space="0" w:color="auto"/>
        <w:bottom w:val="none" w:sz="0" w:space="0" w:color="auto"/>
        <w:right w:val="none" w:sz="0" w:space="0" w:color="auto"/>
      </w:divBdr>
      <w:divsChild>
        <w:div w:id="742994201">
          <w:marLeft w:val="0"/>
          <w:marRight w:val="0"/>
          <w:marTop w:val="0"/>
          <w:marBottom w:val="0"/>
          <w:divBdr>
            <w:top w:val="none" w:sz="0" w:space="0" w:color="auto"/>
            <w:left w:val="none" w:sz="0" w:space="0" w:color="auto"/>
            <w:bottom w:val="none" w:sz="0" w:space="0" w:color="auto"/>
            <w:right w:val="none" w:sz="0" w:space="0" w:color="auto"/>
          </w:divBdr>
        </w:div>
      </w:divsChild>
    </w:div>
    <w:div w:id="457726757">
      <w:bodyDiv w:val="1"/>
      <w:marLeft w:val="0"/>
      <w:marRight w:val="0"/>
      <w:marTop w:val="0"/>
      <w:marBottom w:val="0"/>
      <w:divBdr>
        <w:top w:val="none" w:sz="0" w:space="0" w:color="auto"/>
        <w:left w:val="none" w:sz="0" w:space="0" w:color="auto"/>
        <w:bottom w:val="none" w:sz="0" w:space="0" w:color="auto"/>
        <w:right w:val="none" w:sz="0" w:space="0" w:color="auto"/>
      </w:divBdr>
      <w:divsChild>
        <w:div w:id="1466463721">
          <w:marLeft w:val="0"/>
          <w:marRight w:val="0"/>
          <w:marTop w:val="0"/>
          <w:marBottom w:val="0"/>
          <w:divBdr>
            <w:top w:val="none" w:sz="0" w:space="0" w:color="auto"/>
            <w:left w:val="none" w:sz="0" w:space="0" w:color="auto"/>
            <w:bottom w:val="none" w:sz="0" w:space="0" w:color="auto"/>
            <w:right w:val="none" w:sz="0" w:space="0" w:color="auto"/>
          </w:divBdr>
          <w:divsChild>
            <w:div w:id="486285223">
              <w:marLeft w:val="0"/>
              <w:marRight w:val="0"/>
              <w:marTop w:val="0"/>
              <w:marBottom w:val="0"/>
              <w:divBdr>
                <w:top w:val="none" w:sz="0" w:space="0" w:color="auto"/>
                <w:left w:val="none" w:sz="0" w:space="0" w:color="auto"/>
                <w:bottom w:val="none" w:sz="0" w:space="0" w:color="auto"/>
                <w:right w:val="none" w:sz="0" w:space="0" w:color="auto"/>
              </w:divBdr>
              <w:divsChild>
                <w:div w:id="15898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80939">
      <w:bodyDiv w:val="1"/>
      <w:marLeft w:val="0"/>
      <w:marRight w:val="0"/>
      <w:marTop w:val="0"/>
      <w:marBottom w:val="0"/>
      <w:divBdr>
        <w:top w:val="none" w:sz="0" w:space="0" w:color="auto"/>
        <w:left w:val="none" w:sz="0" w:space="0" w:color="auto"/>
        <w:bottom w:val="none" w:sz="0" w:space="0" w:color="auto"/>
        <w:right w:val="none" w:sz="0" w:space="0" w:color="auto"/>
      </w:divBdr>
      <w:divsChild>
        <w:div w:id="1880781306">
          <w:marLeft w:val="0"/>
          <w:marRight w:val="0"/>
          <w:marTop w:val="0"/>
          <w:marBottom w:val="0"/>
          <w:divBdr>
            <w:top w:val="none" w:sz="0" w:space="0" w:color="auto"/>
            <w:left w:val="none" w:sz="0" w:space="0" w:color="auto"/>
            <w:bottom w:val="none" w:sz="0" w:space="0" w:color="auto"/>
            <w:right w:val="none" w:sz="0" w:space="0" w:color="auto"/>
          </w:divBdr>
        </w:div>
      </w:divsChild>
    </w:div>
    <w:div w:id="735779940">
      <w:bodyDiv w:val="1"/>
      <w:marLeft w:val="0"/>
      <w:marRight w:val="0"/>
      <w:marTop w:val="0"/>
      <w:marBottom w:val="0"/>
      <w:divBdr>
        <w:top w:val="none" w:sz="0" w:space="0" w:color="auto"/>
        <w:left w:val="none" w:sz="0" w:space="0" w:color="auto"/>
        <w:bottom w:val="none" w:sz="0" w:space="0" w:color="auto"/>
        <w:right w:val="none" w:sz="0" w:space="0" w:color="auto"/>
      </w:divBdr>
    </w:div>
    <w:div w:id="780883259">
      <w:bodyDiv w:val="1"/>
      <w:marLeft w:val="0"/>
      <w:marRight w:val="0"/>
      <w:marTop w:val="0"/>
      <w:marBottom w:val="0"/>
      <w:divBdr>
        <w:top w:val="none" w:sz="0" w:space="0" w:color="auto"/>
        <w:left w:val="none" w:sz="0" w:space="0" w:color="auto"/>
        <w:bottom w:val="none" w:sz="0" w:space="0" w:color="auto"/>
        <w:right w:val="none" w:sz="0" w:space="0" w:color="auto"/>
      </w:divBdr>
      <w:divsChild>
        <w:div w:id="1390495113">
          <w:marLeft w:val="0"/>
          <w:marRight w:val="0"/>
          <w:marTop w:val="0"/>
          <w:marBottom w:val="0"/>
          <w:divBdr>
            <w:top w:val="none" w:sz="0" w:space="0" w:color="auto"/>
            <w:left w:val="none" w:sz="0" w:space="0" w:color="auto"/>
            <w:bottom w:val="none" w:sz="0" w:space="0" w:color="auto"/>
            <w:right w:val="none" w:sz="0" w:space="0" w:color="auto"/>
          </w:divBdr>
        </w:div>
      </w:divsChild>
    </w:div>
    <w:div w:id="1122336093">
      <w:bodyDiv w:val="1"/>
      <w:marLeft w:val="0"/>
      <w:marRight w:val="0"/>
      <w:marTop w:val="0"/>
      <w:marBottom w:val="0"/>
      <w:divBdr>
        <w:top w:val="none" w:sz="0" w:space="0" w:color="auto"/>
        <w:left w:val="none" w:sz="0" w:space="0" w:color="auto"/>
        <w:bottom w:val="none" w:sz="0" w:space="0" w:color="auto"/>
        <w:right w:val="none" w:sz="0" w:space="0" w:color="auto"/>
      </w:divBdr>
    </w:div>
    <w:div w:id="1230001300">
      <w:bodyDiv w:val="1"/>
      <w:marLeft w:val="0"/>
      <w:marRight w:val="0"/>
      <w:marTop w:val="0"/>
      <w:marBottom w:val="0"/>
      <w:divBdr>
        <w:top w:val="none" w:sz="0" w:space="0" w:color="auto"/>
        <w:left w:val="none" w:sz="0" w:space="0" w:color="auto"/>
        <w:bottom w:val="none" w:sz="0" w:space="0" w:color="auto"/>
        <w:right w:val="none" w:sz="0" w:space="0" w:color="auto"/>
      </w:divBdr>
      <w:divsChild>
        <w:div w:id="1292203071">
          <w:marLeft w:val="0"/>
          <w:marRight w:val="0"/>
          <w:marTop w:val="0"/>
          <w:marBottom w:val="0"/>
          <w:divBdr>
            <w:top w:val="none" w:sz="0" w:space="0" w:color="auto"/>
            <w:left w:val="none" w:sz="0" w:space="0" w:color="auto"/>
            <w:bottom w:val="none" w:sz="0" w:space="0" w:color="auto"/>
            <w:right w:val="none" w:sz="0" w:space="0" w:color="auto"/>
          </w:divBdr>
          <w:divsChild>
            <w:div w:id="1430735165">
              <w:marLeft w:val="0"/>
              <w:marRight w:val="0"/>
              <w:marTop w:val="0"/>
              <w:marBottom w:val="0"/>
              <w:divBdr>
                <w:top w:val="none" w:sz="0" w:space="0" w:color="auto"/>
                <w:left w:val="none" w:sz="0" w:space="0" w:color="auto"/>
                <w:bottom w:val="none" w:sz="0" w:space="0" w:color="auto"/>
                <w:right w:val="none" w:sz="0" w:space="0" w:color="auto"/>
              </w:divBdr>
              <w:divsChild>
                <w:div w:id="17410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231660">
      <w:bodyDiv w:val="1"/>
      <w:marLeft w:val="0"/>
      <w:marRight w:val="0"/>
      <w:marTop w:val="0"/>
      <w:marBottom w:val="0"/>
      <w:divBdr>
        <w:top w:val="none" w:sz="0" w:space="0" w:color="auto"/>
        <w:left w:val="none" w:sz="0" w:space="0" w:color="auto"/>
        <w:bottom w:val="none" w:sz="0" w:space="0" w:color="auto"/>
        <w:right w:val="none" w:sz="0" w:space="0" w:color="auto"/>
      </w:divBdr>
    </w:div>
    <w:div w:id="1973361054">
      <w:bodyDiv w:val="1"/>
      <w:marLeft w:val="0"/>
      <w:marRight w:val="0"/>
      <w:marTop w:val="0"/>
      <w:marBottom w:val="0"/>
      <w:divBdr>
        <w:top w:val="none" w:sz="0" w:space="0" w:color="auto"/>
        <w:left w:val="none" w:sz="0" w:space="0" w:color="auto"/>
        <w:bottom w:val="none" w:sz="0" w:space="0" w:color="auto"/>
        <w:right w:val="none" w:sz="0" w:space="0" w:color="auto"/>
      </w:divBdr>
    </w:div>
    <w:div w:id="2050839727">
      <w:bodyDiv w:val="1"/>
      <w:marLeft w:val="0"/>
      <w:marRight w:val="0"/>
      <w:marTop w:val="0"/>
      <w:marBottom w:val="0"/>
      <w:divBdr>
        <w:top w:val="none" w:sz="0" w:space="0" w:color="auto"/>
        <w:left w:val="none" w:sz="0" w:space="0" w:color="auto"/>
        <w:bottom w:val="none" w:sz="0" w:space="0" w:color="auto"/>
        <w:right w:val="none" w:sz="0" w:space="0" w:color="auto"/>
      </w:divBdr>
      <w:divsChild>
        <w:div w:id="899901414">
          <w:marLeft w:val="0"/>
          <w:marRight w:val="0"/>
          <w:marTop w:val="0"/>
          <w:marBottom w:val="0"/>
          <w:divBdr>
            <w:top w:val="none" w:sz="0" w:space="0" w:color="auto"/>
            <w:left w:val="none" w:sz="0" w:space="0" w:color="auto"/>
            <w:bottom w:val="none" w:sz="0" w:space="0" w:color="auto"/>
            <w:right w:val="none" w:sz="0" w:space="0" w:color="auto"/>
          </w:divBdr>
          <w:divsChild>
            <w:div w:id="1061367452">
              <w:marLeft w:val="0"/>
              <w:marRight w:val="0"/>
              <w:marTop w:val="0"/>
              <w:marBottom w:val="0"/>
              <w:divBdr>
                <w:top w:val="none" w:sz="0" w:space="0" w:color="auto"/>
                <w:left w:val="none" w:sz="0" w:space="0" w:color="auto"/>
                <w:bottom w:val="none" w:sz="0" w:space="0" w:color="auto"/>
                <w:right w:val="none" w:sz="0" w:space="0" w:color="auto"/>
              </w:divBdr>
              <w:divsChild>
                <w:div w:id="13330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header" Target="header1.xml"/><Relationship Id="rId21" Type="http://schemas.openxmlformats.org/officeDocument/2006/relationships/footer" Target="footer3.xm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comments" Target="comments.xml"/><Relationship Id="rId11" Type="http://schemas.microsoft.com/office/2011/relationships/commentsExtended" Target="commentsExtended.xml"/><Relationship Id="rId12" Type="http://schemas.openxmlformats.org/officeDocument/2006/relationships/image" Target="media/image1.tiff"/><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633231D-169C-B74D-9047-428982CB3962}">
  <we:reference id="wa104379501" version="1.0.0.0" store="en-GB"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5387F0B-2052-3B48-AA76-0891BDA26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1000</TotalTime>
  <Pages>32</Pages>
  <Words>7024</Words>
  <Characters>40039</Characters>
  <Application>Microsoft Macintosh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Cooper</dc:creator>
  <cp:keywords/>
  <dc:description/>
  <cp:lastModifiedBy>Harry Cooper</cp:lastModifiedBy>
  <cp:revision>351</cp:revision>
  <cp:lastPrinted>2017-11-30T19:39:00Z</cp:lastPrinted>
  <dcterms:created xsi:type="dcterms:W3CDTF">2017-11-30T10:15:00Z</dcterms:created>
  <dcterms:modified xsi:type="dcterms:W3CDTF">2018-04-11T14:15:00Z</dcterms:modified>
</cp:coreProperties>
</file>