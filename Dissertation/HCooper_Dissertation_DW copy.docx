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proofErr w:type="spellStart"/>
      <w:r w:rsidRPr="00226F61">
        <w:t>i</w:t>
      </w:r>
      <w:proofErr w:type="spellEnd"/>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Pr="00226F61"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Pr="003565DE"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lastRenderedPageBreak/>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4FD44996" w14:textId="22C615A5" w:rsidR="00457172" w:rsidRDefault="00830234">
      <w:r>
        <w:tab/>
      </w:r>
      <w:r>
        <w:tab/>
        <w:t>User Evaluation?</w:t>
      </w:r>
      <w:r>
        <w:br/>
      </w:r>
    </w:p>
    <w:p w14:paraId="29C4A61B" w14:textId="7BDE10CB" w:rsidR="00830234" w:rsidRDefault="00830234">
      <w:r>
        <w:tab/>
        <w:t>Licencing?</w:t>
      </w:r>
      <w:r w:rsidR="0001395B">
        <w:br/>
      </w:r>
    </w:p>
    <w:p w14:paraId="0F02DCD2" w14:textId="57EA8F71" w:rsidR="0001395B" w:rsidRDefault="0001395B">
      <w:r>
        <w:tab/>
        <w:t>Functional Requirements</w:t>
      </w:r>
      <w:r>
        <w:br/>
      </w:r>
    </w:p>
    <w:p w14:paraId="0E687203" w14:textId="5C8DBE49" w:rsidR="0001395B" w:rsidRPr="00226F61" w:rsidRDefault="0001395B">
      <w:r>
        <w:tab/>
        <w:t>Non-functional requirements</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xml:space="preserve">… Each type of starting cell has a random xyz in range </w:t>
      </w:r>
      <w:proofErr w:type="spellStart"/>
      <w:r>
        <w:t>ij</w:t>
      </w:r>
      <w:proofErr w:type="spellEnd"/>
      <w:r>
        <w:t xml:space="preserve">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lastRenderedPageBreak/>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Default="005C43C0" w:rsidP="005C43C0">
      <w:pPr>
        <w:ind w:left="720"/>
        <w:rPr>
          <w:b/>
        </w:rPr>
      </w:pPr>
      <w:r>
        <w:rPr>
          <w:b/>
        </w:rPr>
        <w:t>5.1 Implementation</w:t>
      </w:r>
      <w:r>
        <w:rPr>
          <w:b/>
        </w:rPr>
        <w:br/>
      </w:r>
    </w:p>
    <w:p w14:paraId="6A749A42" w14:textId="77777777" w:rsidR="005C43C0" w:rsidRDefault="005C43C0" w:rsidP="005C43C0">
      <w:pPr>
        <w:ind w:left="1440"/>
        <w:rPr>
          <w:b/>
        </w:rPr>
      </w:pPr>
      <w:r>
        <w:rPr>
          <w:b/>
        </w:rPr>
        <w:t>5.1.1 EC Mitosis</w:t>
      </w:r>
      <w:r>
        <w:rPr>
          <w:b/>
        </w:rPr>
        <w:br/>
      </w:r>
    </w:p>
    <w:p w14:paraId="14DFB64E" w14:textId="461AE2B7" w:rsidR="005C43C0" w:rsidRDefault="005C43C0" w:rsidP="005C43C0">
      <w:pPr>
        <w:ind w:left="1440"/>
        <w:rPr>
          <w:b/>
        </w:rPr>
      </w:pPr>
      <w:r>
        <w:rPr>
          <w:b/>
        </w:rPr>
        <w:t>5.1.2 EC Quiescence</w:t>
      </w:r>
      <w:r>
        <w:rPr>
          <w:b/>
        </w:rPr>
        <w:br/>
      </w:r>
    </w:p>
    <w:p w14:paraId="1078510A" w14:textId="77777777" w:rsidR="005C43C0" w:rsidRDefault="005C43C0" w:rsidP="005C43C0">
      <w:pPr>
        <w:ind w:left="1440"/>
        <w:rPr>
          <w:b/>
        </w:rPr>
      </w:pPr>
      <w:r>
        <w:rPr>
          <w:b/>
        </w:rPr>
        <w:t>5.1.3 EC Senescence</w:t>
      </w:r>
      <w:r>
        <w:rPr>
          <w:b/>
        </w:rPr>
        <w:br/>
      </w:r>
    </w:p>
    <w:p w14:paraId="4E8D43E9" w14:textId="77777777" w:rsidR="005C43C0" w:rsidRDefault="005C43C0" w:rsidP="005C43C0">
      <w:pPr>
        <w:ind w:left="1440"/>
        <w:rPr>
          <w:b/>
        </w:rPr>
      </w:pPr>
      <w:r>
        <w:rPr>
          <w:b/>
        </w:rPr>
        <w:t>5.1.4 Command Line Interface</w:t>
      </w:r>
      <w:r>
        <w:rPr>
          <w:b/>
        </w:rPr>
        <w:br/>
      </w:r>
    </w:p>
    <w:p w14:paraId="673440F2" w14:textId="77777777" w:rsidR="005C43C0" w:rsidRDefault="005C43C0" w:rsidP="005C43C0">
      <w:pPr>
        <w:ind w:left="720"/>
        <w:rPr>
          <w:b/>
        </w:rPr>
      </w:pPr>
      <w:r>
        <w:rPr>
          <w:b/>
        </w:rPr>
        <w:t>5.2 Testing</w:t>
      </w:r>
      <w:r>
        <w:rPr>
          <w:b/>
        </w:rPr>
        <w:br/>
      </w:r>
    </w:p>
    <w:p w14:paraId="3D09DBE3" w14:textId="77777777" w:rsidR="005C43C0" w:rsidRDefault="005C43C0" w:rsidP="005C43C0">
      <w:pPr>
        <w:ind w:left="1440"/>
        <w:rPr>
          <w:b/>
        </w:rPr>
      </w:pPr>
      <w:r>
        <w:rPr>
          <w:b/>
        </w:rPr>
        <w:lastRenderedPageBreak/>
        <w:t>5.2.1 Unit Testing</w:t>
      </w:r>
      <w:r>
        <w:rPr>
          <w:b/>
        </w:rPr>
        <w:br/>
      </w:r>
    </w:p>
    <w:p w14:paraId="60405368" w14:textId="77777777" w:rsidR="005C43C0" w:rsidRDefault="005C43C0" w:rsidP="005C43C0">
      <w:pPr>
        <w:ind w:left="1440"/>
        <w:rPr>
          <w:b/>
        </w:rPr>
      </w:pPr>
      <w:r>
        <w:rPr>
          <w:b/>
        </w:rPr>
        <w:t>5.2.2 Verification of ABM System</w:t>
      </w:r>
      <w:r>
        <w:rPr>
          <w:b/>
        </w:rPr>
        <w:br/>
      </w:r>
    </w:p>
    <w:p w14:paraId="2F4A35A8" w14:textId="77DC3DD8" w:rsidR="00B633F0" w:rsidRPr="005C43C0" w:rsidRDefault="005C43C0" w:rsidP="005C43C0">
      <w:pPr>
        <w:ind w:left="1440"/>
      </w:pPr>
      <w:r>
        <w:rPr>
          <w:b/>
        </w:rPr>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01B50A15"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EC proliferation is no longer required. If there is a stressor, such as a decrease 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 xml:space="preserve">However, if the EC stays in the quiescent </w:t>
      </w:r>
      <w:r w:rsidR="001434BE" w:rsidRPr="00226F61">
        <w:rPr>
          <w:sz w:val="22"/>
          <w:szCs w:val="22"/>
        </w:rPr>
        <w:lastRenderedPageBreak/>
        <w:t>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5B12DDAA"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ins w:id="38" w:author="Harry Cooper" w:date="2017-11-29T15:32:00Z">
        <w:r w:rsidR="00BD74DE" w:rsidRPr="00226F61">
          <w:rPr>
            <w:sz w:val="22"/>
            <w:szCs w:val="22"/>
          </w:rPr>
          <w:t>Fir</w:t>
        </w:r>
      </w:ins>
      <w:r w:rsidR="007F18FA">
        <w:rPr>
          <w:sz w:val="22"/>
          <w:szCs w:val="22"/>
        </w:rPr>
        <w:tab/>
      </w:r>
      <w:bookmarkStart w:id="39" w:name="_GoBack"/>
      <w:bookmarkEnd w:id="39"/>
      <w:proofErr w:type="spellStart"/>
      <w:ins w:id="40" w:author="Harry Cooper" w:date="2017-11-29T15:32:00Z">
        <w:r w:rsidR="00BD74DE" w:rsidRPr="00226F61">
          <w:rPr>
            <w:sz w:val="22"/>
            <w:szCs w:val="22"/>
          </w:rPr>
          <w:t>st</w:t>
        </w:r>
        <w:proofErr w:type="spellEnd"/>
        <w:r w:rsidR="00BD74DE" w:rsidRPr="00226F61">
          <w:rPr>
            <w:sz w:val="22"/>
            <w:szCs w:val="22"/>
          </w:rPr>
          <w:t xml:space="preserve"> of all,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41" w:author="Harry Cooper" w:date="2017-11-29T15:32:00Z">
        <w:r w:rsidR="00BD74DE" w:rsidRPr="00226F61">
          <w:rPr>
            <w:sz w:val="22"/>
            <w:szCs w:val="22"/>
          </w:rPr>
          <w:t xml:space="preserve">, </w:t>
        </w:r>
      </w:ins>
      <w:ins w:id="42" w:author="Harry Cooper" w:date="2017-11-29T15:33:00Z">
        <w:r w:rsidR="00BD74DE" w:rsidRPr="00226F61">
          <w:rPr>
            <w:sz w:val="22"/>
            <w:szCs w:val="22"/>
          </w:rPr>
          <w:t>t</w:t>
        </w:r>
      </w:ins>
      <w:del w:id="43" w:author="Harry Cooper" w:date="2017-11-29T15:33:00Z">
        <w:r w:rsidR="00F01637" w:rsidRPr="00226F61" w:rsidDel="00BD74DE">
          <w:rPr>
            <w:sz w:val="22"/>
            <w:szCs w:val="22"/>
          </w:rPr>
          <w:delText>T</w:delText>
        </w:r>
      </w:del>
      <w:r w:rsidR="00F01637" w:rsidRPr="00226F61">
        <w:rPr>
          <w:sz w:val="22"/>
          <w:szCs w:val="22"/>
        </w:rPr>
        <w:t xml:space="preserve">hey </w:t>
      </w:r>
      <w:del w:id="44" w:author="Harry Cooper" w:date="2017-11-29T15:33:00Z">
        <w:r w:rsidR="00F01637" w:rsidRPr="00226F61" w:rsidDel="00BD74DE">
          <w:rPr>
            <w:sz w:val="22"/>
            <w:szCs w:val="22"/>
          </w:rPr>
          <w:delText>tend to be more</w:delText>
        </w:r>
      </w:del>
      <w:ins w:id="45" w:author="Harry Cooper" w:date="2017-11-29T15:33:00Z">
        <w:r w:rsidR="00BD74DE" w:rsidRPr="00226F61">
          <w:rPr>
            <w:sz w:val="22"/>
            <w:szCs w:val="22"/>
          </w:rPr>
          <w:t>become</w:t>
        </w:r>
      </w:ins>
      <w:r w:rsidR="00F01637" w:rsidRPr="00226F61">
        <w:rPr>
          <w:sz w:val="22"/>
          <w:szCs w:val="22"/>
        </w:rPr>
        <w:t xml:space="preserve"> enlarged</w:t>
      </w:r>
      <w:ins w:id="46" w:author="Harry Cooper" w:date="2017-11-29T15:32:00Z">
        <w:r w:rsidR="00BD74DE" w:rsidRPr="00226F61">
          <w:rPr>
            <w:sz w:val="22"/>
            <w:szCs w:val="22"/>
          </w:rPr>
          <w:t xml:space="preserve"> </w:t>
        </w:r>
      </w:ins>
      <w:ins w:id="47" w:author="Harry Cooper" w:date="2017-11-29T15:33:00Z">
        <w:r w:rsidR="00BD74DE" w:rsidRPr="00226F61">
          <w:rPr>
            <w:sz w:val="22"/>
            <w:szCs w:val="22"/>
          </w:rPr>
          <w:t xml:space="preserve">after entering this state </w:t>
        </w:r>
      </w:ins>
      <w:del w:id="48" w:author="Harry Cooper" w:date="2017-11-29T15:32:00Z">
        <w:r w:rsidR="00F01637" w:rsidRPr="00226F61" w:rsidDel="00BD74DE">
          <w:rPr>
            <w:sz w:val="22"/>
            <w:szCs w:val="22"/>
          </w:rPr>
          <w:delText xml:space="preserve">, </w:delText>
        </w:r>
        <w:commentRangeStart w:id="49"/>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9"/>
        <w:r w:rsidR="00807C12" w:rsidRPr="00226F61" w:rsidDel="00BD74DE">
          <w:rPr>
            <w:rStyle w:val="CommentReference"/>
            <w:sz w:val="22"/>
            <w:szCs w:val="22"/>
          </w:rPr>
          <w:commentReference w:id="49"/>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50"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51" w:author="Harry Cooper" w:date="2017-11-29T15:23:00Z"/>
        </w:rPr>
      </w:pPr>
      <w:commentRangeStart w:id="52"/>
      <w:del w:id="53" w:author="Harry Cooper" w:date="2017-11-29T15:23:00Z">
        <w:r w:rsidRPr="00226F61" w:rsidDel="00B77936">
          <w:delText>Environment</w:delText>
        </w:r>
        <w:commentRangeEnd w:id="52"/>
        <w:r w:rsidR="00F65495" w:rsidRPr="00226F61" w:rsidDel="00B77936">
          <w:rPr>
            <w:rStyle w:val="CommentReference"/>
          </w:rPr>
          <w:commentReference w:id="52"/>
        </w:r>
        <w:r w:rsidRPr="00226F61" w:rsidDel="00B77936">
          <w:delText>:</w:delText>
        </w:r>
      </w:del>
    </w:p>
    <w:p w14:paraId="3104400E" w14:textId="1B11B815" w:rsidR="001E297F" w:rsidRPr="00226F61" w:rsidDel="00B77936" w:rsidRDefault="001E297F">
      <w:pPr>
        <w:rPr>
          <w:del w:id="54" w:author="Harry Cooper" w:date="2017-11-29T15:23:00Z"/>
        </w:rPr>
      </w:pPr>
      <w:del w:id="55" w:author="Harry Cooper" w:date="2017-11-29T15:23:00Z">
        <w:r w:rsidRPr="00226F61" w:rsidDel="00B77936">
          <w:tab/>
        </w:r>
      </w:del>
    </w:p>
    <w:p w14:paraId="0B1A33FA" w14:textId="59826543" w:rsidR="001E297F" w:rsidRPr="00226F61" w:rsidDel="00B77936" w:rsidRDefault="001E297F" w:rsidP="001E297F">
      <w:pPr>
        <w:ind w:left="720"/>
        <w:rPr>
          <w:del w:id="56" w:author="Harry Cooper" w:date="2017-11-29T15:23:00Z"/>
        </w:rPr>
      </w:pPr>
      <w:del w:id="57" w:author="Harry Cooper" w:date="2017-11-29T15:23:00Z">
        <w:r w:rsidRPr="00226F61" w:rsidDel="00B77936">
          <w:delText xml:space="preserve">The type of environment that is most interesting to us is that involving low sheer </w:delText>
        </w:r>
      </w:del>
      <w:ins w:id="58" w:author="D.Walker" w:date="2017-11-28T16:47:00Z">
        <w:del w:id="59" w:author="Harry Cooper" w:date="2017-11-29T15:23:00Z">
          <w:r w:rsidR="00807C12" w:rsidRPr="00226F61" w:rsidDel="00B77936">
            <w:delText xml:space="preserve">shear </w:delText>
          </w:r>
        </w:del>
      </w:ins>
      <w:del w:id="60"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61" w:author="Harry Cooper" w:date="2017-11-29T15:23:00Z"/>
          <w:rFonts w:ascii="Times New Roman" w:hAnsi="Times New Roman" w:cs="Times New Roman"/>
        </w:rPr>
      </w:pPr>
      <w:del w:id="62"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3" w:author="Harry Cooper" w:date="2017-11-29T15:23:00Z"/>
          <w:sz w:val="22"/>
          <w:szCs w:val="22"/>
        </w:rPr>
      </w:pPr>
      <w:del w:id="64"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5" w:author="Harry Cooper" w:date="2017-11-29T15:23:00Z"/>
          <w:rFonts w:ascii="Times New Roman" w:hAnsi="Times New Roman" w:cs="Times New Roman"/>
        </w:rPr>
      </w:pPr>
      <w:del w:id="66"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7"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8" w:author="D.Walker" w:date="2017-11-28T16:48:00Z">
        <w:r w:rsidR="00726DB1" w:rsidRPr="00226F61" w:rsidDel="00807C12">
          <w:rPr>
            <w:sz w:val="22"/>
            <w:szCs w:val="22"/>
          </w:rPr>
          <w:delText xml:space="preserve">physiology </w:delText>
        </w:r>
      </w:del>
      <w:ins w:id="69"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70"/>
      <w:r w:rsidR="002355DD" w:rsidRPr="00226F61">
        <w:rPr>
          <w:sz w:val="22"/>
          <w:szCs w:val="22"/>
        </w:rPr>
        <w:t xml:space="preserve"> </w:t>
      </w:r>
      <w:commentRangeEnd w:id="70"/>
      <w:r w:rsidR="00807C12" w:rsidRPr="00226F61">
        <w:rPr>
          <w:rStyle w:val="CommentReference"/>
          <w:sz w:val="22"/>
          <w:szCs w:val="22"/>
        </w:rPr>
        <w:commentReference w:id="70"/>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w:t>
      </w:r>
      <w:r w:rsidRPr="00226F61">
        <w:rPr>
          <w:sz w:val="22"/>
          <w:szCs w:val="22"/>
        </w:rPr>
        <w:lastRenderedPageBreak/>
        <w:t>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71" w:author="Harry Cooper" w:date="2017-11-29T15:51:00Z"/>
          <w:sz w:val="22"/>
          <w:szCs w:val="22"/>
        </w:rPr>
      </w:pPr>
    </w:p>
    <w:p w14:paraId="30E402FA" w14:textId="3BD2A3AC" w:rsidR="007147F2" w:rsidRPr="00226F61" w:rsidRDefault="00DD2494" w:rsidP="00BE602D">
      <w:pPr>
        <w:rPr>
          <w:ins w:id="72" w:author="Harry Cooper" w:date="2017-11-29T15:53:00Z"/>
          <w:lang w:eastAsia="en-US"/>
        </w:rPr>
      </w:pPr>
      <w:r w:rsidRPr="00226F61">
        <w:t xml:space="preserve">2.5 </w:t>
      </w:r>
      <w:ins w:id="73" w:author="Harry Cooper" w:date="2017-11-29T15:51:00Z">
        <w:r w:rsidR="007147F2" w:rsidRPr="00226F61">
          <w:t>Methods of Modelling</w:t>
        </w:r>
      </w:ins>
    </w:p>
    <w:p w14:paraId="2489F3CC" w14:textId="77777777" w:rsidR="000D0F3D" w:rsidRPr="00226F61" w:rsidRDefault="000D0F3D">
      <w:pPr>
        <w:rPr>
          <w:ins w:id="74" w:author="Harry Cooper" w:date="2017-11-29T15:51:00Z"/>
        </w:rPr>
      </w:pPr>
    </w:p>
    <w:p w14:paraId="20D7FB22" w14:textId="214F0006" w:rsidR="00232009" w:rsidRPr="00226F61" w:rsidRDefault="007147F2">
      <w:pPr>
        <w:pStyle w:val="ListParagraph"/>
        <w:rPr>
          <w:ins w:id="75" w:author="Harry Cooper" w:date="2017-11-30T09:35:00Z"/>
          <w:sz w:val="22"/>
        </w:rPr>
        <w:pPrChange w:id="76" w:author="Harry Cooper" w:date="2017-11-29T15:51:00Z">
          <w:pPr/>
        </w:pPrChange>
      </w:pPr>
      <w:ins w:id="77" w:author="Harry Cooper" w:date="2017-11-29T15:51:00Z">
        <w:r w:rsidRPr="00226F61">
          <w:rPr>
            <w:rFonts w:ascii="Times New Roman" w:hAnsi="Times New Roman" w:cs="Times New Roman"/>
            <w:sz w:val="22"/>
          </w:rPr>
          <w:t xml:space="preserve">There are two clear options for modelling the interactions between ECs </w:t>
        </w:r>
      </w:ins>
      <w:ins w:id="78"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9" w:author="Harry Cooper" w:date="2017-11-30T09:46:00Z">
        <w:r w:rsidR="003D7006" w:rsidRPr="00226F61">
          <w:rPr>
            <w:rFonts w:ascii="Times New Roman" w:hAnsi="Times New Roman" w:cs="Times New Roman"/>
            <w:sz w:val="22"/>
          </w:rPr>
          <w:t xml:space="preserve"> (CA)</w:t>
        </w:r>
      </w:ins>
      <w:ins w:id="80" w:author="Harry Cooper" w:date="2017-11-29T15:52:00Z">
        <w:r w:rsidR="003F3729" w:rsidRPr="00226F61">
          <w:rPr>
            <w:rFonts w:ascii="Times New Roman" w:hAnsi="Times New Roman" w:cs="Times New Roman"/>
            <w:sz w:val="22"/>
          </w:rPr>
          <w:t xml:space="preserve"> is an </w:t>
        </w:r>
      </w:ins>
      <w:ins w:id="81" w:author="Harry Cooper" w:date="2017-11-30T09:43:00Z">
        <w:r w:rsidR="003F3729" w:rsidRPr="00226F61">
          <w:rPr>
            <w:rFonts w:ascii="Times New Roman" w:hAnsi="Times New Roman" w:cs="Times New Roman"/>
            <w:sz w:val="22"/>
          </w:rPr>
          <w:t>orthogonal</w:t>
        </w:r>
      </w:ins>
      <w:ins w:id="82" w:author="Harry Cooper" w:date="2017-11-29T15:52:00Z">
        <w:r w:rsidR="003F3729" w:rsidRPr="00226F61">
          <w:rPr>
            <w:rFonts w:ascii="Times New Roman" w:hAnsi="Times New Roman" w:cs="Times New Roman"/>
            <w:sz w:val="22"/>
          </w:rPr>
          <w:t xml:space="preserve"> </w:t>
        </w:r>
      </w:ins>
      <w:ins w:id="83" w:author="Harry Cooper" w:date="2017-11-30T09:43:00Z">
        <w:r w:rsidR="003F3729" w:rsidRPr="00226F61">
          <w:rPr>
            <w:rFonts w:ascii="Times New Roman" w:hAnsi="Times New Roman" w:cs="Times New Roman"/>
            <w:sz w:val="22"/>
          </w:rPr>
          <w:t>grid of similar cells that interact with their neighbouring cells</w:t>
        </w:r>
      </w:ins>
      <w:ins w:id="84" w:author="Harry Cooper" w:date="2017-11-29T15:52:00Z">
        <w:r w:rsidRPr="00226F61">
          <w:rPr>
            <w:rFonts w:ascii="Times New Roman" w:hAnsi="Times New Roman" w:cs="Times New Roman"/>
            <w:sz w:val="22"/>
          </w:rPr>
          <w:t xml:space="preserve">. </w:t>
        </w:r>
      </w:ins>
      <w:ins w:id="85" w:author="Harry Cooper" w:date="2017-11-30T09:35:00Z">
        <w:r w:rsidR="00E9506A" w:rsidRPr="00226F61">
          <w:rPr>
            <w:rFonts w:ascii="Times New Roman" w:hAnsi="Times New Roman" w:cs="Times New Roman"/>
            <w:sz w:val="22"/>
          </w:rPr>
          <w:t xml:space="preserve">Its advantages are that runtime is </w:t>
        </w:r>
      </w:ins>
      <w:ins w:id="86" w:author="Harry Cooper" w:date="2017-11-30T09:40:00Z">
        <w:r w:rsidR="00E9506A" w:rsidRPr="00226F61">
          <w:rPr>
            <w:rFonts w:ascii="Times New Roman" w:hAnsi="Times New Roman" w:cs="Times New Roman"/>
            <w:sz w:val="22"/>
          </w:rPr>
          <w:t>extremely</w:t>
        </w:r>
      </w:ins>
      <w:ins w:id="87" w:author="Harry Cooper" w:date="2017-11-30T09:35:00Z">
        <w:r w:rsidR="00E9506A" w:rsidRPr="00226F61">
          <w:rPr>
            <w:rFonts w:ascii="Times New Roman" w:hAnsi="Times New Roman" w:cs="Times New Roman"/>
            <w:sz w:val="22"/>
          </w:rPr>
          <w:t xml:space="preserve"> </w:t>
        </w:r>
      </w:ins>
      <w:ins w:id="88"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9" w:author="Harry Cooper" w:date="2017-11-30T09:42:00Z">
        <w:r w:rsidR="003F3729" w:rsidRPr="00226F61">
          <w:rPr>
            <w:rFonts w:ascii="Times New Roman" w:hAnsi="Times New Roman" w:cs="Times New Roman"/>
            <w:sz w:val="22"/>
          </w:rPr>
          <w:t xml:space="preserve">complex macro-scale </w:t>
        </w:r>
      </w:ins>
      <w:ins w:id="90"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91"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92" w:author="Harry Cooper" w:date="2017-11-30T09:42:00Z">
        <w:r w:rsidR="003F3729" w:rsidRPr="00226F61">
          <w:rPr>
            <w:rFonts w:ascii="Times New Roman" w:hAnsi="Times New Roman" w:cs="Times New Roman"/>
            <w:sz w:val="22"/>
          </w:rPr>
          <w:t>]</w:t>
        </w:r>
      </w:ins>
      <w:ins w:id="93" w:author="Harry Cooper" w:date="2017-11-30T09:40:00Z">
        <w:r w:rsidR="003F3729" w:rsidRPr="00226F61">
          <w:rPr>
            <w:rFonts w:ascii="Times New Roman" w:hAnsi="Times New Roman" w:cs="Times New Roman"/>
            <w:sz w:val="22"/>
          </w:rPr>
          <w:t>.</w:t>
        </w:r>
      </w:ins>
      <w:ins w:id="94" w:author="Harry Cooper" w:date="2017-11-30T09:42:00Z">
        <w:r w:rsidR="003F3729" w:rsidRPr="00226F61">
          <w:rPr>
            <w:rFonts w:ascii="Times New Roman" w:hAnsi="Times New Roman" w:cs="Times New Roman"/>
            <w:sz w:val="22"/>
          </w:rPr>
          <w:t xml:space="preserve"> However, the disadvantages are that </w:t>
        </w:r>
      </w:ins>
      <w:ins w:id="95"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6" w:author="Harry Cooper" w:date="2017-11-30T09:46:00Z">
        <w:r w:rsidR="003D7006" w:rsidRPr="00226F61">
          <w:rPr>
            <w:rFonts w:ascii="Times New Roman" w:hAnsi="Times New Roman" w:cs="Times New Roman"/>
            <w:sz w:val="22"/>
          </w:rPr>
          <w:t xml:space="preserve"> Another disadvantage </w:t>
        </w:r>
      </w:ins>
      <w:ins w:id="97" w:author="Harry Cooper" w:date="2017-11-30T09:47:00Z">
        <w:r w:rsidR="003D7006" w:rsidRPr="00226F61">
          <w:rPr>
            <w:rFonts w:ascii="Times New Roman" w:hAnsi="Times New Roman" w:cs="Times New Roman"/>
            <w:sz w:val="22"/>
          </w:rPr>
          <w:t>of</w:t>
        </w:r>
      </w:ins>
      <w:ins w:id="98" w:author="Harry Cooper" w:date="2017-11-30T09:46:00Z">
        <w:r w:rsidR="003D7006" w:rsidRPr="00226F61">
          <w:rPr>
            <w:rFonts w:ascii="Times New Roman" w:hAnsi="Times New Roman" w:cs="Times New Roman"/>
            <w:sz w:val="22"/>
          </w:rPr>
          <w:t xml:space="preserve"> CA </w:t>
        </w:r>
      </w:ins>
      <w:ins w:id="99"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100" w:author="Harry Cooper" w:date="2017-11-30T10:04:00Z">
        <w:r w:rsidR="007C03ED" w:rsidRPr="00226F61">
          <w:rPr>
            <w:rFonts w:ascii="Times New Roman" w:hAnsi="Times New Roman" w:cs="Times New Roman"/>
            <w:sz w:val="22"/>
          </w:rPr>
          <w:t>any change</w:t>
        </w:r>
      </w:ins>
      <w:ins w:id="101" w:author="Harry Cooper" w:date="2017-11-30T09:47:00Z">
        <w:r w:rsidR="003D7006" w:rsidRPr="00226F61">
          <w:rPr>
            <w:rFonts w:ascii="Times New Roman" w:hAnsi="Times New Roman" w:cs="Times New Roman"/>
            <w:sz w:val="22"/>
          </w:rPr>
          <w:t xml:space="preserve"> further away from the cell won’t be </w:t>
        </w:r>
      </w:ins>
      <w:ins w:id="102" w:author="Harry Cooper" w:date="2017-11-30T09:48:00Z">
        <w:r w:rsidR="003D7006" w:rsidRPr="00226F61">
          <w:rPr>
            <w:rFonts w:ascii="Times New Roman" w:hAnsi="Times New Roman" w:cs="Times New Roman"/>
            <w:sz w:val="22"/>
          </w:rPr>
          <w:t>noticed</w:t>
        </w:r>
      </w:ins>
      <w:ins w:id="103" w:author="Harry Cooper" w:date="2017-11-30T09:47:00Z">
        <w:r w:rsidR="003D7006" w:rsidRPr="00226F61">
          <w:rPr>
            <w:rFonts w:ascii="Times New Roman" w:hAnsi="Times New Roman" w:cs="Times New Roman"/>
            <w:sz w:val="22"/>
          </w:rPr>
          <w:t xml:space="preserve"> until it cascades down</w:t>
        </w:r>
      </w:ins>
      <w:ins w:id="104" w:author="Harry Cooper" w:date="2017-11-30T09:48:00Z">
        <w:r w:rsidR="003D7006" w:rsidRPr="00226F61">
          <w:rPr>
            <w:rFonts w:ascii="Times New Roman" w:hAnsi="Times New Roman" w:cs="Times New Roman"/>
            <w:sz w:val="22"/>
          </w:rPr>
          <w:t xml:space="preserve"> the subsequent neighbouring cells</w:t>
        </w:r>
      </w:ins>
      <w:ins w:id="105" w:author="Harry Cooper" w:date="2017-11-30T09:47:00Z">
        <w:r w:rsidR="003D7006" w:rsidRPr="00226F61">
          <w:rPr>
            <w:rFonts w:ascii="Times New Roman" w:hAnsi="Times New Roman" w:cs="Times New Roman"/>
            <w:sz w:val="22"/>
          </w:rPr>
          <w:t xml:space="preserve"> over several iterations</w:t>
        </w:r>
      </w:ins>
    </w:p>
    <w:p w14:paraId="2AE6A5E7" w14:textId="2E1F3F29" w:rsidR="007147F2" w:rsidRPr="00226F61" w:rsidRDefault="007147F2">
      <w:pPr>
        <w:pStyle w:val="ListParagraph"/>
        <w:rPr>
          <w:ins w:id="106" w:author="Harry Cooper" w:date="2017-11-30T10:04:00Z"/>
          <w:sz w:val="22"/>
        </w:rPr>
        <w:pPrChange w:id="107" w:author="Harry Cooper" w:date="2017-11-29T15:51:00Z">
          <w:pPr/>
        </w:pPrChange>
      </w:pPr>
      <w:ins w:id="108" w:author="Harry Cooper" w:date="2017-11-29T15:52:00Z">
        <w:r w:rsidRPr="00226F61">
          <w:rPr>
            <w:rFonts w:ascii="Times New Roman" w:hAnsi="Times New Roman" w:cs="Times New Roman"/>
            <w:sz w:val="22"/>
          </w:rPr>
          <w:t xml:space="preserve">Whereas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9" w:author="Harry Cooper" w:date="2017-11-29T15:52:00Z">
        <w:r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Endotheliome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10" w:author="Harry Cooper" w:date="2017-11-29T15:53:00Z">
        <w:r w:rsidR="000D0F3D" w:rsidRPr="00226F61">
          <w:rPr>
            <w:rFonts w:ascii="Times New Roman" w:hAnsi="Times New Roman" w:cs="Times New Roman"/>
            <w:sz w:val="22"/>
          </w:rPr>
          <w:t xml:space="preserve">For these </w:t>
        </w:r>
      </w:ins>
      <w:ins w:id="111" w:author="Harry Cooper" w:date="2017-11-29T15:54:00Z">
        <w:r w:rsidR="00766C00" w:rsidRPr="00226F61">
          <w:rPr>
            <w:rFonts w:ascii="Times New Roman" w:hAnsi="Times New Roman" w:cs="Times New Roman"/>
            <w:sz w:val="22"/>
          </w:rPr>
          <w:t>reasons,</w:t>
        </w:r>
      </w:ins>
      <w:ins w:id="112"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3"/>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3"/>
      <w:r w:rsidRPr="00226F61">
        <w:rPr>
          <w:sz w:val="22"/>
          <w:szCs w:val="22"/>
        </w:rPr>
        <w:t xml:space="preserve">It’s </w:t>
      </w:r>
      <w:r w:rsidR="00807C12" w:rsidRPr="00226F61">
        <w:rPr>
          <w:rStyle w:val="CommentReference"/>
          <w:sz w:val="22"/>
          <w:szCs w:val="22"/>
        </w:rPr>
        <w:commentReference w:id="113"/>
      </w:r>
      <w:r w:rsidR="003A46F8" w:rsidRPr="00226F61">
        <w:rPr>
          <w:sz w:val="22"/>
          <w:szCs w:val="22"/>
        </w:rPr>
        <w:t>used to model the interactions between cancer cells and stem cells. It has several classes which allow</w:t>
      </w:r>
      <w:ins w:id="114" w:author="D.Walker" w:date="2017-11-28T16:52:00Z">
        <w:r w:rsidR="00807C12" w:rsidRPr="00226F61">
          <w:rPr>
            <w:sz w:val="22"/>
            <w:szCs w:val="22"/>
          </w:rPr>
          <w:t xml:space="preserve">s the </w:t>
        </w:r>
        <w:commentRangeStart w:id="115"/>
        <w:r w:rsidR="00807C12" w:rsidRPr="00226F61">
          <w:rPr>
            <w:sz w:val="22"/>
            <w:szCs w:val="22"/>
          </w:rPr>
          <w:t>user</w:t>
        </w:r>
        <w:commentRangeEnd w:id="115"/>
        <w:r w:rsidR="00807C12" w:rsidRPr="00226F61">
          <w:rPr>
            <w:rStyle w:val="CommentReference"/>
            <w:sz w:val="22"/>
            <w:szCs w:val="22"/>
          </w:rPr>
          <w:commentReference w:id="115"/>
        </w:r>
        <w:r w:rsidR="00807C12" w:rsidRPr="00226F61">
          <w:rPr>
            <w:sz w:val="22"/>
            <w:szCs w:val="22"/>
          </w:rPr>
          <w:t xml:space="preserve"> </w:t>
        </w:r>
      </w:ins>
      <w:del w:id="116"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w:t>
      </w:r>
      <w:proofErr w:type="gramStart"/>
      <w:r w:rsidRPr="00226F61">
        <w:rPr>
          <w:sz w:val="22"/>
          <w:szCs w:val="22"/>
        </w:rPr>
        <w:t>is</w:t>
      </w:r>
      <w:proofErr w:type="gramEnd"/>
      <w:r w:rsidRPr="00226F61">
        <w:rPr>
          <w:sz w:val="22"/>
          <w:szCs w:val="22"/>
        </w:rPr>
        <w:t xml:space="preserve">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7" w:author="Harry Cooper" w:date="2017-11-30T19:42:00Z">
          <w:tblPr>
            <w:tblStyle w:val="TableGrid"/>
            <w:tblW w:w="0" w:type="auto"/>
            <w:tblInd w:w="720" w:type="dxa"/>
            <w:tblLook w:val="04A0" w:firstRow="1" w:lastRow="0" w:firstColumn="1" w:lastColumn="0" w:noHBand="0" w:noVBand="1"/>
          </w:tblPr>
        </w:tblPrChange>
      </w:tblPr>
      <w:tblGrid>
        <w:gridCol w:w="2022"/>
        <w:tblGridChange w:id="118">
          <w:tblGrid>
            <w:gridCol w:w="2022"/>
          </w:tblGrid>
        </w:tblGridChange>
      </w:tblGrid>
      <w:tr w:rsidR="001944B6" w:rsidRPr="00226F61" w:rsidDel="001944B6" w14:paraId="612E0A74" w14:textId="1A2C9994" w:rsidTr="00115F28">
        <w:trPr>
          <w:trHeight w:val="332"/>
          <w:del w:id="119" w:author="Harry Cooper" w:date="2017-11-29T15:15:00Z"/>
          <w:trPrChange w:id="120" w:author="Harry Cooper" w:date="2017-11-30T19:42:00Z">
            <w:trPr>
              <w:trHeight w:val="260"/>
            </w:trPr>
          </w:trPrChange>
        </w:trPr>
        <w:tc>
          <w:tcPr>
            <w:tcW w:w="2022" w:type="dxa"/>
            <w:tcPrChange w:id="121"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43103CE0" w14:textId="493D0ADD" w:rsidTr="00E63FC7">
        <w:trPr>
          <w:trHeight w:val="260"/>
          <w:del w:id="123"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r w:rsidR="001944B6" w:rsidRPr="00226F61" w:rsidDel="001944B6" w14:paraId="53645236" w14:textId="5300A506" w:rsidTr="00E63FC7">
        <w:trPr>
          <w:trHeight w:val="260"/>
          <w:del w:id="125"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6"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7"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8" w:author="Harry Cooper" w:date="2017-11-29T15:15:00Z"/>
                <w:b/>
                <w:sz w:val="22"/>
                <w:szCs w:val="22"/>
                <w:rPrChange w:id="129" w:author="Harry Cooper" w:date="2017-11-29T15:16:00Z">
                  <w:rPr>
                    <w:ins w:id="130" w:author="Harry Cooper" w:date="2017-11-29T15:15:00Z"/>
                    <w:rFonts w:asciiTheme="minorHAnsi" w:hAnsiTheme="minorHAnsi"/>
                    <w:szCs w:val="22"/>
                  </w:rPr>
                </w:rPrChange>
              </w:rPr>
              <w:pPrChange w:id="131" w:author="Harry Cooper" w:date="2017-11-29T15:16:00Z">
                <w:pPr>
                  <w:pStyle w:val="NormalWeb"/>
                  <w:spacing w:before="0" w:beforeAutospacing="0" w:after="0" w:afterAutospacing="0"/>
                </w:pPr>
              </w:pPrChange>
            </w:pPr>
            <w:ins w:id="132" w:author="Harry Cooper" w:date="2017-11-29T15:16:00Z">
              <w:r w:rsidRPr="00226F61">
                <w:rPr>
                  <w:b/>
                  <w:sz w:val="22"/>
                  <w:szCs w:val="22"/>
                  <w:rPrChange w:id="133"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Change w:id="141"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Repa</w:t>
            </w:r>
            <w:r w:rsidRPr="00226F61">
              <w:rPr>
                <w:b/>
                <w:sz w:val="22"/>
                <w:szCs w:val="22"/>
                <w:rPrChange w:id="143"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4"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7" w:author="Harry Cooper" w:date="2017-11-29T15:16:00Z">
                  <w:rPr>
                    <w:rFonts w:asciiTheme="minorHAnsi" w:hAnsiTheme="minorHAnsi"/>
                    <w:szCs w:val="22"/>
                  </w:rPr>
                </w:rPrChange>
              </w:rPr>
            </w:pPr>
            <w:r w:rsidRPr="00226F61">
              <w:rPr>
                <w:b/>
                <w:sz w:val="22"/>
                <w:szCs w:val="22"/>
                <w:rPrChange w:id="148"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226F61"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4A97C8D4" w14:textId="76CF2C2F" w:rsidR="003A46F8" w:rsidRPr="00226F61" w:rsidDel="00D933E4" w:rsidRDefault="003A46F8" w:rsidP="00046277">
      <w:pPr>
        <w:pStyle w:val="NormalWeb"/>
        <w:spacing w:before="0" w:beforeAutospacing="0" w:after="0" w:afterAutospacing="0"/>
        <w:ind w:left="720"/>
        <w:rPr>
          <w:del w:id="149" w:author="Harry Cooper" w:date="2017-11-29T15:19:00Z"/>
          <w:szCs w:val="22"/>
        </w:rPr>
      </w:pPr>
      <w:commentRangeStart w:id="150"/>
      <w:del w:id="151"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50"/>
        <w:r w:rsidR="00D20D96" w:rsidRPr="00226F61" w:rsidDel="00D933E4">
          <w:rPr>
            <w:rStyle w:val="CommentReference"/>
          </w:rPr>
          <w:commentReference w:id="150"/>
        </w:r>
      </w:del>
    </w:p>
    <w:p w14:paraId="610E4DF1" w14:textId="78F959A0" w:rsidR="003A46F8" w:rsidRPr="00226F61" w:rsidDel="00D933E4" w:rsidRDefault="003A46F8" w:rsidP="003A46F8">
      <w:pPr>
        <w:pStyle w:val="NormalWeb"/>
        <w:spacing w:before="0" w:beforeAutospacing="0" w:after="0" w:afterAutospacing="0"/>
        <w:ind w:firstLine="720"/>
        <w:rPr>
          <w:del w:id="152" w:author="Harry Cooper" w:date="2017-11-29T15:19:00Z"/>
          <w:szCs w:val="22"/>
        </w:rPr>
      </w:pPr>
      <w:del w:id="153" w:author="Harry Cooper" w:date="2017-11-29T15:19:00Z">
        <w:r w:rsidRPr="00226F61" w:rsidDel="00D933E4">
          <w:rPr>
            <w:noProof/>
            <w:szCs w:val="22"/>
            <w:rPrChange w:id="154"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5" w:author="Harry Cooper" w:date="2017-11-29T15:19:00Z"/>
          <w:szCs w:val="22"/>
        </w:rPr>
      </w:pPr>
      <w:commentRangeStart w:id="156"/>
      <w:del w:id="157"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8"/>
        <w:r w:rsidRPr="00226F61" w:rsidDel="00D933E4">
          <w:rPr>
            <w:szCs w:val="22"/>
          </w:rPr>
          <w:delText>cells</w:delText>
        </w:r>
        <w:commentRangeEnd w:id="158"/>
        <w:r w:rsidR="00D20D96" w:rsidRPr="00226F61" w:rsidDel="00D933E4">
          <w:rPr>
            <w:rStyle w:val="CommentReference"/>
          </w:rPr>
          <w:commentReference w:id="158"/>
        </w:r>
        <w:r w:rsidRPr="00226F61" w:rsidDel="00D933E4">
          <w:rPr>
            <w:szCs w:val="22"/>
          </w:rPr>
          <w:delText>.</w:delText>
        </w:r>
        <w:commentRangeEnd w:id="156"/>
        <w:r w:rsidR="00F65495" w:rsidRPr="00226F61" w:rsidDel="00D933E4">
          <w:rPr>
            <w:rStyle w:val="CommentReference"/>
          </w:rPr>
          <w:commentReference w:id="156"/>
        </w:r>
      </w:del>
    </w:p>
    <w:p w14:paraId="61BA3340" w14:textId="7671A816" w:rsidR="007D6F87" w:rsidRPr="00226F61" w:rsidDel="00D933E4" w:rsidRDefault="007D6F87" w:rsidP="003A46F8">
      <w:pPr>
        <w:pStyle w:val="NormalWeb"/>
        <w:spacing w:before="0" w:beforeAutospacing="0" w:after="0" w:afterAutospacing="0"/>
        <w:rPr>
          <w:del w:id="159" w:author="Harry Cooper" w:date="2017-11-29T15:19:00Z"/>
          <w:szCs w:val="22"/>
        </w:rPr>
      </w:pPr>
      <w:del w:id="160" w:author="Harry Cooper" w:date="2017-11-29T15:19:00Z">
        <w:r w:rsidRPr="00226F61" w:rsidDel="00D933E4">
          <w:rPr>
            <w:noProof/>
            <w:szCs w:val="22"/>
            <w:rPrChange w:id="161"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2"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3"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4" w:author="Harry Cooper" w:date="2017-11-29T15:19:00Z"/>
          <w:szCs w:val="22"/>
        </w:rPr>
      </w:pPr>
      <w:del w:id="165" w:author="Harry Cooper" w:date="2017-11-29T15:19:00Z">
        <w:r w:rsidRPr="00226F61" w:rsidDel="00D933E4">
          <w:rPr>
            <w:szCs w:val="22"/>
          </w:rPr>
          <w:delText xml:space="preserve">A possible </w:delText>
        </w:r>
      </w:del>
      <w:commentRangeStart w:id="166"/>
      <w:del w:id="167" w:author="Harry Cooper" w:date="2017-11-29T15:17:00Z">
        <w:r w:rsidRPr="00226F61" w:rsidDel="00CA0BCF">
          <w:rPr>
            <w:szCs w:val="22"/>
          </w:rPr>
          <w:delText>detriment</w:delText>
        </w:r>
        <w:commentRangeEnd w:id="166"/>
        <w:r w:rsidR="00D20D96" w:rsidRPr="00226F61" w:rsidDel="00CA0BCF">
          <w:rPr>
            <w:rStyle w:val="CommentReference"/>
          </w:rPr>
          <w:commentReference w:id="166"/>
        </w:r>
        <w:r w:rsidRPr="00226F61" w:rsidDel="00CA0BCF">
          <w:rPr>
            <w:szCs w:val="22"/>
          </w:rPr>
          <w:delText xml:space="preserve"> </w:delText>
        </w:r>
      </w:del>
      <w:del w:id="168"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9"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70" w:author="Harry Cooper" w:date="2017-11-29T15:19:00Z"/>
          <w:szCs w:val="22"/>
        </w:rPr>
      </w:pPr>
      <w:del w:id="171"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2"/>
        <w:r w:rsidRPr="00226F61" w:rsidDel="00D933E4">
          <w:rPr>
            <w:szCs w:val="22"/>
          </w:rPr>
          <w:delText>This is a simplification which I’ll endeavour to update with my implementation.</w:delText>
        </w:r>
        <w:commentRangeEnd w:id="172"/>
        <w:r w:rsidR="00D20D96" w:rsidRPr="00226F61" w:rsidDel="00D933E4">
          <w:rPr>
            <w:rStyle w:val="CommentReference"/>
          </w:rPr>
          <w:commentReference w:id="172"/>
        </w:r>
      </w:del>
    </w:p>
    <w:p w14:paraId="2B4D48EC" w14:textId="77777777" w:rsidR="009F31FD" w:rsidRPr="009F31FD" w:rsidRDefault="0049568A" w:rsidP="00BE672F">
      <w:pPr>
        <w:pStyle w:val="NormalWeb"/>
        <w:spacing w:before="0" w:beforeAutospacing="0" w:after="0" w:afterAutospacing="0"/>
        <w:rPr>
          <w:color w:val="ED7D31" w:themeColor="accent2"/>
          <w:sz w:val="22"/>
          <w:szCs w:val="22"/>
        </w:rPr>
      </w:pPr>
      <w:r w:rsidRPr="00226F61">
        <w:rPr>
          <w:sz w:val="22"/>
          <w:szCs w:val="22"/>
        </w:rPr>
        <w:t> </w:t>
      </w:r>
      <w:r w:rsidR="009F31FD">
        <w:rPr>
          <w:sz w:val="22"/>
          <w:szCs w:val="22"/>
        </w:rPr>
        <w:br/>
      </w:r>
      <w:r w:rsidR="009F31FD" w:rsidRPr="009F31FD">
        <w:rPr>
          <w:color w:val="ED7D31" w:themeColor="accent2"/>
          <w:sz w:val="22"/>
          <w:szCs w:val="22"/>
        </w:rPr>
        <w:t>2.7 Cell Migration</w:t>
      </w:r>
    </w:p>
    <w:p w14:paraId="28D56AC6" w14:textId="77777777" w:rsidR="000E3C72" w:rsidRDefault="009F31FD" w:rsidP="009F31FD">
      <w:pPr>
        <w:pStyle w:val="NormalWeb"/>
        <w:numPr>
          <w:ilvl w:val="0"/>
          <w:numId w:val="10"/>
        </w:numPr>
        <w:spacing w:before="0" w:beforeAutospacing="0" w:after="0" w:afterAutospacing="0"/>
        <w:rPr>
          <w:color w:val="ED7D31" w:themeColor="accent2"/>
          <w:sz w:val="22"/>
          <w:szCs w:val="22"/>
        </w:rPr>
      </w:pPr>
      <w:r w:rsidRPr="009F31FD">
        <w:rPr>
          <w:color w:val="ED7D31" w:themeColor="accent2"/>
          <w:sz w:val="22"/>
          <w:szCs w:val="22"/>
        </w:rPr>
        <w:t>Very important to wound healing</w:t>
      </w:r>
      <w:r w:rsidR="000E3C72">
        <w:rPr>
          <w:color w:val="ED7D31" w:themeColor="accent2"/>
          <w:sz w:val="22"/>
          <w:szCs w:val="22"/>
        </w:rPr>
        <w:br/>
      </w:r>
    </w:p>
    <w:p w14:paraId="7251B1B2" w14:textId="77777777" w:rsidR="000E3C72" w:rsidRDefault="000E3C72" w:rsidP="000E3C72">
      <w:pPr>
        <w:pStyle w:val="NormalWeb"/>
        <w:spacing w:before="0" w:beforeAutospacing="0" w:after="0" w:afterAutospacing="0"/>
        <w:rPr>
          <w:color w:val="ED7D31" w:themeColor="accent2"/>
          <w:sz w:val="22"/>
          <w:szCs w:val="22"/>
        </w:rPr>
      </w:pPr>
      <w:r>
        <w:rPr>
          <w:color w:val="ED7D31" w:themeColor="accent2"/>
          <w:sz w:val="22"/>
          <w:szCs w:val="22"/>
        </w:rPr>
        <w:t>2.8 Review of Current Published ABM systems</w:t>
      </w:r>
    </w:p>
    <w:p w14:paraId="3178D6E9" w14:textId="77777777" w:rsidR="004359F4" w:rsidRDefault="000E3C72" w:rsidP="000E3C72">
      <w:pPr>
        <w:pStyle w:val="NormalWeb"/>
        <w:spacing w:before="0" w:beforeAutospacing="0" w:after="0" w:afterAutospacing="0"/>
        <w:rPr>
          <w:color w:val="ED7D31" w:themeColor="accent2"/>
          <w:sz w:val="22"/>
          <w:szCs w:val="22"/>
        </w:rPr>
      </w:pPr>
      <w:r>
        <w:rPr>
          <w:color w:val="ED7D31" w:themeColor="accent2"/>
          <w:sz w:val="22"/>
          <w:szCs w:val="22"/>
        </w:rPr>
        <w:tab/>
        <w:t>- I Could just move Epithelome to 2.6</w:t>
      </w:r>
      <w:r w:rsidR="004359F4">
        <w:rPr>
          <w:color w:val="ED7D31" w:themeColor="accent2"/>
          <w:sz w:val="22"/>
          <w:szCs w:val="22"/>
        </w:rPr>
        <w:br/>
      </w:r>
    </w:p>
    <w:p w14:paraId="3AF5F72B" w14:textId="77777777" w:rsidR="00D7104E" w:rsidRDefault="004359F4" w:rsidP="000E3C72">
      <w:pPr>
        <w:pStyle w:val="NormalWeb"/>
        <w:spacing w:before="0" w:beforeAutospacing="0" w:after="0" w:afterAutospacing="0"/>
        <w:rPr>
          <w:color w:val="ED7D31" w:themeColor="accent2"/>
          <w:sz w:val="22"/>
          <w:szCs w:val="22"/>
        </w:rPr>
      </w:pPr>
      <w:r>
        <w:rPr>
          <w:color w:val="ED7D31" w:themeColor="accent2"/>
          <w:sz w:val="22"/>
          <w:szCs w:val="22"/>
        </w:rPr>
        <w:t>2.9 Contact Inhibition and Confluence Detection</w:t>
      </w:r>
    </w:p>
    <w:p w14:paraId="33A9A06E" w14:textId="202D2A7E" w:rsidR="0049568A" w:rsidRPr="009F31FD" w:rsidRDefault="00D7104E" w:rsidP="000E3C72">
      <w:pPr>
        <w:pStyle w:val="NormalWeb"/>
        <w:spacing w:before="0" w:beforeAutospacing="0" w:after="0" w:afterAutospacing="0"/>
        <w:rPr>
          <w:color w:val="ED7D31" w:themeColor="accent2"/>
          <w:sz w:val="22"/>
          <w:szCs w:val="22"/>
        </w:rPr>
      </w:pPr>
      <w:r>
        <w:rPr>
          <w:color w:val="ED7D31" w:themeColor="accent2"/>
          <w:sz w:val="22"/>
          <w:szCs w:val="22"/>
        </w:rPr>
        <w:tab/>
        <w:t>- Quite a few papers to reference here</w:t>
      </w:r>
      <w:r w:rsidR="009F31FD" w:rsidRPr="009F31FD">
        <w:rPr>
          <w:color w:val="ED7D31" w:themeColor="accent2"/>
          <w:sz w:val="22"/>
          <w:szCs w:val="22"/>
        </w:rPr>
        <w:br/>
      </w: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48744A" w:rsidRDefault="00255A16" w:rsidP="00BE672F">
      <w:pPr>
        <w:rPr>
          <w:color w:val="ED7D31" w:themeColor="accent2"/>
        </w:rPr>
      </w:pPr>
      <w:r w:rsidRPr="0048744A">
        <w:rPr>
          <w:color w:val="ED7D31" w:themeColor="accent2"/>
        </w:rPr>
        <w:t>- Explain separating programmed vs. emergent behaviour more coherently.</w:t>
      </w:r>
    </w:p>
    <w:p w14:paraId="0D7C7115" w14:textId="75D62AB3" w:rsidR="0049568A" w:rsidRPr="00226F61" w:rsidRDefault="0048744A" w:rsidP="00BE672F">
      <w:r w:rsidRPr="0048744A">
        <w:rPr>
          <w:color w:val="ED7D31" w:themeColor="accent2"/>
        </w:rPr>
        <w:t>- More Specific Aims and Objectives</w:t>
      </w:r>
      <w:r>
        <w:br/>
      </w:r>
    </w:p>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0A52F2F8" w14:textId="1276B7C9" w:rsidR="00164FDF" w:rsidRPr="00226F61" w:rsidRDefault="00164FDF" w:rsidP="00164FDF">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3"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4"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5"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6"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7"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8"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szCs w:val="22"/>
        </w:rPr>
        <w:pPrChange w:id="179" w:author="Harry Cooper" w:date="2017-11-29T15:34:00Z">
          <w:pPr/>
        </w:pPrChange>
      </w:pPr>
      <w:r w:rsidRPr="00226F61">
        <w:rPr>
          <w:rFonts w:ascii="Times New Roman" w:hAnsi="Times New Roman" w:cs="Times New Roman"/>
          <w:szCs w:val="22"/>
        </w:rPr>
        <w:t xml:space="preserve">3.1.2 </w:t>
      </w:r>
      <w:ins w:id="180"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81"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lastRenderedPageBreak/>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2C0AD024" w14:textId="5E88C223" w:rsidR="00BD74DE" w:rsidRPr="00226F61" w:rsidRDefault="00610676" w:rsidP="00F87A7C">
      <w:pPr>
        <w:rPr>
          <w:sz w:val="22"/>
          <w:szCs w:val="22"/>
        </w:rPr>
      </w:pPr>
      <w:r w:rsidRPr="00226F61">
        <w:rPr>
          <w:sz w:val="22"/>
          <w:szCs w:val="22"/>
        </w:rPr>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2" w:author="Harry Cooper" w:date="2017-11-29T15:34:00Z">
        <w:r w:rsidR="00BD74DE" w:rsidRPr="00226F61">
          <w:rPr>
            <w:sz w:val="22"/>
            <w:szCs w:val="22"/>
            <w:rPrChange w:id="183" w:author="Harry Cooper" w:date="2017-11-30T09:14:00Z">
              <w:rPr/>
            </w:rPrChange>
          </w:rPr>
          <w:br/>
        </w:r>
      </w:ins>
    </w:p>
    <w:p w14:paraId="38C55504" w14:textId="77777777" w:rsidR="005B3367" w:rsidRPr="00226F61" w:rsidRDefault="005B3367" w:rsidP="00F87A7C">
      <w:pPr>
        <w:rPr>
          <w:sz w:val="22"/>
          <w:szCs w:val="22"/>
        </w:rPr>
      </w:pPr>
    </w:p>
    <w:p w14:paraId="055B4D07" w14:textId="77777777" w:rsidR="005B3367" w:rsidRPr="00226F61" w:rsidRDefault="005B3367" w:rsidP="00F87A7C">
      <w:pPr>
        <w:rPr>
          <w:sz w:val="22"/>
          <w:szCs w:val="22"/>
        </w:rPr>
      </w:pPr>
    </w:p>
    <w:p w14:paraId="1AA6BF77" w14:textId="77777777" w:rsidR="005B3367" w:rsidRPr="00226F61" w:rsidRDefault="005B3367" w:rsidP="00F87A7C">
      <w:pPr>
        <w:rPr>
          <w:sz w:val="22"/>
          <w:szCs w:val="22"/>
        </w:rPr>
      </w:pPr>
    </w:p>
    <w:p w14:paraId="0A0BFB5F" w14:textId="77777777" w:rsidR="005B3367" w:rsidRPr="00226F61" w:rsidRDefault="005B3367" w:rsidP="00F87A7C">
      <w:pPr>
        <w:rPr>
          <w:ins w:id="184" w:author="Harry Cooper" w:date="2017-11-29T15:34:00Z"/>
          <w:sz w:val="22"/>
          <w:szCs w:val="22"/>
          <w:rPrChange w:id="185" w:author="Harry Cooper" w:date="2017-11-30T09:14:00Z">
            <w:rPr>
              <w:ins w:id="186" w:author="Harry Cooper" w:date="2017-11-29T15:34:00Z"/>
            </w:rPr>
          </w:rPrChange>
        </w:rPr>
      </w:pPr>
    </w:p>
    <w:p w14:paraId="26FE5692" w14:textId="1933AA2E" w:rsidR="00BD74DE" w:rsidRPr="00226F61" w:rsidRDefault="00DD2494">
      <w:pPr>
        <w:pStyle w:val="ListParagraph"/>
        <w:rPr>
          <w:ins w:id="187" w:author="Harry Cooper" w:date="2017-11-29T15:35:00Z"/>
          <w:szCs w:val="22"/>
        </w:rPr>
        <w:pPrChange w:id="188" w:author="Harry Cooper" w:date="2017-11-29T15:34:00Z">
          <w:pPr/>
        </w:pPrChange>
      </w:pPr>
      <w:r w:rsidRPr="00226F61">
        <w:rPr>
          <w:rFonts w:ascii="Times New Roman" w:hAnsi="Times New Roman" w:cs="Times New Roman"/>
          <w:szCs w:val="22"/>
        </w:rPr>
        <w:t xml:space="preserve">3.1.3 </w:t>
      </w:r>
      <w:ins w:id="189"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90"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Pr="00226F61" w:rsidRDefault="00BD74DE"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91"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2" w:author="Harry Cooper" w:date="2017-11-29T15:22:00Z">
        <w:r w:rsidR="00644EDD" w:rsidRPr="00226F61">
          <w:rPr>
            <w:sz w:val="22"/>
            <w:szCs w:val="22"/>
          </w:rPr>
          <w:t>[</w:t>
        </w:r>
      </w:ins>
      <w:r w:rsidR="00B127C4" w:rsidRPr="00226F61">
        <w:rPr>
          <w:sz w:val="22"/>
          <w:szCs w:val="22"/>
        </w:rPr>
        <w:t>7</w:t>
      </w:r>
      <w:ins w:id="193"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4"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5"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6" w:author="Harry Cooper" w:date="2017-11-29T15:22:00Z"/>
          <w:sz w:val="22"/>
          <w:szCs w:val="22"/>
        </w:rPr>
      </w:pPr>
      <w:r w:rsidRPr="00226F61">
        <w:rPr>
          <w:sz w:val="22"/>
          <w:szCs w:val="22"/>
        </w:rPr>
        <w:t>I will not be creating a graphical user interface</w:t>
      </w:r>
      <w:ins w:id="197" w:author="Harry Cooper" w:date="2017-11-30T09:12:00Z">
        <w:r w:rsidR="006E25AA" w:rsidRPr="00226F61">
          <w:rPr>
            <w:sz w:val="22"/>
            <w:szCs w:val="22"/>
          </w:rPr>
          <w:t xml:space="preserve"> </w:t>
        </w:r>
      </w:ins>
      <w:r w:rsidRPr="00226F61">
        <w:rPr>
          <w:sz w:val="22"/>
          <w:szCs w:val="22"/>
        </w:rPr>
        <w:t>(</w:t>
      </w:r>
      <w:ins w:id="198" w:author="Harry Cooper" w:date="2017-11-30T09:12:00Z">
        <w:r w:rsidR="006E25AA" w:rsidRPr="00226F61">
          <w:rPr>
            <w:sz w:val="22"/>
            <w:szCs w:val="22"/>
          </w:rPr>
          <w:t>GUI</w:t>
        </w:r>
      </w:ins>
      <w:r w:rsidRPr="00226F61">
        <w:rPr>
          <w:sz w:val="22"/>
          <w:szCs w:val="22"/>
        </w:rPr>
        <w:t xml:space="preserve">) for the user to </w:t>
      </w:r>
      <w:ins w:id="199"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w:t>
      </w:r>
      <w:r w:rsidRPr="00226F61">
        <w:rPr>
          <w:sz w:val="22"/>
          <w:szCs w:val="22"/>
        </w:rPr>
        <w:lastRenderedPageBreak/>
        <w:t>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200" w:author="Harry Cooper" w:date="2017-11-29T15:26:00Z"/>
          <w:rFonts w:ascii="Times New Roman" w:hAnsi="Times New Roman" w:cs="Times New Roman"/>
          <w:sz w:val="22"/>
          <w:szCs w:val="22"/>
          <w:lang w:eastAsia="en-GB"/>
        </w:rPr>
        <w:pPrChange w:id="201" w:author="Harry Cooper" w:date="2017-11-29T15:26:00Z">
          <w:pPr>
            <w:pStyle w:val="ListParagraph"/>
            <w:numPr>
              <w:numId w:val="3"/>
            </w:numPr>
            <w:ind w:hanging="360"/>
          </w:pPr>
        </w:pPrChange>
      </w:pPr>
    </w:p>
    <w:p w14:paraId="68B8F416" w14:textId="1E1F71C0" w:rsidR="00135A10" w:rsidRPr="00226F61" w:rsidRDefault="00DD2494" w:rsidP="00135A10">
      <w:pPr>
        <w:rPr>
          <w:ins w:id="202" w:author="Harry Cooper" w:date="2017-11-30T09:49:00Z"/>
        </w:rPr>
      </w:pPr>
      <w:r w:rsidRPr="00226F61">
        <w:t xml:space="preserve">3.3 </w:t>
      </w:r>
      <w:ins w:id="203" w:author="Harry Cooper" w:date="2017-11-30T09:49:00Z">
        <w:r w:rsidR="00135A10" w:rsidRPr="00226F61">
          <w:t>Risk Analysis</w:t>
        </w:r>
      </w:ins>
    </w:p>
    <w:p w14:paraId="1A78EB8D" w14:textId="77777777" w:rsidR="00135A10" w:rsidRPr="00226F61" w:rsidRDefault="00135A10" w:rsidP="00135A10">
      <w:pPr>
        <w:rPr>
          <w:ins w:id="204" w:author="Harry Cooper" w:date="2017-11-30T09:50:00Z"/>
        </w:rPr>
      </w:pPr>
    </w:p>
    <w:p w14:paraId="1A005CA5" w14:textId="0F81EDB1" w:rsidR="00135A10" w:rsidRPr="00226F61" w:rsidRDefault="00135A10">
      <w:pPr>
        <w:ind w:left="720"/>
        <w:rPr>
          <w:sz w:val="22"/>
        </w:rPr>
        <w:pPrChange w:id="205" w:author="Harry Cooper" w:date="2017-11-30T09:52:00Z">
          <w:pPr/>
        </w:pPrChange>
      </w:pPr>
      <w:ins w:id="206" w:author="Harry Cooper" w:date="2017-11-30T09:50:00Z">
        <w:r w:rsidRPr="00226F61">
          <w:rPr>
            <w:sz w:val="22"/>
          </w:rPr>
          <w:t xml:space="preserve">I’ve included all the risks I believe are associated with my project below. I outline the nature of the risk, then give it a likelihood and </w:t>
        </w:r>
      </w:ins>
      <w:ins w:id="207" w:author="Harry Cooper" w:date="2017-11-30T09:51:00Z">
        <w:r w:rsidRPr="00226F61">
          <w:rPr>
            <w:sz w:val="22"/>
          </w:rPr>
          <w:t xml:space="preserve">impact score from 1 – 4, 1 being unlikely / negligible and 4 being very likely / project </w:t>
        </w:r>
      </w:ins>
      <w:ins w:id="208" w:author="Harry Cooper" w:date="2017-11-30T09:52:00Z">
        <w:r w:rsidRPr="00226F61">
          <w:rPr>
            <w:sz w:val="22"/>
          </w:rPr>
          <w:t>threatening</w:t>
        </w:r>
      </w:ins>
      <w:r w:rsidR="00FC7D05" w:rsidRPr="00226F61">
        <w:rPr>
          <w:sz w:val="22"/>
        </w:rPr>
        <w:t xml:space="preserve"> then provide a mitigation plan to decrease severity</w:t>
      </w:r>
      <w:ins w:id="209" w:author="Harry Cooper" w:date="2017-11-30T09:51:00Z">
        <w:r w:rsidRPr="00226F61">
          <w:rPr>
            <w:sz w:val="22"/>
          </w:rPr>
          <w:t>.</w:t>
        </w:r>
      </w:ins>
    </w:p>
    <w:p w14:paraId="78E23AA3" w14:textId="31559CF4" w:rsidR="00B042B9" w:rsidRPr="00226F61" w:rsidRDefault="00B042B9" w:rsidP="00B26C82">
      <w:pPr>
        <w:rPr>
          <w:sz w:val="22"/>
        </w:rPr>
      </w:pPr>
    </w:p>
    <w:p w14:paraId="04318835" w14:textId="77777777" w:rsidR="00476511" w:rsidRPr="00226F61" w:rsidRDefault="00476511" w:rsidP="00B26C82">
      <w:pPr>
        <w:rPr>
          <w:sz w:val="22"/>
        </w:rPr>
      </w:pPr>
    </w:p>
    <w:p w14:paraId="7B431E09" w14:textId="77777777" w:rsidR="00476511" w:rsidRPr="00226F61" w:rsidRDefault="00476511" w:rsidP="00B26C82">
      <w:pPr>
        <w:rPr>
          <w:sz w:val="22"/>
        </w:rPr>
      </w:pPr>
    </w:p>
    <w:p w14:paraId="58E435BB" w14:textId="77777777" w:rsidR="00476511" w:rsidRPr="00226F61" w:rsidRDefault="00476511" w:rsidP="00B26C82">
      <w:pPr>
        <w:rPr>
          <w:sz w:val="22"/>
        </w:rPr>
      </w:pPr>
    </w:p>
    <w:p w14:paraId="3174C1B8" w14:textId="77777777" w:rsidR="00476511" w:rsidRPr="00226F61" w:rsidRDefault="00476511" w:rsidP="00B26C82">
      <w:pPr>
        <w:rPr>
          <w:sz w:val="22"/>
        </w:rPr>
      </w:pPr>
    </w:p>
    <w:p w14:paraId="7B6939E3" w14:textId="77777777" w:rsidR="00476511" w:rsidRPr="00226F61" w:rsidRDefault="00476511" w:rsidP="00B26C82">
      <w:pPr>
        <w:rPr>
          <w:sz w:val="22"/>
        </w:rPr>
      </w:pPr>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 xml:space="preserve">Review of different software for contact resolution. Decreasing experiment area is </w:t>
            </w:r>
            <w:r w:rsidRPr="00226F61">
              <w:rPr>
                <w:sz w:val="22"/>
              </w:rPr>
              <w:lastRenderedPageBreak/>
              <w:t>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lastRenderedPageBreak/>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10"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proofErr w:type="gramStart"/>
      <w:r w:rsidR="007A568D" w:rsidRPr="00226F61">
        <w:rPr>
          <w:sz w:val="22"/>
          <w:szCs w:val="22"/>
        </w:rPr>
        <w:t>In order to</w:t>
      </w:r>
      <w:proofErr w:type="gramEnd"/>
      <w:r w:rsidR="007A568D" w:rsidRPr="00226F61">
        <w:rPr>
          <w:sz w:val="22"/>
          <w:szCs w:val="22"/>
        </w:rPr>
        <w:t xml:space="preserve">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Pr="00226F61" w:rsidRDefault="000635E8" w:rsidP="000635E8">
      <w:pPr>
        <w:ind w:left="720"/>
        <w:rPr>
          <w:rFonts w:eastAsia="Times New Roman"/>
          <w:sz w:val="21"/>
          <w:szCs w:val="22"/>
        </w:rPr>
      </w:pPr>
      <w:r w:rsidRPr="00226F61">
        <w:rPr>
          <w:sz w:val="22"/>
          <w:szCs w:val="22"/>
        </w:rPr>
        <w:t>The evaluation of my work will include the results I gather from the tests above and comparing them against current literature showing blood vessel wound healing in vitro.</w:t>
      </w:r>
    </w:p>
    <w:p w14:paraId="476FF22A" w14:textId="77777777" w:rsidR="00F42394" w:rsidRPr="00226F61" w:rsidRDefault="00F42394">
      <w:pPr>
        <w:rPr>
          <w:rFonts w:eastAsia="Times New Roman"/>
          <w:sz w:val="22"/>
          <w:szCs w:val="22"/>
        </w:rPr>
      </w:pPr>
    </w:p>
    <w:p w14:paraId="3BE2BD12" w14:textId="0E4E69B1" w:rsidR="00D23C28" w:rsidRPr="00A46881" w:rsidRDefault="00F42394" w:rsidP="007F18FA">
      <w:pPr>
        <w:pStyle w:val="ListParagraph"/>
        <w:numPr>
          <w:ilvl w:val="0"/>
          <w:numId w:val="9"/>
        </w:numPr>
        <w:rPr>
          <w:rFonts w:eastAsia="Times New Roman"/>
          <w:b/>
          <w:sz w:val="22"/>
          <w:szCs w:val="22"/>
        </w:rPr>
      </w:pPr>
      <w:r w:rsidRPr="00A46881">
        <w:rPr>
          <w:rFonts w:eastAsia="Times New Roman"/>
          <w:b/>
          <w:sz w:val="22"/>
          <w:szCs w:val="22"/>
        </w:rPr>
        <w:t>Design</w:t>
      </w:r>
      <w:r w:rsidR="00207EDB" w:rsidRPr="00A46881">
        <w:rPr>
          <w:rFonts w:eastAsia="Times New Roman"/>
          <w:b/>
          <w:sz w:val="22"/>
          <w:szCs w:val="22"/>
        </w:rPr>
        <w:br/>
      </w:r>
      <w:r w:rsidR="00207EDB" w:rsidRPr="00A46881">
        <w:rPr>
          <w:rFonts w:eastAsia="Times New Roman"/>
          <w:b/>
          <w:sz w:val="22"/>
          <w:szCs w:val="22"/>
        </w:rPr>
        <w:br/>
      </w:r>
      <w:r w:rsidR="00A46881" w:rsidRPr="00A46881">
        <w:rPr>
          <w:rFonts w:eastAsia="Times New Roman"/>
          <w:sz w:val="22"/>
          <w:szCs w:val="22"/>
        </w:rPr>
        <w:t>As seen above, there are several ways of developing an ABM to implement the requirements. In this</w:t>
      </w:r>
      <w:r w:rsidR="00C57FCD" w:rsidRPr="00A46881">
        <w:rPr>
          <w:rFonts w:eastAsia="Times New Roman"/>
          <w:sz w:val="22"/>
          <w:szCs w:val="22"/>
        </w:rPr>
        <w:t xml:space="preserve"> chapter</w:t>
      </w:r>
      <w:r w:rsidR="00A46881">
        <w:rPr>
          <w:rFonts w:eastAsia="Times New Roman"/>
          <w:sz w:val="22"/>
          <w:szCs w:val="22"/>
        </w:rPr>
        <w:t>, the various methods will be laid out and evaluated, leading to a final decision.</w:t>
      </w:r>
    </w:p>
    <w:p w14:paraId="21CE34FF" w14:textId="77777777" w:rsidR="00A46881" w:rsidRPr="00A46881" w:rsidRDefault="00A46881" w:rsidP="00A46881">
      <w:pPr>
        <w:pStyle w:val="ListParagraph"/>
        <w:ind w:left="360"/>
        <w:rPr>
          <w:rFonts w:eastAsia="Times New Roman"/>
          <w:b/>
          <w:sz w:val="22"/>
          <w:szCs w:val="22"/>
        </w:rPr>
      </w:pPr>
    </w:p>
    <w:p w14:paraId="3781E6BA" w14:textId="1BDB3C12" w:rsidR="00830234" w:rsidRPr="00830234" w:rsidRDefault="00830234" w:rsidP="00830234">
      <w:pPr>
        <w:rPr>
          <w:rFonts w:eastAsia="Times New Roman"/>
          <w:b/>
          <w:sz w:val="22"/>
          <w:szCs w:val="22"/>
        </w:rPr>
      </w:pPr>
      <w:r>
        <w:rPr>
          <w:rFonts w:eastAsia="Times New Roman"/>
          <w:b/>
          <w:sz w:val="22"/>
          <w:szCs w:val="22"/>
        </w:rPr>
        <w:t xml:space="preserve">4. 1 </w:t>
      </w:r>
      <w:r w:rsidRPr="00830234">
        <w:rPr>
          <w:rFonts w:eastAsia="Times New Roman"/>
          <w:b/>
          <w:sz w:val="22"/>
          <w:szCs w:val="22"/>
        </w:rPr>
        <w:t>Implementation Selection</w:t>
      </w:r>
    </w:p>
    <w:p w14:paraId="35FCE936" w14:textId="77777777" w:rsidR="00830234" w:rsidRDefault="00830234">
      <w:pPr>
        <w:rPr>
          <w:rFonts w:eastAsia="Times New Roman"/>
          <w:b/>
          <w:sz w:val="22"/>
          <w:szCs w:val="22"/>
        </w:rPr>
      </w:pPr>
    </w:p>
    <w:p w14:paraId="12E34731" w14:textId="77777777" w:rsidR="003758C0" w:rsidRPr="003758C0" w:rsidRDefault="00830234" w:rsidP="00830234">
      <w:pPr>
        <w:pStyle w:val="ListParagraph"/>
        <w:numPr>
          <w:ilvl w:val="2"/>
          <w:numId w:val="9"/>
        </w:numPr>
        <w:rPr>
          <w:rFonts w:eastAsia="Times New Roman"/>
          <w:sz w:val="22"/>
          <w:szCs w:val="22"/>
        </w:rPr>
      </w:pPr>
      <w:r w:rsidRPr="00830234">
        <w:rPr>
          <w:rFonts w:eastAsia="Times New Roman"/>
          <w:b/>
          <w:sz w:val="22"/>
          <w:szCs w:val="22"/>
        </w:rPr>
        <w:t>Methods of Choice</w:t>
      </w:r>
      <w:r w:rsidRPr="00830234">
        <w:rPr>
          <w:rFonts w:eastAsia="Times New Roman"/>
          <w:b/>
          <w:sz w:val="22"/>
          <w:szCs w:val="22"/>
        </w:rPr>
        <w:br/>
      </w:r>
    </w:p>
    <w:p w14:paraId="6D8A4DEE" w14:textId="77777777" w:rsidR="00767AA2" w:rsidRDefault="003758C0" w:rsidP="003758C0">
      <w:pPr>
        <w:pStyle w:val="ListParagraph"/>
        <w:rPr>
          <w:rFonts w:eastAsia="Times New Roman"/>
          <w:sz w:val="22"/>
          <w:szCs w:val="22"/>
        </w:rPr>
      </w:pPr>
      <w:r>
        <w:rPr>
          <w:rFonts w:eastAsia="Times New Roman"/>
          <w:b/>
          <w:sz w:val="22"/>
          <w:szCs w:val="22"/>
        </w:rPr>
        <w:t>Method 1: Development of new SPARK program</w:t>
      </w:r>
      <w:r>
        <w:rPr>
          <w:rFonts w:eastAsia="Times New Roman"/>
          <w:b/>
          <w:sz w:val="22"/>
          <w:szCs w:val="22"/>
        </w:rPr>
        <w:br/>
      </w:r>
    </w:p>
    <w:p w14:paraId="28180023" w14:textId="794E97F7" w:rsidR="00830234" w:rsidRPr="00830234" w:rsidRDefault="00767AA2" w:rsidP="003758C0">
      <w:pPr>
        <w:pStyle w:val="ListParagraph"/>
        <w:rPr>
          <w:rFonts w:eastAsia="Times New Roman"/>
          <w:sz w:val="22"/>
          <w:szCs w:val="22"/>
        </w:rPr>
      </w:pPr>
      <w:r>
        <w:rPr>
          <w:rFonts w:eastAsia="Times New Roman"/>
          <w:sz w:val="22"/>
          <w:szCs w:val="22"/>
        </w:rPr>
        <w:t>This would involve starting the system from scratch, beginning with developing an environment for the agents to interact on, followed by the implementation of each of the different cell states and their transitions.</w:t>
      </w:r>
      <w:r w:rsidR="003758C0">
        <w:rPr>
          <w:rFonts w:eastAsia="Times New Roman"/>
          <w:b/>
          <w:sz w:val="22"/>
          <w:szCs w:val="22"/>
        </w:rPr>
        <w:br/>
      </w:r>
      <w:r w:rsidR="003758C0">
        <w:rPr>
          <w:rFonts w:eastAsia="Times New Roman"/>
          <w:b/>
          <w:sz w:val="22"/>
          <w:szCs w:val="22"/>
        </w:rPr>
        <w:br/>
        <w:t>Method 2: Redesigning CellABM</w:t>
      </w:r>
      <w:r w:rsidR="00830234" w:rsidRPr="00830234">
        <w:rPr>
          <w:rFonts w:eastAsia="Times New Roman"/>
          <w:b/>
          <w:sz w:val="22"/>
          <w:szCs w:val="22"/>
        </w:rPr>
        <w:br/>
      </w:r>
      <w:r w:rsidR="003758C0">
        <w:rPr>
          <w:rFonts w:eastAsia="Times New Roman"/>
          <w:sz w:val="22"/>
          <w:szCs w:val="22"/>
        </w:rPr>
        <w:br/>
        <w:t xml:space="preserve">The work already carried out by </w:t>
      </w:r>
      <w:r w:rsidRPr="00226F61">
        <w:rPr>
          <w:sz w:val="22"/>
          <w:szCs w:val="22"/>
        </w:rPr>
        <w:t>Marziha Tehrani</w:t>
      </w:r>
      <w:r>
        <w:rPr>
          <w:sz w:val="22"/>
          <w:szCs w:val="22"/>
        </w:rPr>
        <w:t xml:space="preserve"> on CellABM can be built upon to include a new cell state, Quiescence. The current classes, </w:t>
      </w:r>
      <w:proofErr w:type="spellStart"/>
      <w:r>
        <w:rPr>
          <w:sz w:val="22"/>
          <w:szCs w:val="22"/>
        </w:rPr>
        <w:t>StemCells</w:t>
      </w:r>
      <w:proofErr w:type="spellEnd"/>
      <w:r>
        <w:rPr>
          <w:sz w:val="22"/>
          <w:szCs w:val="22"/>
        </w:rPr>
        <w:t xml:space="preserve"> and </w:t>
      </w:r>
      <w:proofErr w:type="spellStart"/>
      <w:r>
        <w:rPr>
          <w:sz w:val="22"/>
          <w:szCs w:val="22"/>
        </w:rPr>
        <w:t>CancerCells</w:t>
      </w:r>
      <w:proofErr w:type="spellEnd"/>
      <w:r>
        <w:rPr>
          <w:sz w:val="22"/>
          <w:szCs w:val="22"/>
        </w:rPr>
        <w:t xml:space="preserve"> can be </w:t>
      </w:r>
      <w:r w:rsidR="00237E16">
        <w:rPr>
          <w:sz w:val="22"/>
          <w:szCs w:val="22"/>
        </w:rPr>
        <w:t>refactored</w:t>
      </w:r>
      <w:r>
        <w:rPr>
          <w:sz w:val="22"/>
          <w:szCs w:val="22"/>
        </w:rPr>
        <w:t xml:space="preserve"> </w:t>
      </w:r>
      <w:r>
        <w:rPr>
          <w:sz w:val="22"/>
          <w:szCs w:val="22"/>
        </w:rPr>
        <w:lastRenderedPageBreak/>
        <w:t xml:space="preserve">to Endothelial Cells and </w:t>
      </w:r>
      <w:r w:rsidR="00237E16">
        <w:rPr>
          <w:sz w:val="22"/>
          <w:szCs w:val="22"/>
        </w:rPr>
        <w:t xml:space="preserve">Senescent Cells. Keeping much of the old code handling: apoptosis, cell movement, cell movement and overlap correction. </w:t>
      </w:r>
    </w:p>
    <w:p w14:paraId="5A376924" w14:textId="500EDFE6" w:rsidR="00830234" w:rsidRPr="00830234" w:rsidRDefault="00830234" w:rsidP="003758C0">
      <w:pPr>
        <w:pStyle w:val="ListParagraph"/>
        <w:rPr>
          <w:rFonts w:eastAsia="Times New Roman"/>
          <w:sz w:val="22"/>
          <w:szCs w:val="22"/>
        </w:rPr>
      </w:pPr>
    </w:p>
    <w:p w14:paraId="1A4048F3" w14:textId="77777777" w:rsidR="00EF7456" w:rsidRDefault="00EF7456" w:rsidP="00EF7456">
      <w:pPr>
        <w:pStyle w:val="ListParagraph"/>
        <w:numPr>
          <w:ilvl w:val="2"/>
          <w:numId w:val="9"/>
        </w:numPr>
        <w:rPr>
          <w:rFonts w:eastAsia="Times New Roman"/>
          <w:b/>
          <w:sz w:val="22"/>
          <w:szCs w:val="22"/>
        </w:rPr>
      </w:pPr>
      <w:r w:rsidRPr="00EF7456">
        <w:rPr>
          <w:rFonts w:eastAsia="Times New Roman"/>
          <w:b/>
          <w:sz w:val="22"/>
          <w:szCs w:val="22"/>
        </w:rPr>
        <w:t>Chosen implementation method</w:t>
      </w:r>
      <w:r>
        <w:rPr>
          <w:rFonts w:eastAsia="Times New Roman"/>
          <w:b/>
          <w:sz w:val="22"/>
          <w:szCs w:val="22"/>
        </w:rPr>
        <w:br/>
      </w:r>
    </w:p>
    <w:p w14:paraId="0D098233" w14:textId="77777777" w:rsidR="00025145" w:rsidRDefault="00EF7456" w:rsidP="00EF7456">
      <w:pPr>
        <w:pStyle w:val="ListParagraph"/>
        <w:rPr>
          <w:rFonts w:eastAsia="Times New Roman"/>
          <w:sz w:val="22"/>
          <w:szCs w:val="22"/>
        </w:rPr>
      </w:pPr>
      <w:r>
        <w:rPr>
          <w:rFonts w:eastAsia="Times New Roman"/>
          <w:sz w:val="22"/>
          <w:szCs w:val="22"/>
        </w:rPr>
        <w:t>- After developing smaller prototypes on each of these systems, and through thorough consideration, the clear choice was to develop the project using the existing framework from CellABM</w:t>
      </w:r>
    </w:p>
    <w:p w14:paraId="0D7D302F" w14:textId="39647A55" w:rsidR="00830234" w:rsidRPr="00EF7456" w:rsidRDefault="00025145" w:rsidP="00EF7456">
      <w:pPr>
        <w:pStyle w:val="ListParagraph"/>
        <w:rPr>
          <w:rFonts w:eastAsia="Times New Roman"/>
          <w:b/>
          <w:sz w:val="22"/>
          <w:szCs w:val="22"/>
        </w:rPr>
      </w:pPr>
      <w:r>
        <w:rPr>
          <w:rFonts w:eastAsia="Times New Roman"/>
          <w:sz w:val="22"/>
          <w:szCs w:val="22"/>
        </w:rPr>
        <w:t xml:space="preserve">Mention it is more important for the user of the system to have the </w:t>
      </w:r>
      <w:r w:rsidR="00EF7456" w:rsidRPr="00EF7456">
        <w:rPr>
          <w:rFonts w:eastAsia="Times New Roman"/>
          <w:b/>
          <w:sz w:val="22"/>
          <w:szCs w:val="22"/>
        </w:rPr>
        <w:br/>
      </w:r>
    </w:p>
    <w:p w14:paraId="1992B647" w14:textId="1739DC66" w:rsidR="00EF7456" w:rsidRPr="00335DB7" w:rsidRDefault="00EF7456" w:rsidP="00335DB7">
      <w:pPr>
        <w:pStyle w:val="ListParagraph"/>
        <w:numPr>
          <w:ilvl w:val="1"/>
          <w:numId w:val="9"/>
        </w:numPr>
        <w:rPr>
          <w:rFonts w:eastAsia="Times New Roman"/>
          <w:b/>
          <w:sz w:val="22"/>
          <w:szCs w:val="22"/>
        </w:rPr>
      </w:pPr>
      <w:r w:rsidRPr="00335DB7">
        <w:rPr>
          <w:rFonts w:eastAsia="Times New Roman"/>
          <w:b/>
          <w:sz w:val="22"/>
          <w:szCs w:val="22"/>
        </w:rPr>
        <w:t>An overview of Python and its Class System</w:t>
      </w:r>
      <w:r w:rsidR="00335DB7" w:rsidRPr="00335DB7">
        <w:rPr>
          <w:rFonts w:eastAsia="Times New Roman"/>
          <w:b/>
          <w:sz w:val="22"/>
          <w:szCs w:val="22"/>
        </w:rPr>
        <w:br/>
      </w:r>
      <w:r w:rsidR="00B06489">
        <w:rPr>
          <w:rFonts w:eastAsia="Times New Roman"/>
          <w:b/>
          <w:sz w:val="22"/>
          <w:szCs w:val="22"/>
        </w:rPr>
        <w:br/>
      </w:r>
      <w:r w:rsidR="00B06489">
        <w:rPr>
          <w:rFonts w:eastAsia="Times New Roman"/>
          <w:sz w:val="22"/>
          <w:szCs w:val="22"/>
        </w:rPr>
        <w:t xml:space="preserve">Since the implementation will be driven using Cell_ABM, Python is the language of choice for this project. Python is very </w:t>
      </w:r>
      <w:proofErr w:type="gramStart"/>
      <w:r w:rsidR="00B06489">
        <w:rPr>
          <w:rFonts w:eastAsia="Times New Roman"/>
          <w:sz w:val="22"/>
          <w:szCs w:val="22"/>
        </w:rPr>
        <w:t>similar to</w:t>
      </w:r>
      <w:proofErr w:type="gramEnd"/>
      <w:r w:rsidR="00B06489">
        <w:rPr>
          <w:rFonts w:eastAsia="Times New Roman"/>
          <w:sz w:val="22"/>
          <w:szCs w:val="22"/>
        </w:rPr>
        <w:t xml:space="preserve"> other widely used languages such as Java and </w:t>
      </w:r>
      <w:r w:rsidR="00954ACE">
        <w:rPr>
          <w:rFonts w:eastAsia="Times New Roman"/>
          <w:sz w:val="22"/>
          <w:szCs w:val="22"/>
        </w:rPr>
        <w:t xml:space="preserve">&lt;&gt; in that it is an Object Orientated Programming Language (OOP). </w:t>
      </w:r>
      <w:r w:rsidR="00B06489">
        <w:rPr>
          <w:rFonts w:eastAsia="Times New Roman"/>
          <w:b/>
          <w:sz w:val="22"/>
          <w:szCs w:val="22"/>
        </w:rPr>
        <w:br/>
      </w:r>
    </w:p>
    <w:p w14:paraId="06294E9A" w14:textId="4B2DD68D" w:rsidR="00D427FC"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sidR="00D427FC">
        <w:rPr>
          <w:rFonts w:eastAsia="Times New Roman"/>
          <w:b/>
          <w:sz w:val="22"/>
          <w:szCs w:val="22"/>
        </w:rPr>
        <w:br/>
      </w:r>
    </w:p>
    <w:p w14:paraId="078CA30E" w14:textId="77777777" w:rsidR="0038721F" w:rsidRPr="0038721F" w:rsidRDefault="00D427FC" w:rsidP="00335DB7">
      <w:pPr>
        <w:pStyle w:val="ListParagraph"/>
        <w:numPr>
          <w:ilvl w:val="1"/>
          <w:numId w:val="9"/>
        </w:numPr>
        <w:rPr>
          <w:rFonts w:eastAsia="Times New Roman"/>
          <w:b/>
          <w:sz w:val="22"/>
          <w:szCs w:val="22"/>
        </w:rPr>
      </w:pPr>
      <w:r>
        <w:rPr>
          <w:rFonts w:eastAsia="Times New Roman"/>
          <w:b/>
          <w:sz w:val="22"/>
          <w:szCs w:val="22"/>
        </w:rPr>
        <w:t>Environment</w:t>
      </w:r>
      <w:r>
        <w:rPr>
          <w:rFonts w:eastAsia="Times New Roman"/>
          <w:b/>
          <w:sz w:val="22"/>
          <w:szCs w:val="22"/>
        </w:rPr>
        <w:br/>
      </w:r>
      <w:r>
        <w:rPr>
          <w:rFonts w:eastAsia="Times New Roman"/>
          <w:b/>
          <w:sz w:val="22"/>
          <w:szCs w:val="22"/>
        </w:rPr>
        <w:br/>
      </w:r>
      <w:r>
        <w:rPr>
          <w:rFonts w:eastAsia="Times New Roman"/>
          <w:sz w:val="22"/>
          <w:szCs w:val="22"/>
        </w:rPr>
        <w:t xml:space="preserve">At the beginning of the program, the user will define several key parameters used to initialise the environment. Notably, the size (in </w:t>
      </w:r>
      <w:r w:rsidR="00601544">
        <w:rPr>
          <w:rFonts w:eastAsia="Times New Roman"/>
          <w:sz w:val="22"/>
          <w:szCs w:val="22"/>
        </w:rPr>
        <w:t>micrometres</w:t>
      </w:r>
      <w:r>
        <w:rPr>
          <w:rFonts w:eastAsia="Times New Roman"/>
          <w:sz w:val="22"/>
          <w:szCs w:val="22"/>
        </w:rPr>
        <w:t xml:space="preserve">), the number of starting Endothelial Cells and the number of Starting Senescent Cells. This allows the user to define cell ratios for differing patient ages in accordance with the data found in </w:t>
      </w:r>
      <w:r w:rsidRPr="00D427FC">
        <w:rPr>
          <w:rFonts w:eastAsia="Times New Roman"/>
          <w:color w:val="FF0000"/>
          <w:sz w:val="22"/>
          <w:szCs w:val="22"/>
        </w:rPr>
        <w:t>&lt;</w:t>
      </w:r>
      <w:r>
        <w:rPr>
          <w:rFonts w:eastAsia="Times New Roman"/>
          <w:color w:val="FF0000"/>
          <w:sz w:val="22"/>
          <w:szCs w:val="22"/>
        </w:rPr>
        <w:t>Find source of % senescent at each age</w:t>
      </w:r>
      <w:r w:rsidRPr="00D427FC">
        <w:rPr>
          <w:rFonts w:eastAsia="Times New Roman"/>
          <w:color w:val="FF0000"/>
          <w:sz w:val="22"/>
          <w:szCs w:val="22"/>
        </w:rPr>
        <w:t>&gt;</w:t>
      </w:r>
      <w:r>
        <w:rPr>
          <w:rFonts w:eastAsia="Times New Roman"/>
          <w:sz w:val="22"/>
          <w:szCs w:val="22"/>
        </w:rPr>
        <w:t>.</w:t>
      </w:r>
      <w:r w:rsidR="0038721F">
        <w:rPr>
          <w:rFonts w:eastAsia="Times New Roman"/>
          <w:sz w:val="22"/>
          <w:szCs w:val="22"/>
        </w:rPr>
        <w:t xml:space="preserve"> The Environment class will then create the starting agents with a random set of parameters taken from a range given in the Literature Review </w:t>
      </w:r>
      <w:r w:rsidR="0038721F" w:rsidRPr="0038721F">
        <w:rPr>
          <w:rFonts w:eastAsia="Times New Roman"/>
          <w:color w:val="FF0000"/>
          <w:sz w:val="22"/>
          <w:szCs w:val="22"/>
        </w:rPr>
        <w:t>&lt;Insert number (2.x)&gt;</w:t>
      </w:r>
      <w:r w:rsidR="0038721F">
        <w:rPr>
          <w:rFonts w:eastAsia="Times New Roman"/>
          <w:sz w:val="22"/>
          <w:szCs w:val="22"/>
        </w:rPr>
        <w:t xml:space="preserve">, and append them to a list of starting agents. </w:t>
      </w:r>
    </w:p>
    <w:p w14:paraId="01488F72" w14:textId="57DC6828" w:rsidR="00335DB7" w:rsidRDefault="0038721F" w:rsidP="0038721F">
      <w:pPr>
        <w:pStyle w:val="ListParagraph"/>
        <w:ind w:left="500"/>
        <w:rPr>
          <w:rFonts w:eastAsia="Times New Roman"/>
          <w:b/>
          <w:sz w:val="22"/>
          <w:szCs w:val="22"/>
        </w:rPr>
      </w:pPr>
      <w:r>
        <w:rPr>
          <w:rFonts w:eastAsia="Times New Roman"/>
          <w:sz w:val="22"/>
          <w:szCs w:val="22"/>
        </w:rPr>
        <w:t xml:space="preserve">The cells will be placed on an orthogonal 2-D NumPy Matrix with x and y co-ordinates representing their relative locations within the simulation. </w:t>
      </w:r>
      <w:r w:rsidR="00335DB7">
        <w:rPr>
          <w:rFonts w:eastAsia="Times New Roman"/>
          <w:b/>
          <w:sz w:val="22"/>
          <w:szCs w:val="22"/>
        </w:rPr>
        <w:br/>
      </w:r>
    </w:p>
    <w:p w14:paraId="26ABA319" w14:textId="6B00579A" w:rsidR="00335DB7" w:rsidRPr="00243EE1" w:rsidRDefault="00D02BE8" w:rsidP="00243EE1">
      <w:pPr>
        <w:pStyle w:val="ListParagraph"/>
        <w:numPr>
          <w:ilvl w:val="1"/>
          <w:numId w:val="9"/>
        </w:numPr>
        <w:rPr>
          <w:rFonts w:eastAsia="Times New Roman"/>
          <w:b/>
          <w:sz w:val="22"/>
          <w:szCs w:val="22"/>
        </w:rPr>
      </w:pPr>
      <w:r>
        <w:rPr>
          <w:rFonts w:eastAsia="Times New Roman"/>
          <w:b/>
          <w:sz w:val="22"/>
          <w:szCs w:val="22"/>
        </w:rPr>
        <w:t>Prototyping</w:t>
      </w:r>
      <w:r w:rsidRPr="00243EE1">
        <w:rPr>
          <w:rFonts w:eastAsia="Times New Roman"/>
          <w:b/>
          <w:sz w:val="22"/>
          <w:szCs w:val="22"/>
        </w:rPr>
        <w:br/>
      </w:r>
      <w:r w:rsidRPr="00243EE1">
        <w:rPr>
          <w:rFonts w:eastAsia="Times New Roman"/>
          <w:b/>
          <w:sz w:val="22"/>
          <w:szCs w:val="22"/>
        </w:rPr>
        <w:br/>
      </w:r>
      <w:r w:rsidRPr="00243EE1">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5BA3CAF7" w14:textId="77777777" w:rsidR="00E97A1B" w:rsidRPr="00E97A1B" w:rsidRDefault="00F73834" w:rsidP="00E97A1B">
      <w:pPr>
        <w:pStyle w:val="ListParagraph"/>
        <w:numPr>
          <w:ilvl w:val="1"/>
          <w:numId w:val="9"/>
        </w:numPr>
        <w:rPr>
          <w:rFonts w:eastAsia="Times New Roman"/>
          <w:b/>
          <w:sz w:val="22"/>
          <w:szCs w:val="22"/>
        </w:rPr>
      </w:pPr>
      <w:r>
        <w:rPr>
          <w:rFonts w:eastAsia="Times New Roman"/>
          <w:b/>
          <w:sz w:val="22"/>
          <w:szCs w:val="22"/>
        </w:rPr>
        <w:t>Theorised Program Flow</w:t>
      </w:r>
      <w:r w:rsidR="004F6D66">
        <w:rPr>
          <w:rFonts w:eastAsia="Times New Roman"/>
          <w:b/>
          <w:sz w:val="22"/>
          <w:szCs w:val="22"/>
        </w:rPr>
        <w:br/>
      </w:r>
      <w:r w:rsidR="000A50D0">
        <w:rPr>
          <w:rFonts w:eastAsia="Times New Roman"/>
          <w:b/>
          <w:sz w:val="22"/>
          <w:szCs w:val="22"/>
        </w:rPr>
        <w:br/>
      </w:r>
      <w:r w:rsidR="000A50D0">
        <w:rPr>
          <w:rFonts w:eastAsia="Times New Roman"/>
          <w:sz w:val="22"/>
          <w:szCs w:val="22"/>
        </w:rPr>
        <w:t xml:space="preserve">Below are the </w:t>
      </w:r>
      <w:r w:rsidR="00212A37">
        <w:rPr>
          <w:rFonts w:eastAsia="Times New Roman"/>
          <w:sz w:val="22"/>
          <w:szCs w:val="22"/>
        </w:rPr>
        <w:t>guides that will be followed during the development of the program. They provide the road map of how each class and function interacts with each other, leading to emergent behaviour of the cells.</w:t>
      </w:r>
      <w:r w:rsidR="00D15711">
        <w:rPr>
          <w:rFonts w:eastAsia="Times New Roman"/>
          <w:sz w:val="22"/>
          <w:szCs w:val="22"/>
        </w:rPr>
        <w:t xml:space="preserve"> A quick overview of the cellular progression is given in Figure </w:t>
      </w:r>
      <w:r w:rsidR="00403B5F">
        <w:rPr>
          <w:rFonts w:eastAsia="Times New Roman"/>
          <w:sz w:val="22"/>
          <w:szCs w:val="22"/>
        </w:rPr>
        <w:t xml:space="preserve">4.5.1, showing how, generally, cells start out being normal Endothelial cells, then they can either move onto being Quiescent or Senescent. Quiescent cells </w:t>
      </w:r>
      <w:proofErr w:type="gramStart"/>
      <w:r w:rsidR="00403B5F">
        <w:rPr>
          <w:rFonts w:eastAsia="Times New Roman"/>
          <w:sz w:val="22"/>
          <w:szCs w:val="22"/>
        </w:rPr>
        <w:t>are able to</w:t>
      </w:r>
      <w:proofErr w:type="gramEnd"/>
      <w:r w:rsidR="00403B5F">
        <w:rPr>
          <w:rFonts w:eastAsia="Times New Roman"/>
          <w:sz w:val="22"/>
          <w:szCs w:val="22"/>
        </w:rPr>
        <w:t xml:space="preserve"> revert back to Endothelial cells or turn Senescent if they persist long enough. As shown, Senescent cells act as a sink, trapping the cell in that state until the end of the simulation.</w:t>
      </w:r>
      <w:r w:rsidR="00E97A1B">
        <w:rPr>
          <w:rFonts w:eastAsia="Times New Roman"/>
          <w:sz w:val="22"/>
          <w:szCs w:val="22"/>
        </w:rPr>
        <w:br/>
      </w:r>
    </w:p>
    <w:p w14:paraId="737F07CB" w14:textId="77777777" w:rsidR="001765C6" w:rsidRDefault="001765C6" w:rsidP="001765C6">
      <w:pPr>
        <w:pStyle w:val="ListParagraph"/>
        <w:ind w:left="500"/>
        <w:jc w:val="center"/>
        <w:rPr>
          <w:rFonts w:eastAsia="Times New Roman"/>
          <w:b/>
          <w:sz w:val="22"/>
          <w:szCs w:val="22"/>
        </w:rPr>
      </w:pPr>
      <w:r>
        <w:rPr>
          <w:rFonts w:eastAsia="Times New Roman"/>
          <w:b/>
          <w:noProof/>
          <w:sz w:val="22"/>
          <w:szCs w:val="22"/>
          <w:lang w:eastAsia="en-GB"/>
        </w:rPr>
        <w:lastRenderedPageBreak/>
        <w:drawing>
          <wp:inline distT="0" distB="0" distL="0" distR="0" wp14:anchorId="4A7743D6" wp14:editId="1117252D">
            <wp:extent cx="1977390" cy="3447415"/>
            <wp:effectExtent l="0" t="0" r="3810" b="6985"/>
            <wp:docPr id="10" name="Picture 10" descr="General_Cell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_Cell_Ev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3447415"/>
                    </a:xfrm>
                    <a:prstGeom prst="rect">
                      <a:avLst/>
                    </a:prstGeom>
                    <a:noFill/>
                    <a:ln>
                      <a:noFill/>
                    </a:ln>
                  </pic:spPr>
                </pic:pic>
              </a:graphicData>
            </a:graphic>
          </wp:inline>
        </w:drawing>
      </w:r>
    </w:p>
    <w:p w14:paraId="30294D44" w14:textId="6B5ADC59" w:rsidR="00D02BE8" w:rsidRPr="00E97A1B" w:rsidRDefault="000A50D0" w:rsidP="001765C6">
      <w:pPr>
        <w:pStyle w:val="ListParagraph"/>
        <w:ind w:left="500"/>
        <w:jc w:val="center"/>
        <w:rPr>
          <w:rFonts w:eastAsia="Times New Roman"/>
          <w:b/>
          <w:sz w:val="22"/>
          <w:szCs w:val="22"/>
        </w:rPr>
      </w:pPr>
      <w:r w:rsidRPr="00E97A1B">
        <w:rPr>
          <w:rFonts w:eastAsia="Times New Roman"/>
          <w:b/>
          <w:sz w:val="22"/>
          <w:szCs w:val="22"/>
        </w:rPr>
        <w:br/>
      </w:r>
    </w:p>
    <w:p w14:paraId="4AE36F99" w14:textId="3154ACA9" w:rsidR="0054792B" w:rsidRPr="00317340" w:rsidRDefault="004F6D66" w:rsidP="00317340">
      <w:pPr>
        <w:pStyle w:val="ListParagraph"/>
        <w:numPr>
          <w:ilvl w:val="2"/>
          <w:numId w:val="9"/>
        </w:numPr>
        <w:rPr>
          <w:rFonts w:eastAsia="Times New Roman"/>
          <w:b/>
          <w:sz w:val="22"/>
          <w:szCs w:val="22"/>
        </w:rPr>
      </w:pPr>
      <w:r w:rsidRPr="00317340">
        <w:rPr>
          <w:rFonts w:eastAsia="Times New Roman"/>
          <w:b/>
          <w:sz w:val="22"/>
          <w:szCs w:val="22"/>
        </w:rPr>
        <w:t>Cell_ABM</w:t>
      </w:r>
      <w:r w:rsidR="003968FB" w:rsidRPr="00317340">
        <w:rPr>
          <w:rFonts w:eastAsia="Times New Roman"/>
          <w:b/>
          <w:sz w:val="22"/>
          <w:szCs w:val="22"/>
        </w:rPr>
        <w:br/>
      </w:r>
      <w:r w:rsidR="003968FB" w:rsidRPr="00317340">
        <w:rPr>
          <w:rFonts w:eastAsia="Times New Roman"/>
          <w:b/>
          <w:sz w:val="22"/>
          <w:szCs w:val="22"/>
        </w:rPr>
        <w:br/>
      </w:r>
      <w:r w:rsidR="003968FB" w:rsidRPr="00317340">
        <w:rPr>
          <w:rFonts w:eastAsia="Times New Roman"/>
          <w:sz w:val="22"/>
          <w:szCs w:val="22"/>
        </w:rPr>
        <w:t>This flow chart shows how the overall program will run, generally solving the agents, correcting their overlap, and plotting a 2-D graph of agent locations. Finishing when the maximum number of iterations declared by the user has been reached.</w:t>
      </w:r>
      <w:r w:rsidR="00A71193" w:rsidRPr="00317340">
        <w:rPr>
          <w:rFonts w:eastAsia="Times New Roman"/>
          <w:b/>
          <w:sz w:val="22"/>
          <w:szCs w:val="22"/>
        </w:rPr>
        <w:br/>
      </w:r>
    </w:p>
    <w:p w14:paraId="209A3342" w14:textId="77777777" w:rsidR="0054792B" w:rsidRDefault="004F6D66" w:rsidP="0054792B">
      <w:pPr>
        <w:pStyle w:val="ListParagraph"/>
        <w:jc w:val="center"/>
        <w:rPr>
          <w:rFonts w:eastAsia="Times New Roman"/>
          <w:b/>
          <w:sz w:val="22"/>
          <w:szCs w:val="22"/>
        </w:rPr>
      </w:pPr>
      <w:r w:rsidRPr="0054792B">
        <w:rPr>
          <w:rFonts w:eastAsia="Times New Roman"/>
          <w:b/>
          <w:sz w:val="22"/>
          <w:szCs w:val="22"/>
        </w:rPr>
        <w:lastRenderedPageBreak/>
        <w:br/>
      </w:r>
      <w:r w:rsidR="00CA41A3">
        <w:rPr>
          <w:noProof/>
          <w:lang w:eastAsia="en-GB"/>
        </w:rPr>
        <w:drawing>
          <wp:inline distT="0" distB="0" distL="0" distR="0" wp14:anchorId="41BE0F08" wp14:editId="2DDD6769">
            <wp:extent cx="3518108" cy="8689340"/>
            <wp:effectExtent l="0" t="0" r="12700" b="0"/>
            <wp:docPr id="8" name="Picture 8"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652" cy="8690684"/>
                    </a:xfrm>
                    <a:prstGeom prst="rect">
                      <a:avLst/>
                    </a:prstGeom>
                    <a:noFill/>
                    <a:ln>
                      <a:noFill/>
                    </a:ln>
                  </pic:spPr>
                </pic:pic>
              </a:graphicData>
            </a:graphic>
          </wp:inline>
        </w:drawing>
      </w:r>
    </w:p>
    <w:p w14:paraId="4F782022" w14:textId="77777777" w:rsidR="0054792B" w:rsidRDefault="0054792B" w:rsidP="0054792B">
      <w:pPr>
        <w:pStyle w:val="ListParagraph"/>
        <w:rPr>
          <w:rFonts w:eastAsia="Times New Roman"/>
          <w:b/>
          <w:sz w:val="22"/>
          <w:szCs w:val="22"/>
        </w:rPr>
      </w:pPr>
    </w:p>
    <w:p w14:paraId="4E759530" w14:textId="77777777" w:rsidR="0054792B" w:rsidRDefault="0054792B" w:rsidP="0054792B">
      <w:pPr>
        <w:pStyle w:val="ListParagraph"/>
        <w:rPr>
          <w:rFonts w:eastAsia="Times New Roman"/>
          <w:b/>
          <w:sz w:val="22"/>
          <w:szCs w:val="22"/>
        </w:rPr>
      </w:pPr>
    </w:p>
    <w:p w14:paraId="7FA20DF8" w14:textId="77777777" w:rsidR="0054792B" w:rsidRDefault="0054792B" w:rsidP="0054792B">
      <w:pPr>
        <w:pStyle w:val="ListParagraph"/>
        <w:rPr>
          <w:rFonts w:eastAsia="Times New Roman"/>
          <w:b/>
          <w:sz w:val="22"/>
          <w:szCs w:val="22"/>
        </w:rPr>
      </w:pPr>
    </w:p>
    <w:p w14:paraId="3E08DD03" w14:textId="7B7FD312" w:rsidR="00FC1F91" w:rsidRDefault="004F6D66" w:rsidP="00317340">
      <w:pPr>
        <w:pStyle w:val="ListParagraph"/>
        <w:numPr>
          <w:ilvl w:val="2"/>
          <w:numId w:val="9"/>
        </w:numPr>
        <w:rPr>
          <w:rFonts w:eastAsia="Times New Roman"/>
          <w:b/>
          <w:sz w:val="22"/>
          <w:szCs w:val="22"/>
        </w:rPr>
      </w:pPr>
      <w:r w:rsidRPr="00317340">
        <w:rPr>
          <w:rFonts w:eastAsia="Times New Roman"/>
          <w:b/>
          <w:sz w:val="22"/>
          <w:szCs w:val="22"/>
        </w:rPr>
        <w:t>Cell Stages</w:t>
      </w:r>
    </w:p>
    <w:p w14:paraId="3D9DB7BD" w14:textId="77777777" w:rsidR="00B42F10" w:rsidRDefault="00B42F10" w:rsidP="00B42F10">
      <w:pPr>
        <w:pStyle w:val="ListParagraph"/>
        <w:rPr>
          <w:rFonts w:eastAsia="Times New Roman"/>
          <w:b/>
          <w:sz w:val="22"/>
          <w:szCs w:val="22"/>
        </w:rPr>
      </w:pPr>
    </w:p>
    <w:p w14:paraId="669EAFAA" w14:textId="29C09C57" w:rsidR="00B42F10" w:rsidRPr="00B42F10" w:rsidRDefault="00B42F10" w:rsidP="00B42F10">
      <w:pPr>
        <w:pStyle w:val="ListParagraph"/>
        <w:rPr>
          <w:rFonts w:eastAsia="Times New Roman"/>
          <w:sz w:val="22"/>
          <w:szCs w:val="22"/>
        </w:rPr>
      </w:pPr>
      <w:r>
        <w:rPr>
          <w:rFonts w:eastAsia="Times New Roman"/>
          <w:sz w:val="22"/>
          <w:szCs w:val="22"/>
        </w:rPr>
        <w:t>A more thorough plan of cell evolution is given below in figure 4.6.2.1. This shows the logic behind each of the cell stages, and how the cells progress with the simulation</w:t>
      </w:r>
      <w:r w:rsidR="003F4A0A">
        <w:rPr>
          <w:rFonts w:eastAsia="Times New Roman"/>
          <w:sz w:val="22"/>
          <w:szCs w:val="22"/>
        </w:rPr>
        <w:t>.</w:t>
      </w:r>
    </w:p>
    <w:p w14:paraId="7896AEE4" w14:textId="1670B294" w:rsidR="004F6D66" w:rsidRPr="0054792B" w:rsidRDefault="004F6D66" w:rsidP="00FC1F91">
      <w:pPr>
        <w:pStyle w:val="ListParagraph"/>
        <w:jc w:val="center"/>
        <w:rPr>
          <w:rFonts w:eastAsia="Times New Roman"/>
          <w:b/>
          <w:sz w:val="22"/>
          <w:szCs w:val="22"/>
        </w:rPr>
      </w:pPr>
      <w:r w:rsidRPr="0054792B">
        <w:rPr>
          <w:rFonts w:eastAsia="Times New Roman"/>
          <w:b/>
          <w:sz w:val="22"/>
          <w:szCs w:val="22"/>
        </w:rPr>
        <w:lastRenderedPageBreak/>
        <w:br/>
      </w:r>
      <w:r w:rsidR="000A50D0">
        <w:rPr>
          <w:rFonts w:eastAsia="Times New Roman"/>
          <w:b/>
          <w:noProof/>
          <w:sz w:val="22"/>
          <w:szCs w:val="22"/>
          <w:lang w:eastAsia="en-GB"/>
        </w:rPr>
        <w:drawing>
          <wp:inline distT="0" distB="0" distL="0" distR="0" wp14:anchorId="3C437067" wp14:editId="46034385">
            <wp:extent cx="2972190" cy="8628380"/>
            <wp:effectExtent l="0" t="0" r="0" b="7620"/>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620" cy="8647046"/>
                    </a:xfrm>
                    <a:prstGeom prst="rect">
                      <a:avLst/>
                    </a:prstGeom>
                    <a:noFill/>
                    <a:ln>
                      <a:noFill/>
                    </a:ln>
                  </pic:spPr>
                </pic:pic>
              </a:graphicData>
            </a:graphic>
          </wp:inline>
        </w:drawing>
      </w:r>
      <w:r w:rsidR="00FC1F91">
        <w:rPr>
          <w:rFonts w:eastAsia="Times New Roman"/>
          <w:b/>
          <w:sz w:val="22"/>
          <w:szCs w:val="22"/>
        </w:rPr>
        <w:br/>
      </w:r>
      <w:r w:rsidR="00FC1F91">
        <w:rPr>
          <w:rFonts w:eastAsia="Times New Roman"/>
          <w:b/>
          <w:sz w:val="22"/>
          <w:szCs w:val="22"/>
        </w:rPr>
        <w:lastRenderedPageBreak/>
        <w:br/>
      </w:r>
    </w:p>
    <w:p w14:paraId="6C5F0C70" w14:textId="34CC21D3" w:rsidR="004F6D66" w:rsidRPr="004264C1" w:rsidRDefault="004F6D66" w:rsidP="006E3EA1">
      <w:pPr>
        <w:ind w:left="500"/>
        <w:rPr>
          <w:rFonts w:eastAsia="Times New Roman"/>
          <w:color w:val="FF0000"/>
          <w:sz w:val="22"/>
          <w:szCs w:val="22"/>
        </w:rPr>
      </w:pPr>
      <w:r>
        <w:rPr>
          <w:rFonts w:eastAsia="Times New Roman"/>
          <w:b/>
          <w:sz w:val="22"/>
          <w:szCs w:val="22"/>
        </w:rPr>
        <w:t>4.5.3 Agent_Solve</w:t>
      </w:r>
      <w:r w:rsidR="00F754DE">
        <w:rPr>
          <w:rFonts w:eastAsia="Times New Roman"/>
          <w:b/>
          <w:sz w:val="22"/>
          <w:szCs w:val="22"/>
        </w:rPr>
        <w:br/>
      </w:r>
      <w:r w:rsidR="00F754DE">
        <w:rPr>
          <w:rFonts w:eastAsia="Times New Roman"/>
          <w:b/>
          <w:sz w:val="22"/>
          <w:szCs w:val="22"/>
        </w:rPr>
        <w:br/>
      </w:r>
      <w:r w:rsidR="00F754DE">
        <w:rPr>
          <w:rFonts w:eastAsia="Times New Roman"/>
          <w:sz w:val="22"/>
          <w:szCs w:val="22"/>
        </w:rPr>
        <w:t>This flow chart is missing logic about contact inhibition and confluence detection. This will be implemented in the final program flow chart.</w:t>
      </w:r>
      <w:r w:rsidR="005D4539">
        <w:rPr>
          <w:rFonts w:eastAsia="Times New Roman"/>
          <w:sz w:val="22"/>
          <w:szCs w:val="22"/>
        </w:rPr>
        <w:t xml:space="preserve"> This flow chart is very </w:t>
      </w:r>
      <w:proofErr w:type="gramStart"/>
      <w:r w:rsidR="005D4539">
        <w:rPr>
          <w:rFonts w:eastAsia="Times New Roman"/>
          <w:sz w:val="22"/>
          <w:szCs w:val="22"/>
        </w:rPr>
        <w:t>similar to</w:t>
      </w:r>
      <w:proofErr w:type="gramEnd"/>
      <w:r w:rsidR="005D4539">
        <w:rPr>
          <w:rFonts w:eastAsia="Times New Roman"/>
          <w:sz w:val="22"/>
          <w:szCs w:val="22"/>
        </w:rPr>
        <w:t xml:space="preserve"> how Marziha left Agent_Solve. </w:t>
      </w:r>
      <w:r w:rsidR="004264C1">
        <w:rPr>
          <w:rFonts w:eastAsia="Times New Roman"/>
          <w:sz w:val="22"/>
          <w:szCs w:val="22"/>
        </w:rPr>
        <w:t xml:space="preserve"> </w:t>
      </w:r>
      <w:r w:rsidR="004264C1">
        <w:rPr>
          <w:rFonts w:eastAsia="Times New Roman"/>
          <w:color w:val="FF0000"/>
          <w:sz w:val="22"/>
          <w:szCs w:val="22"/>
        </w:rPr>
        <w:t>A Decision doesn’t have a No terminal</w:t>
      </w:r>
      <w:r w:rsidR="00BB37FD">
        <w:rPr>
          <w:rFonts w:eastAsia="Times New Roman"/>
          <w:color w:val="FF0000"/>
          <w:sz w:val="22"/>
          <w:szCs w:val="22"/>
        </w:rPr>
        <w:t xml:space="preserve"> (Stage = </w:t>
      </w:r>
      <w:proofErr w:type="spellStart"/>
      <w:r w:rsidR="00BB37FD">
        <w:rPr>
          <w:rFonts w:eastAsia="Times New Roman"/>
          <w:color w:val="FF0000"/>
          <w:sz w:val="22"/>
          <w:szCs w:val="22"/>
        </w:rPr>
        <w:t>Max_Stage</w:t>
      </w:r>
      <w:proofErr w:type="spellEnd"/>
      <w:r w:rsidR="00BB37FD">
        <w:rPr>
          <w:rFonts w:eastAsia="Times New Roman"/>
          <w:color w:val="FF0000"/>
          <w:sz w:val="22"/>
          <w:szCs w:val="22"/>
        </w:rPr>
        <w:t>?)</w:t>
      </w:r>
    </w:p>
    <w:p w14:paraId="16AE40E9" w14:textId="6168DBEA" w:rsidR="00830234" w:rsidRPr="00226F61" w:rsidRDefault="00600B8F">
      <w:pPr>
        <w:rPr>
          <w:rFonts w:eastAsia="Times New Roman"/>
          <w:b/>
          <w:sz w:val="22"/>
          <w:szCs w:val="22"/>
        </w:rPr>
      </w:pPr>
      <w:r>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243EE1">
        <w:rPr>
          <w:rFonts w:eastAsia="Times New Roman"/>
          <w:b/>
          <w:sz w:val="22"/>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661C68" w:rsidRDefault="00C61608" w:rsidP="00661C68">
      <w:pPr>
        <w:pStyle w:val="ListParagraph"/>
        <w:numPr>
          <w:ilvl w:val="1"/>
          <w:numId w:val="9"/>
        </w:numPr>
        <w:rPr>
          <w:rFonts w:eastAsia="Times New Roman"/>
          <w:b/>
          <w:sz w:val="22"/>
          <w:szCs w:val="22"/>
        </w:rPr>
      </w:pPr>
      <w:r w:rsidRPr="00661C68">
        <w:rPr>
          <w:rFonts w:eastAsia="Times New Roman"/>
          <w:b/>
          <w:sz w:val="22"/>
          <w:szCs w:val="22"/>
        </w:rPr>
        <w:t>Implementation</w:t>
      </w:r>
      <w:r w:rsidR="00661C68" w:rsidRPr="00661C68">
        <w:rPr>
          <w:rFonts w:eastAsia="Times New Roman"/>
          <w:b/>
          <w:sz w:val="22"/>
          <w:szCs w:val="22"/>
        </w:rPr>
        <w:br/>
      </w:r>
    </w:p>
    <w:p w14:paraId="5E1BDE7D" w14:textId="77777777" w:rsidR="00FE58A1" w:rsidRDefault="00661C68" w:rsidP="00661C68">
      <w:pPr>
        <w:pStyle w:val="ListParagraph"/>
        <w:ind w:left="500"/>
        <w:rPr>
          <w:rFonts w:eastAsia="Times New Roman"/>
          <w:sz w:val="22"/>
          <w:szCs w:val="22"/>
        </w:rPr>
      </w:pPr>
      <w:r>
        <w:rPr>
          <w:rFonts w:eastAsia="Times New Roman"/>
          <w:sz w:val="22"/>
          <w:szCs w:val="22"/>
        </w:rPr>
        <w:t xml:space="preserve">Cell_ABM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we’re changed or developed to produce the required emergent behaviour and observations.</w:t>
      </w:r>
      <w:r w:rsidR="003846E9">
        <w:rPr>
          <w:rFonts w:eastAsia="Times New Roman"/>
          <w:sz w:val="22"/>
          <w:szCs w:val="22"/>
        </w:rPr>
        <w:br/>
        <w:t>Cell_ABM was originally written in Python 2.7</w:t>
      </w:r>
      <w:r w:rsidR="00905549">
        <w:rPr>
          <w:rFonts w:eastAsia="Times New Roman"/>
          <w:sz w:val="22"/>
          <w:szCs w:val="22"/>
        </w:rPr>
        <w:t xml:space="preserve"> which was released in 2010 but </w:t>
      </w:r>
      <w:proofErr w:type="gramStart"/>
      <w:r w:rsidR="00905549">
        <w:rPr>
          <w:rFonts w:eastAsia="Times New Roman"/>
          <w:sz w:val="22"/>
          <w:szCs w:val="22"/>
        </w:rPr>
        <w:t>is seen as</w:t>
      </w:r>
      <w:proofErr w:type="gramEnd"/>
      <w:r w:rsidR="00905549">
        <w:rPr>
          <w:rFonts w:eastAsia="Times New Roman"/>
          <w:sz w:val="22"/>
          <w:szCs w:val="22"/>
        </w:rPr>
        <w:t xml:space="preserve"> the legacy version of the language, with Python 3.x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many of the modules from Python 2.x have been ported over to Pyt</w:t>
      </w:r>
      <w:r w:rsidR="003029B1">
        <w:rPr>
          <w:rFonts w:eastAsia="Times New Roman"/>
          <w:sz w:val="22"/>
          <w:szCs w:val="22"/>
        </w:rPr>
        <w:t xml:space="preserve">hon 3.x, such as NumPy </w:t>
      </w:r>
      <w:r w:rsidR="00C65A12">
        <w:rPr>
          <w:rFonts w:eastAsia="Times New Roman"/>
          <w:sz w:val="22"/>
          <w:szCs w:val="22"/>
        </w:rPr>
        <w:t>which Cell_ABM uses</w:t>
      </w:r>
      <w:r w:rsidR="003029B1">
        <w:rPr>
          <w:rFonts w:eastAsia="Times New Roman"/>
          <w:sz w:val="22"/>
          <w:szCs w:val="22"/>
        </w:rPr>
        <w:t xml:space="preserve">, leaving only basic refactoring of the code, including </w:t>
      </w:r>
      <w:r w:rsidR="00096235">
        <w:rPr>
          <w:rFonts w:eastAsia="Times New Roman"/>
          <w:sz w:val="22"/>
          <w:szCs w:val="22"/>
        </w:rPr>
        <w:t>changing print statements to be functions</w:t>
      </w:r>
      <w:r w:rsidR="001830F5">
        <w:rPr>
          <w:rFonts w:eastAsia="Times New Roman"/>
          <w:sz w:val="22"/>
          <w:szCs w:val="22"/>
        </w:rPr>
        <w:t>. The change to Python 3.x was introduced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D3CCEDB" w:rsidR="00FE58A1" w:rsidRDefault="00FE58A1" w:rsidP="00FE58A1">
      <w:pPr>
        <w:pStyle w:val="ListParagraph"/>
        <w:ind w:left="500"/>
        <w:rPr>
          <w:rFonts w:eastAsia="Times New Roman"/>
          <w:sz w:val="22"/>
          <w:szCs w:val="22"/>
        </w:rPr>
      </w:pPr>
      <w:r>
        <w:rPr>
          <w:rFonts w:eastAsia="Times New Roman"/>
          <w:sz w:val="22"/>
          <w:szCs w:val="22"/>
        </w:rPr>
        <w:t>5.1.1 EC Mitosis</w:t>
      </w:r>
    </w:p>
    <w:p w14:paraId="3DAEFD6B" w14:textId="77777777" w:rsidR="00FE58A1" w:rsidRDefault="00FE58A1" w:rsidP="00FE58A1">
      <w:pPr>
        <w:pStyle w:val="ListParagraph"/>
        <w:ind w:left="500"/>
        <w:rPr>
          <w:rFonts w:eastAsia="Times New Roman"/>
          <w:b/>
          <w:sz w:val="22"/>
          <w:szCs w:val="22"/>
        </w:rPr>
      </w:pPr>
    </w:p>
    <w:p w14:paraId="4D102DC8" w14:textId="5B3C5381" w:rsidR="00FE58A1" w:rsidRDefault="00FE58A1" w:rsidP="00FE58A1">
      <w:pPr>
        <w:pStyle w:val="ListParagraph"/>
        <w:ind w:left="500"/>
        <w:rPr>
          <w:rFonts w:eastAsia="Times New Roman"/>
          <w:b/>
          <w:sz w:val="22"/>
          <w:szCs w:val="22"/>
        </w:rPr>
      </w:pPr>
      <w:r>
        <w:rPr>
          <w:rFonts w:eastAsia="Times New Roman"/>
          <w:b/>
          <w:sz w:val="22"/>
          <w:szCs w:val="22"/>
        </w:rPr>
        <w:t>5.1.2 EC Quiescence</w:t>
      </w:r>
    </w:p>
    <w:p w14:paraId="00B92E92" w14:textId="77777777" w:rsidR="00FE58A1" w:rsidRDefault="00FE58A1" w:rsidP="00FE58A1">
      <w:pPr>
        <w:pStyle w:val="ListParagraph"/>
        <w:ind w:left="500"/>
        <w:rPr>
          <w:rFonts w:eastAsia="Times New Roman"/>
          <w:b/>
          <w:sz w:val="22"/>
          <w:szCs w:val="22"/>
        </w:rPr>
      </w:pPr>
    </w:p>
    <w:p w14:paraId="54827E03" w14:textId="59753E2B" w:rsidR="00FE58A1" w:rsidRDefault="00FE58A1" w:rsidP="00FE58A1">
      <w:pPr>
        <w:pStyle w:val="ListParagraph"/>
        <w:ind w:left="500"/>
        <w:rPr>
          <w:rFonts w:eastAsia="Times New Roman"/>
          <w:b/>
          <w:sz w:val="22"/>
          <w:szCs w:val="22"/>
        </w:rPr>
      </w:pPr>
      <w:r>
        <w:rPr>
          <w:rFonts w:eastAsia="Times New Roman"/>
          <w:b/>
          <w:sz w:val="22"/>
          <w:szCs w:val="22"/>
        </w:rPr>
        <w:t>5.1.3 EC Senescence</w:t>
      </w:r>
    </w:p>
    <w:p w14:paraId="4212773D" w14:textId="77777777" w:rsidR="00FE58A1" w:rsidRDefault="00FE58A1" w:rsidP="00FE58A1">
      <w:pPr>
        <w:pStyle w:val="ListParagraph"/>
        <w:ind w:left="500"/>
        <w:rPr>
          <w:rFonts w:eastAsia="Times New Roman"/>
          <w:b/>
          <w:sz w:val="22"/>
          <w:szCs w:val="22"/>
        </w:rPr>
      </w:pPr>
    </w:p>
    <w:p w14:paraId="01DEDDC1" w14:textId="5DEDD854" w:rsidR="00FE58A1" w:rsidRPr="00FE58A1" w:rsidRDefault="00FE58A1" w:rsidP="00FE58A1">
      <w:pPr>
        <w:pStyle w:val="ListParagraph"/>
        <w:ind w:left="500"/>
        <w:rPr>
          <w:rFonts w:eastAsia="Times New Roman"/>
          <w:b/>
          <w:sz w:val="22"/>
          <w:szCs w:val="22"/>
        </w:rPr>
      </w:pPr>
      <w:r>
        <w:rPr>
          <w:rFonts w:eastAsia="Times New Roman"/>
          <w:b/>
          <w:sz w:val="22"/>
          <w:szCs w:val="22"/>
        </w:rPr>
        <w:t>5.1.3 Command Line Interface</w:t>
      </w:r>
    </w:p>
    <w:p w14:paraId="4F4F4CE5" w14:textId="5B312644" w:rsidR="00182216" w:rsidRPr="00182216" w:rsidRDefault="00243EE1" w:rsidP="00182216">
      <w:pPr>
        <w:pStyle w:val="ListParagraph"/>
        <w:ind w:left="0"/>
        <w:rPr>
          <w:rFonts w:eastAsia="Times New Roman"/>
          <w:b/>
          <w:sz w:val="22"/>
          <w:szCs w:val="22"/>
        </w:rPr>
      </w:pPr>
      <w:r w:rsidRPr="00182216">
        <w:rPr>
          <w:rFonts w:eastAsia="Times New Roman"/>
          <w:b/>
          <w:sz w:val="22"/>
          <w:szCs w:val="22"/>
        </w:rPr>
        <w:br/>
      </w: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46EE06E4" w:rsidR="00182216" w:rsidRPr="00182216" w:rsidRDefault="00182216" w:rsidP="00182216">
      <w:pPr>
        <w:pStyle w:val="ListParagraph"/>
        <w:rPr>
          <w:rFonts w:eastAsia="Times New Roman"/>
          <w:b/>
          <w:sz w:val="22"/>
          <w:szCs w:val="22"/>
        </w:rPr>
      </w:pPr>
      <w:r w:rsidRPr="00182216">
        <w:rPr>
          <w:rFonts w:eastAsia="Times New Roman"/>
          <w:b/>
          <w:sz w:val="22"/>
          <w:szCs w:val="22"/>
        </w:rPr>
        <w:t>5.2.3 User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0042AE13" w:rsidR="00950D7A" w:rsidRDefault="00950D7A">
      <w:pPr>
        <w:rPr>
          <w:rFonts w:eastAsia="Times New Roman"/>
          <w:b/>
          <w:sz w:val="22"/>
          <w:szCs w:val="22"/>
        </w:rPr>
      </w:pPr>
      <w:r w:rsidRPr="00226F61">
        <w:rPr>
          <w:rFonts w:eastAsia="Times New Roman"/>
          <w:b/>
          <w:sz w:val="22"/>
          <w:szCs w:val="22"/>
        </w:rPr>
        <w:t>6 Results and Discussion</w:t>
      </w:r>
    </w:p>
    <w:p w14:paraId="0545FA66" w14:textId="77777777" w:rsidR="00CD1987" w:rsidRDefault="00CD1987">
      <w:pPr>
        <w:rPr>
          <w:rFonts w:eastAsia="Times New Roman"/>
          <w:b/>
          <w:sz w:val="22"/>
          <w:szCs w:val="22"/>
        </w:rPr>
      </w:pPr>
    </w:p>
    <w:p w14:paraId="1AEF859C" w14:textId="66ABE202" w:rsidR="007B30EA" w:rsidRDefault="00CD1987" w:rsidP="007B30EA">
      <w:pPr>
        <w:rPr>
          <w:rFonts w:eastAsia="Times New Roman"/>
          <w:sz w:val="22"/>
          <w:szCs w:val="22"/>
        </w:rPr>
      </w:pPr>
      <w:r>
        <w:rPr>
          <w:rFonts w:eastAsia="Times New Roman"/>
          <w:b/>
          <w:sz w:val="22"/>
          <w:szCs w:val="22"/>
        </w:rPr>
        <w:t>6.1 Completed Software and Documentation</w:t>
      </w:r>
      <w:r w:rsidR="00324CD8">
        <w:rPr>
          <w:rFonts w:eastAsia="Times New Roman"/>
          <w:b/>
          <w:sz w:val="22"/>
          <w:szCs w:val="22"/>
        </w:rPr>
        <w:br/>
      </w:r>
      <w:r w:rsidR="00324CD8">
        <w:rPr>
          <w:rFonts w:eastAsia="Times New Roman"/>
          <w:sz w:val="22"/>
          <w:szCs w:val="22"/>
        </w:rPr>
        <w:br/>
      </w:r>
      <w:r w:rsidR="00324CD8">
        <w:rPr>
          <w:rFonts w:eastAsia="Times New Roman"/>
          <w:sz w:val="22"/>
          <w:szCs w:val="22"/>
        </w:rPr>
        <w:lastRenderedPageBreak/>
        <w:t xml:space="preserve">The code developed in chapter 5 can be found on the code repository website GitHub at: </w:t>
      </w:r>
      <w:r w:rsidR="00EF3536" w:rsidRPr="00EF3536">
        <w:rPr>
          <w:rFonts w:eastAsia="Times New Roman"/>
          <w:sz w:val="22"/>
          <w:szCs w:val="22"/>
        </w:rPr>
        <w:t>https://github.com/HarrisonCooper/dissertation</w:t>
      </w:r>
      <w:r w:rsidR="00EF3536">
        <w:rPr>
          <w:rFonts w:eastAsia="Times New Roman"/>
          <w:sz w:val="22"/>
          <w:szCs w:val="22"/>
        </w:rPr>
        <w:t xml:space="preserve">. The documentation on how to run the software can be found in </w:t>
      </w:r>
      <w:r w:rsidR="006B2505">
        <w:rPr>
          <w:rFonts w:eastAsia="Times New Roman"/>
          <w:sz w:val="22"/>
          <w:szCs w:val="22"/>
        </w:rPr>
        <w:t>Appendix</w:t>
      </w:r>
      <w:r w:rsidR="00EF3536">
        <w:rPr>
          <w:rFonts w:eastAsia="Times New Roman"/>
          <w:sz w:val="22"/>
          <w:szCs w:val="22"/>
        </w:rPr>
        <w:t xml:space="preserve"> &lt;&gt;.</w:t>
      </w:r>
      <w:r w:rsidR="00324CD8">
        <w:rPr>
          <w:rFonts w:eastAsia="Times New Roman"/>
          <w:b/>
          <w:sz w:val="22"/>
          <w:szCs w:val="22"/>
        </w:rPr>
        <w:br/>
      </w:r>
      <w:r w:rsidR="00C02FD1">
        <w:rPr>
          <w:rFonts w:eastAsia="Times New Roman"/>
          <w:b/>
          <w:sz w:val="22"/>
          <w:szCs w:val="22"/>
        </w:rPr>
        <w:br/>
      </w:r>
      <w:r>
        <w:rPr>
          <w:rFonts w:eastAsia="Times New Roman"/>
          <w:b/>
          <w:sz w:val="22"/>
          <w:szCs w:val="22"/>
        </w:rPr>
        <w:t>6.2 User Story Analysis</w:t>
      </w:r>
      <w:r w:rsidR="001A1B64">
        <w:rPr>
          <w:rFonts w:eastAsia="Times New Roman"/>
          <w:b/>
          <w:sz w:val="22"/>
          <w:szCs w:val="22"/>
        </w:rPr>
        <w:br/>
      </w:r>
      <w:r w:rsidR="00C02FD1">
        <w:rPr>
          <w:rFonts w:eastAsia="Times New Roman"/>
          <w:b/>
          <w:sz w:val="22"/>
          <w:szCs w:val="22"/>
        </w:rPr>
        <w:br/>
      </w:r>
      <w:r w:rsidR="007B30EA">
        <w:rPr>
          <w:rFonts w:eastAsia="Times New Roman"/>
          <w:b/>
          <w:sz w:val="22"/>
          <w:szCs w:val="22"/>
        </w:rPr>
        <w:t>6.3</w:t>
      </w:r>
      <w:r w:rsidR="001A1B64">
        <w:rPr>
          <w:rFonts w:eastAsia="Times New Roman"/>
          <w:b/>
          <w:sz w:val="22"/>
          <w:szCs w:val="22"/>
        </w:rPr>
        <w:t xml:space="preserve"> Analysis of Underlying CellABM</w:t>
      </w:r>
      <w:r w:rsidR="007B30EA">
        <w:rPr>
          <w:rFonts w:eastAsia="Times New Roman"/>
          <w:b/>
          <w:sz w:val="22"/>
          <w:szCs w:val="22"/>
        </w:rPr>
        <w:br/>
      </w:r>
      <w:r w:rsidR="007B30EA">
        <w:rPr>
          <w:rFonts w:eastAsia="Times New Roman"/>
          <w:b/>
          <w:sz w:val="22"/>
          <w:szCs w:val="22"/>
        </w:rPr>
        <w:br/>
      </w:r>
      <w:r w:rsidR="007B30EA" w:rsidRPr="00AC7E96">
        <w:rPr>
          <w:rFonts w:eastAsia="Times New Roman"/>
          <w:b/>
          <w:sz w:val="22"/>
          <w:szCs w:val="22"/>
        </w:rPr>
        <w:t>6.3.1 Findings</w:t>
      </w:r>
      <w:r w:rsidR="007B30EA">
        <w:rPr>
          <w:rFonts w:eastAsia="Times New Roman"/>
          <w:sz w:val="22"/>
          <w:szCs w:val="22"/>
        </w:rPr>
        <w:br/>
      </w:r>
      <w:r w:rsidR="007B30EA">
        <w:rPr>
          <w:rFonts w:eastAsia="Times New Roman"/>
          <w:sz w:val="22"/>
          <w:szCs w:val="22"/>
        </w:rPr>
        <w:br/>
      </w:r>
      <w:r w:rsidR="007B30EA" w:rsidRPr="00AC7E96">
        <w:rPr>
          <w:rFonts w:eastAsia="Times New Roman"/>
          <w:b/>
          <w:sz w:val="22"/>
          <w:szCs w:val="22"/>
        </w:rPr>
        <w:t>6.3.2 Program Efficiency and Runtime Analysis</w:t>
      </w:r>
      <w:r w:rsidR="007B30EA">
        <w:rPr>
          <w:rFonts w:eastAsia="Times New Roman"/>
          <w:sz w:val="22"/>
          <w:szCs w:val="22"/>
        </w:rPr>
        <w:br/>
      </w:r>
      <w:r w:rsidR="007B30EA">
        <w:rPr>
          <w:rFonts w:eastAsia="Times New Roman"/>
          <w:sz w:val="22"/>
          <w:szCs w:val="22"/>
        </w:rPr>
        <w:br/>
      </w:r>
      <w:r w:rsidR="007B30EA" w:rsidRPr="00AC7E96">
        <w:rPr>
          <w:rFonts w:eastAsia="Times New Roman"/>
          <w:b/>
          <w:sz w:val="22"/>
          <w:szCs w:val="22"/>
        </w:rPr>
        <w:t>6.3.3 Goals Achieved</w:t>
      </w:r>
    </w:p>
    <w:p w14:paraId="77951638" w14:textId="7BBE2131" w:rsidR="007B30EA" w:rsidRPr="00226F61" w:rsidRDefault="007B30EA" w:rsidP="007B30E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CE9D7E5" w14:textId="3682EF50" w:rsidR="00145B1F" w:rsidRPr="00AC7E96" w:rsidRDefault="007B30EA" w:rsidP="007B30EA">
      <w:pPr>
        <w:ind w:firstLine="360"/>
        <w:rPr>
          <w:rFonts w:eastAsia="Times New Roman"/>
          <w:b/>
          <w:sz w:val="22"/>
          <w:szCs w:val="22"/>
        </w:rPr>
      </w:pPr>
      <w:r>
        <w:rPr>
          <w:rFonts w:eastAsia="Times New Roman"/>
          <w:sz w:val="22"/>
          <w:szCs w:val="22"/>
        </w:rPr>
        <w:br/>
      </w:r>
      <w:r w:rsidRPr="00AC7E96">
        <w:rPr>
          <w:rFonts w:eastAsia="Times New Roman"/>
          <w:b/>
          <w:sz w:val="22"/>
          <w:szCs w:val="22"/>
        </w:rPr>
        <w:t>6.3.4 Further Work</w:t>
      </w:r>
    </w:p>
    <w:p w14:paraId="26FF4B18" w14:textId="74698746" w:rsidR="00145B1F" w:rsidRPr="00226F61" w:rsidRDefault="00145B1F" w:rsidP="00F33AF1">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E740826" w14:textId="1142402E" w:rsidR="00145B1F" w:rsidRPr="00226F61" w:rsidRDefault="00145B1F" w:rsidP="00F33AF1">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FE1523F" w14:textId="14CA60CF" w:rsidR="0049568A" w:rsidRPr="00226F61" w:rsidDel="00D933E4" w:rsidRDefault="0049568A" w:rsidP="00BE672F">
      <w:pPr>
        <w:numPr>
          <w:ilvl w:val="0"/>
          <w:numId w:val="1"/>
        </w:numPr>
        <w:ind w:left="540"/>
        <w:textAlignment w:val="center"/>
        <w:rPr>
          <w:del w:id="211" w:author="Harry Cooper" w:date="2017-11-29T15:21:00Z"/>
          <w:rFonts w:eastAsia="Times New Roman"/>
          <w:sz w:val="22"/>
          <w:szCs w:val="22"/>
        </w:rPr>
      </w:pPr>
      <w:del w:id="212" w:author="Harry Cooper" w:date="2017-11-29T15:21:00Z">
        <w:r w:rsidRPr="00226F61" w:rsidDel="00D933E4">
          <w:rPr>
            <w:rFonts w:eastAsia="Times New Roman"/>
            <w:sz w:val="22"/>
            <w:szCs w:val="22"/>
          </w:rPr>
          <w:delText>Test1 - vary age</w:delText>
        </w:r>
      </w:del>
    </w:p>
    <w:p w14:paraId="721D06A3" w14:textId="77777777" w:rsidR="0049568A" w:rsidRPr="00226F61" w:rsidRDefault="0049568A"/>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13"/>
      <w:r w:rsidR="0049568A" w:rsidRPr="00226F61">
        <w:t>Progress</w:t>
      </w:r>
      <w:commentRangeEnd w:id="213"/>
      <w:r w:rsidR="00673E7C" w:rsidRPr="00226F61">
        <w:rPr>
          <w:rStyle w:val="CommentReference"/>
        </w:rPr>
        <w:commentReference w:id="213"/>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14"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15" w:author="Harry Cooper" w:date="2017-11-29T15:36:00Z">
        <w:r w:rsidR="000E61C0" w:rsidRPr="003A2877" w:rsidDel="00480D06">
          <w:rPr>
            <w:color w:val="FFC000" w:themeColor="accent4"/>
            <w:sz w:val="22"/>
            <w:szCs w:val="22"/>
          </w:rPr>
          <w:delText>. I’ve</w:delText>
        </w:r>
      </w:del>
      <w:ins w:id="216"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7"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8" w:author="Harry Cooper" w:date="2017-11-29T15:37:00Z">
        <w:r w:rsidR="000E61C0" w:rsidRPr="003A2877" w:rsidDel="00480D06">
          <w:rPr>
            <w:color w:val="FFC000" w:themeColor="accent4"/>
            <w:sz w:val="22"/>
            <w:szCs w:val="22"/>
          </w:rPr>
          <w:delText>I’ver</w:delText>
        </w:r>
      </w:del>
      <w:ins w:id="219"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lastRenderedPageBreak/>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20" w:author="Harry Cooper" w:date="2017-11-29T15:20:00Z"/>
          <w:color w:val="FFC000" w:themeColor="accent4"/>
          <w:sz w:val="22"/>
          <w:szCs w:val="22"/>
        </w:rPr>
      </w:pPr>
      <w:r w:rsidRPr="003A2877">
        <w:rPr>
          <w:color w:val="FFC000" w:themeColor="accent4"/>
          <w:sz w:val="22"/>
          <w:szCs w:val="22"/>
        </w:rPr>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21"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22"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23"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24"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25"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26"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7"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8"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9" w:author="Harry Cooper" w:date="2017-11-29T15:20:00Z"/>
          <w:color w:val="FFC000" w:themeColor="accent4"/>
          <w:sz w:val="22"/>
          <w:szCs w:val="22"/>
        </w:rPr>
        <w:pPrChange w:id="230"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31" w:author="Harry Cooper" w:date="2017-11-29T15:20:00Z"/>
          <w:color w:val="FFC000" w:themeColor="accent4"/>
          <w:sz w:val="22"/>
          <w:szCs w:val="22"/>
        </w:rPr>
      </w:pPr>
      <w:commentRangeStart w:id="232"/>
      <w:ins w:id="233"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2"/>
        <w:r w:rsidRPr="003A2877">
          <w:rPr>
            <w:rStyle w:val="CommentReference"/>
            <w:color w:val="FFC000" w:themeColor="accent4"/>
            <w:sz w:val="22"/>
            <w:szCs w:val="22"/>
          </w:rPr>
          <w:commentReference w:id="232"/>
        </w:r>
      </w:ins>
    </w:p>
    <w:p w14:paraId="6EFBBFC3" w14:textId="77777777" w:rsidR="00D933E4" w:rsidRPr="003A2877" w:rsidRDefault="00D933E4" w:rsidP="00D933E4">
      <w:pPr>
        <w:pStyle w:val="NormalWeb"/>
        <w:spacing w:before="0" w:beforeAutospacing="0" w:after="0" w:afterAutospacing="0"/>
        <w:ind w:firstLine="720"/>
        <w:rPr>
          <w:ins w:id="234" w:author="Harry Cooper" w:date="2017-11-29T15:20:00Z"/>
          <w:color w:val="FFC000" w:themeColor="accent4"/>
          <w:sz w:val="22"/>
          <w:szCs w:val="22"/>
        </w:rPr>
      </w:pPr>
      <w:ins w:id="235" w:author="Harry Cooper" w:date="2017-11-29T15:20:00Z">
        <w:r w:rsidRPr="003A2877">
          <w:rPr>
            <w:noProof/>
            <w:color w:val="FFC000" w:themeColor="accent4"/>
            <w:sz w:val="22"/>
            <w:szCs w:val="22"/>
            <w:rPrChange w:id="236" w:author="Unknown">
              <w:rPr>
                <w:noProof/>
              </w:rPr>
            </w:rPrChange>
          </w:rPr>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7"/>
      <w:ins w:id="238"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9"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40"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41"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42" w:author="Harry Cooper" w:date="2017-11-29T15:20:00Z">
        <w:r w:rsidR="00D933E4" w:rsidRPr="003A2877">
          <w:rPr>
            <w:color w:val="FFC000" w:themeColor="accent4"/>
            <w:sz w:val="22"/>
            <w:szCs w:val="22"/>
          </w:rPr>
          <w:t xml:space="preserve"> cells and 200 stem </w:t>
        </w:r>
        <w:commentRangeStart w:id="243"/>
        <w:r w:rsidR="00D933E4" w:rsidRPr="003A2877">
          <w:rPr>
            <w:color w:val="FFC000" w:themeColor="accent4"/>
            <w:sz w:val="22"/>
            <w:szCs w:val="22"/>
          </w:rPr>
          <w:t>cells</w:t>
        </w:r>
        <w:commentRangeEnd w:id="243"/>
        <w:r w:rsidR="00D933E4" w:rsidRPr="003A2877">
          <w:rPr>
            <w:rStyle w:val="CommentReference"/>
            <w:color w:val="FFC000" w:themeColor="accent4"/>
            <w:sz w:val="22"/>
            <w:szCs w:val="22"/>
          </w:rPr>
          <w:commentReference w:id="243"/>
        </w:r>
        <w:r w:rsidR="00D933E4" w:rsidRPr="003A2877">
          <w:rPr>
            <w:color w:val="FFC000" w:themeColor="accent4"/>
            <w:sz w:val="22"/>
            <w:szCs w:val="22"/>
          </w:rPr>
          <w:t>.</w:t>
        </w:r>
        <w:commentRangeEnd w:id="237"/>
        <w:r w:rsidR="00D933E4" w:rsidRPr="003A2877">
          <w:rPr>
            <w:rStyle w:val="CommentReference"/>
            <w:color w:val="FFC000" w:themeColor="accent4"/>
            <w:sz w:val="22"/>
            <w:szCs w:val="22"/>
          </w:rPr>
          <w:commentReference w:id="237"/>
        </w:r>
      </w:ins>
    </w:p>
    <w:p w14:paraId="5E2135C1" w14:textId="77777777" w:rsidR="00E0765A" w:rsidRPr="003A2877" w:rsidRDefault="00E0765A" w:rsidP="00D933E4">
      <w:pPr>
        <w:pStyle w:val="NormalWeb"/>
        <w:spacing w:before="0" w:beforeAutospacing="0" w:after="0" w:afterAutospacing="0"/>
        <w:rPr>
          <w:ins w:id="244"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45" w:author="Harry Cooper" w:date="2017-11-29T15:20:00Z"/>
          <w:color w:val="FFC000" w:themeColor="accent4"/>
          <w:sz w:val="22"/>
          <w:szCs w:val="22"/>
        </w:rPr>
      </w:pPr>
      <w:r w:rsidRPr="003A2877">
        <w:rPr>
          <w:noProof/>
          <w:color w:val="FFC000" w:themeColor="accent4"/>
          <w:sz w:val="22"/>
          <w:szCs w:val="22"/>
        </w:rPr>
        <w:t>CellABM</w:t>
      </w:r>
      <w:ins w:id="246"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7"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8"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9" w:author="Harry Cooper" w:date="2017-11-29T15:20:00Z">
        <w:r w:rsidRPr="003A2877">
          <w:rPr>
            <w:noProof/>
            <w:color w:val="FFC000" w:themeColor="accent4"/>
            <w:sz w:val="22"/>
            <w:szCs w:val="22"/>
            <w:rPrChange w:id="250" w:author="Unknown">
              <w:rPr>
                <w:noProof/>
              </w:rPr>
            </w:rPrChange>
          </w:rPr>
          <w:lastRenderedPageBreak/>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51" w:author="Harry Cooper" w:date="2017-11-29T15:20:00Z">
        <w:r w:rsidRPr="003A2877">
          <w:rPr>
            <w:noProof/>
            <w:color w:val="FFC000" w:themeColor="accent4"/>
            <w:sz w:val="22"/>
            <w:szCs w:val="22"/>
            <w:rPrChange w:id="252"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 xml:space="preserve">Index </w:t>
      </w:r>
      <w:proofErr w:type="spellStart"/>
      <w:r w:rsidRPr="00226F61">
        <w:rPr>
          <w:rFonts w:eastAsia="Times New Roman"/>
          <w:i/>
          <w:iCs/>
          <w:sz w:val="22"/>
          <w:shd w:val="clear" w:color="auto" w:fill="FFFFFF"/>
        </w:rPr>
        <w:t>medicus</w:t>
      </w:r>
      <w:proofErr w:type="spellEnd"/>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proofErr w:type="spellStart"/>
      <w:proofErr w:type="gramStart"/>
      <w:r w:rsidRPr="00226F61">
        <w:rPr>
          <w:rFonts w:eastAsia="Times New Roman"/>
          <w:sz w:val="22"/>
          <w:shd w:val="clear" w:color="auto" w:fill="FFFFFF"/>
        </w:rPr>
        <w:t>P.Brandes</w:t>
      </w:r>
      <w:proofErr w:type="spellEnd"/>
      <w:proofErr w:type="gramEnd"/>
      <w:r w:rsidRPr="00226F61">
        <w:rPr>
          <w:rFonts w:eastAsia="Times New Roman"/>
          <w:sz w:val="22"/>
          <w:shd w:val="clear" w:color="auto" w:fill="FFFFFF"/>
        </w:rPr>
        <w:t>,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 xml:space="preserve">[10] Warboys, C., de Luca, A., </w:t>
      </w:r>
      <w:proofErr w:type="spellStart"/>
      <w:r w:rsidRPr="00226F61">
        <w:rPr>
          <w:sz w:val="22"/>
        </w:rPr>
        <w:t>Amini</w:t>
      </w:r>
      <w:proofErr w:type="spellEnd"/>
      <w:r w:rsidRPr="00226F61">
        <w:rPr>
          <w:sz w:val="22"/>
        </w:rPr>
        <w:t xml:space="preserve">, N., Luong, L., </w:t>
      </w:r>
      <w:proofErr w:type="spellStart"/>
      <w:r w:rsidRPr="00226F61">
        <w:rPr>
          <w:sz w:val="22"/>
        </w:rPr>
        <w:t>Duckles</w:t>
      </w:r>
      <w:proofErr w:type="spellEnd"/>
      <w:r w:rsidRPr="00226F61">
        <w:rPr>
          <w:sz w:val="22"/>
        </w:rPr>
        <w:t xml:space="preserve">, H., Hsiao, S., White, A., Biswas, S., </w:t>
      </w:r>
      <w:proofErr w:type="spellStart"/>
      <w:r w:rsidRPr="00226F61">
        <w:rPr>
          <w:sz w:val="22"/>
        </w:rPr>
        <w:t>Khamis</w:t>
      </w:r>
      <w:proofErr w:type="spellEnd"/>
      <w:r w:rsidRPr="00226F61">
        <w:rPr>
          <w:sz w:val="22"/>
        </w:rPr>
        <w:t xml:space="preserve">, R., Chong, C., Cheung, W., Sherwin, S., Bennett, M., Gil, J., Mason, J., </w:t>
      </w:r>
      <w:proofErr w:type="spellStart"/>
      <w:r w:rsidRPr="00226F61">
        <w:rPr>
          <w:sz w:val="22"/>
        </w:rPr>
        <w:t>Haskard</w:t>
      </w:r>
      <w:proofErr w:type="spellEnd"/>
      <w:r w:rsidRPr="00226F61">
        <w:rPr>
          <w:sz w:val="22"/>
        </w:rPr>
        <w:t>,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 xml:space="preserve">[11] Chaudhury, H., </w:t>
      </w:r>
      <w:proofErr w:type="spellStart"/>
      <w:r w:rsidRPr="00226F61">
        <w:rPr>
          <w:sz w:val="22"/>
        </w:rPr>
        <w:t>Zakkar</w:t>
      </w:r>
      <w:proofErr w:type="spellEnd"/>
      <w:r w:rsidRPr="00226F61">
        <w:rPr>
          <w:sz w:val="22"/>
        </w:rPr>
        <w:t xml:space="preserve">, M., Boyle, J., </w:t>
      </w:r>
      <w:proofErr w:type="spellStart"/>
      <w:r w:rsidRPr="00226F61">
        <w:rPr>
          <w:sz w:val="22"/>
        </w:rPr>
        <w:t>Cuhlmann</w:t>
      </w:r>
      <w:proofErr w:type="spellEnd"/>
      <w:r w:rsidRPr="00226F61">
        <w:rPr>
          <w:sz w:val="22"/>
        </w:rPr>
        <w:t xml:space="preserve">, S., van der </w:t>
      </w:r>
      <w:proofErr w:type="spellStart"/>
      <w:r w:rsidRPr="00226F61">
        <w:rPr>
          <w:sz w:val="22"/>
        </w:rPr>
        <w:t>Heiden</w:t>
      </w:r>
      <w:proofErr w:type="spellEnd"/>
      <w:r w:rsidRPr="00226F61">
        <w:rPr>
          <w:sz w:val="22"/>
        </w:rPr>
        <w:t xml:space="preserve">, K., Luong, L., Davis, J., Platt, A., Mason, J., </w:t>
      </w:r>
      <w:proofErr w:type="spellStart"/>
      <w:r w:rsidRPr="00226F61">
        <w:rPr>
          <w:sz w:val="22"/>
        </w:rPr>
        <w:t>Krams</w:t>
      </w:r>
      <w:proofErr w:type="spellEnd"/>
      <w:r w:rsidRPr="00226F61">
        <w:rPr>
          <w:sz w:val="22"/>
        </w:rPr>
        <w:t xml:space="preserve">, R., </w:t>
      </w:r>
      <w:proofErr w:type="spellStart"/>
      <w:r w:rsidRPr="00226F61">
        <w:rPr>
          <w:sz w:val="22"/>
        </w:rPr>
        <w:t>Haskard</w:t>
      </w:r>
      <w:proofErr w:type="spellEnd"/>
      <w:r w:rsidRPr="00226F61">
        <w:rPr>
          <w:sz w:val="22"/>
        </w:rPr>
        <w:t>,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 xml:space="preserve">[12] Gerrity, R., Richardson, M., </w:t>
      </w:r>
      <w:proofErr w:type="spellStart"/>
      <w:r w:rsidRPr="00226F61">
        <w:rPr>
          <w:sz w:val="22"/>
        </w:rPr>
        <w:t>Somer</w:t>
      </w:r>
      <w:proofErr w:type="spellEnd"/>
      <w:r w:rsidRPr="00226F61">
        <w:rPr>
          <w:sz w:val="22"/>
        </w:rPr>
        <w:t>,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 xml:space="preserve">Am J </w:t>
      </w:r>
      <w:proofErr w:type="spellStart"/>
      <w:r w:rsidRPr="00226F61">
        <w:rPr>
          <w:i/>
          <w:iCs/>
          <w:sz w:val="22"/>
        </w:rPr>
        <w:t>Pathol</w:t>
      </w:r>
      <w:proofErr w:type="spellEnd"/>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 xml:space="preserve">[14] Hu, Y., </w:t>
      </w:r>
      <w:proofErr w:type="spellStart"/>
      <w:r w:rsidRPr="00226F61">
        <w:rPr>
          <w:sz w:val="22"/>
        </w:rPr>
        <w:t>Foteinos</w:t>
      </w:r>
      <w:proofErr w:type="spellEnd"/>
      <w:r w:rsidRPr="00226F61">
        <w:rPr>
          <w:sz w:val="22"/>
        </w:rPr>
        <w:t>,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t xml:space="preserve">[15] </w:t>
      </w:r>
      <w:proofErr w:type="spellStart"/>
      <w:r w:rsidRPr="00226F61">
        <w:rPr>
          <w:rFonts w:eastAsia="Times New Roman"/>
          <w:sz w:val="22"/>
          <w:shd w:val="clear" w:color="auto" w:fill="FFFFFF"/>
        </w:rPr>
        <w:t>Pavelka</w:t>
      </w:r>
      <w:proofErr w:type="spellEnd"/>
      <w:r w:rsidRPr="00226F61">
        <w:rPr>
          <w:rFonts w:eastAsia="Times New Roman"/>
          <w:sz w:val="22"/>
          <w:shd w:val="clear" w:color="auto" w:fill="FFFFFF"/>
        </w:rPr>
        <w:t xml:space="preserve">, J., Tel, G. and </w:t>
      </w:r>
      <w:proofErr w:type="spellStart"/>
      <w:r w:rsidRPr="00226F61">
        <w:rPr>
          <w:rFonts w:eastAsia="Times New Roman"/>
          <w:sz w:val="22"/>
          <w:shd w:val="clear" w:color="auto" w:fill="FFFFFF"/>
        </w:rPr>
        <w:t>Bartosek</w:t>
      </w:r>
      <w:proofErr w:type="spellEnd"/>
      <w:r w:rsidRPr="00226F61">
        <w:rPr>
          <w:rFonts w:eastAsia="Times New Roman"/>
          <w:sz w:val="22"/>
          <w:shd w:val="clear" w:color="auto" w:fill="FFFFFF"/>
        </w:rPr>
        <w:t>,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w:t>
      </w:r>
      <w:proofErr w:type="spellStart"/>
      <w:r w:rsidRPr="00226F61">
        <w:rPr>
          <w:rFonts w:eastAsia="Times New Roman"/>
          <w:sz w:val="22"/>
          <w:shd w:val="clear" w:color="auto" w:fill="FFFFFF"/>
        </w:rPr>
        <w:t>Modeling</w:t>
      </w:r>
      <w:proofErr w:type="spellEnd"/>
      <w:r w:rsidRPr="00226F61">
        <w:rPr>
          <w:rFonts w:eastAsia="Times New Roman"/>
          <w:sz w:val="22"/>
          <w:shd w:val="clear" w:color="auto" w:fill="FFFFFF"/>
        </w:rPr>
        <w:t xml:space="preserve">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w:t>
      </w:r>
      <w:proofErr w:type="spellStart"/>
      <w:r w:rsidRPr="00226F61">
        <w:rPr>
          <w:rFonts w:eastAsia="Times New Roman"/>
          <w:i/>
          <w:iCs/>
          <w:sz w:val="22"/>
          <w:shd w:val="clear" w:color="auto" w:fill="FFFFFF"/>
        </w:rPr>
        <w:t>Nanobioscience</w:t>
      </w:r>
      <w:proofErr w:type="spellEnd"/>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w:t>
      </w:r>
      <w:proofErr w:type="spellStart"/>
      <w:r w:rsidRPr="00226F61">
        <w:rPr>
          <w:rFonts w:eastAsia="Times New Roman"/>
          <w:sz w:val="22"/>
          <w:shd w:val="clear" w:color="auto" w:fill="FFFFFF"/>
        </w:rPr>
        <w:t>cocultivation</w:t>
      </w:r>
      <w:proofErr w:type="spellEnd"/>
      <w:r w:rsidRPr="00226F61">
        <w:rPr>
          <w:rFonts w:eastAsia="Times New Roman"/>
          <w:sz w:val="22"/>
          <w:shd w:val="clear" w:color="auto" w:fill="FFFFFF"/>
        </w:rPr>
        <w:t xml:space="preserve">,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7F18FA" w:rsidRDefault="007F18FA">
      <w:pPr>
        <w:pStyle w:val="CommentText"/>
      </w:pPr>
      <w:r>
        <w:rPr>
          <w:rStyle w:val="CommentReference"/>
        </w:rPr>
        <w:annotationRef/>
      </w:r>
      <w:r>
        <w:t>Same problem again</w:t>
      </w:r>
    </w:p>
  </w:comment>
  <w:comment w:id="9" w:author="D.Walker" w:date="2017-11-28T16:23:00Z" w:initials="D">
    <w:p w14:paraId="57D868C7" w14:textId="4D49F486" w:rsidR="007F18FA" w:rsidRDefault="007F18FA">
      <w:pPr>
        <w:pStyle w:val="CommentText"/>
      </w:pPr>
      <w:r>
        <w:rPr>
          <w:rStyle w:val="CommentReference"/>
        </w:rPr>
        <w:annotationRef/>
      </w:r>
      <w:r>
        <w:t>Better to say e.g. assess or estimate?</w:t>
      </w:r>
    </w:p>
  </w:comment>
  <w:comment w:id="13" w:author="D.Walker" w:date="2017-11-28T16:23:00Z" w:initials="D">
    <w:p w14:paraId="06471E3D" w14:textId="11D43BFD" w:rsidR="007F18FA" w:rsidRDefault="007F18FA">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7F18FA" w:rsidRDefault="007F18FA">
      <w:pPr>
        <w:pStyle w:val="CommentText"/>
      </w:pPr>
      <w:r>
        <w:rPr>
          <w:rStyle w:val="CommentReference"/>
        </w:rPr>
        <w:annotationRef/>
      </w:r>
      <w:r>
        <w:t>And modelling more realistic vessel shapes?</w:t>
      </w:r>
    </w:p>
  </w:comment>
  <w:comment w:id="25" w:author="D.Walker" w:date="2017-11-28T16:26:00Z" w:initials="D">
    <w:p w14:paraId="6DD863E1" w14:textId="5BEFC482" w:rsidR="007F18FA" w:rsidRDefault="007F18FA">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7F18FA" w:rsidRDefault="007F18FA">
      <w:pPr>
        <w:pStyle w:val="CommentText"/>
      </w:pPr>
      <w:r>
        <w:rPr>
          <w:rStyle w:val="CommentReference"/>
        </w:rPr>
        <w:annotationRef/>
      </w:r>
      <w:r>
        <w:t>Describe? Summarise?</w:t>
      </w:r>
    </w:p>
  </w:comment>
  <w:comment w:id="29" w:author="D.Walker" w:date="2017-11-28T16:28:00Z" w:initials="D">
    <w:p w14:paraId="48A6E849" w14:textId="304BB807" w:rsidR="007F18FA" w:rsidRDefault="007F18FA">
      <w:pPr>
        <w:pStyle w:val="CommentText"/>
      </w:pPr>
      <w:r>
        <w:rPr>
          <w:rStyle w:val="CommentReference"/>
        </w:rPr>
        <w:annotationRef/>
      </w:r>
      <w:r>
        <w:t>Refer to here as e.g. pre-existing Python code.</w:t>
      </w:r>
    </w:p>
  </w:comment>
  <w:comment w:id="28" w:author="Harry Cooper" w:date="2017-11-29T15:29:00Z" w:initials="HC">
    <w:p w14:paraId="666E5E64" w14:textId="23298AF4" w:rsidR="007F18FA" w:rsidRDefault="007F18FA">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7F18FA" w:rsidRDefault="007F18FA">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7F18FA" w:rsidRDefault="007F18FA">
      <w:pPr>
        <w:pStyle w:val="CommentText"/>
      </w:pPr>
      <w:r>
        <w:rPr>
          <w:rStyle w:val="CommentReference"/>
        </w:rPr>
        <w:annotationRef/>
      </w:r>
      <w:r>
        <w:t>And other eukaryotic cells!</w:t>
      </w:r>
    </w:p>
  </w:comment>
  <w:comment w:id="32" w:author="Harry Cooper" w:date="2017-11-27T16:15:00Z" w:initials="HC">
    <w:p w14:paraId="795E9A25" w14:textId="38C80859" w:rsidR="007F18FA" w:rsidRDefault="007F18FA">
      <w:pPr>
        <w:pStyle w:val="CommentText"/>
      </w:pPr>
      <w:r>
        <w:rPr>
          <w:rStyle w:val="CommentReference"/>
        </w:rPr>
        <w:annotationRef/>
      </w:r>
      <w:r>
        <w:t>Remember this from meeting with Dawn.</w:t>
      </w:r>
    </w:p>
  </w:comment>
  <w:comment w:id="49" w:author="D.Walker" w:date="2017-11-28T16:45:00Z" w:initials="D">
    <w:p w14:paraId="1564BAE0" w14:textId="61B19FCD" w:rsidR="007F18FA" w:rsidRDefault="007F18FA">
      <w:pPr>
        <w:pStyle w:val="CommentText"/>
      </w:pPr>
      <w:r>
        <w:rPr>
          <w:rStyle w:val="CommentReference"/>
        </w:rPr>
        <w:annotationRef/>
      </w:r>
      <w:r>
        <w:t>Meaning what? Stick to describing characteristics which are relevant (and you understand) i.e. how the behaviour differs!</w:t>
      </w:r>
    </w:p>
  </w:comment>
  <w:comment w:id="52" w:author="Harry Cooper" w:date="2017-11-27T16:14:00Z" w:initials="HC">
    <w:p w14:paraId="1A57B82B" w14:textId="6E7AD587" w:rsidR="007F18FA" w:rsidRDefault="007F18FA">
      <w:pPr>
        <w:pStyle w:val="CommentText"/>
      </w:pPr>
      <w:r>
        <w:rPr>
          <w:rStyle w:val="CommentReference"/>
        </w:rPr>
        <w:annotationRef/>
      </w:r>
      <w:r>
        <w:t>Not started, however I feel I can implicitly cover all the rules of the environment within other sub-chapters, such as the EC sub-chapter above.</w:t>
      </w:r>
    </w:p>
  </w:comment>
  <w:comment w:id="70" w:author="D.Walker" w:date="2017-11-28T16:49:00Z" w:initials="D">
    <w:p w14:paraId="19617A77" w14:textId="7DB86A3C" w:rsidR="007F18FA" w:rsidRDefault="007F18FA">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3" w:author="D.Walker" w:date="2017-11-28T16:51:00Z" w:initials="D">
    <w:p w14:paraId="3F61C04C" w14:textId="49388864" w:rsidR="007F18FA" w:rsidRDefault="007F18FA">
      <w:pPr>
        <w:pStyle w:val="CommentText"/>
      </w:pPr>
      <w:r>
        <w:rPr>
          <w:rStyle w:val="CommentReference"/>
        </w:rPr>
        <w:annotationRef/>
      </w:r>
      <w:r>
        <w:t>I would just include the code as a source listed with the references, then you can refer to it multiple times.</w:t>
      </w:r>
    </w:p>
  </w:comment>
  <w:comment w:id="115" w:author="D.Walker" w:date="2017-11-28T16:52:00Z" w:initials="D">
    <w:p w14:paraId="73F02CB7" w14:textId="55D2DBB0" w:rsidR="007F18FA" w:rsidRDefault="007F18FA">
      <w:pPr>
        <w:pStyle w:val="CommentText"/>
      </w:pPr>
      <w:r>
        <w:rPr>
          <w:rStyle w:val="CommentReference"/>
        </w:rPr>
        <w:annotationRef/>
      </w:r>
      <w:r>
        <w:t>It would make more sense if you briefly described the functionality (cell types, rules) before this.</w:t>
      </w:r>
    </w:p>
  </w:comment>
  <w:comment w:id="150" w:author="D.Walker" w:date="2017-11-28T16:54:00Z" w:initials="D">
    <w:p w14:paraId="5C31F8C5" w14:textId="02003547" w:rsidR="007F18FA" w:rsidRDefault="007F18FA">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158" w:author="D.Walker" w:date="2017-11-28T16:55:00Z" w:initials="D">
    <w:p w14:paraId="3E284327" w14:textId="396B58DA" w:rsidR="007F18FA" w:rsidRDefault="007F18FA">
      <w:pPr>
        <w:pStyle w:val="CommentText"/>
      </w:pPr>
      <w:r>
        <w:rPr>
          <w:rStyle w:val="CommentReference"/>
        </w:rPr>
        <w:annotationRef/>
      </w:r>
      <w:r>
        <w:t>You need to properly caption and label all figures. This information should be in the figure caption.</w:t>
      </w:r>
    </w:p>
  </w:comment>
  <w:comment w:id="156" w:author="Harry Cooper" w:date="2017-11-27T16:15:00Z" w:initials="HC">
    <w:p w14:paraId="6CF504E9" w14:textId="01B22636" w:rsidR="007F18FA" w:rsidRDefault="007F18FA">
      <w:pPr>
        <w:pStyle w:val="CommentText"/>
      </w:pPr>
      <w:r>
        <w:rPr>
          <w:rStyle w:val="CommentReference"/>
        </w:rPr>
        <w:annotationRef/>
      </w:r>
      <w:r>
        <w:t>Do I just have an Appendices at the back with each image and description, rather than in line with the text?</w:t>
      </w:r>
    </w:p>
  </w:comment>
  <w:comment w:id="166" w:author="D.Walker" w:date="2017-11-28T16:56:00Z" w:initials="D">
    <w:p w14:paraId="663C8008" w14:textId="34B33BD5" w:rsidR="007F18FA" w:rsidRDefault="007F18FA">
      <w:pPr>
        <w:pStyle w:val="CommentText"/>
      </w:pPr>
      <w:r>
        <w:rPr>
          <w:rStyle w:val="CommentReference"/>
        </w:rPr>
        <w:annotationRef/>
      </w:r>
      <w:r>
        <w:t>Drawback?</w:t>
      </w:r>
    </w:p>
  </w:comment>
  <w:comment w:id="172" w:author="D.Walker" w:date="2017-11-28T16:57:00Z" w:initials="D">
    <w:p w14:paraId="5B0B2D19" w14:textId="242767F3" w:rsidR="007F18FA" w:rsidRDefault="007F18FA">
      <w:pPr>
        <w:pStyle w:val="CommentText"/>
      </w:pPr>
      <w:r>
        <w:rPr>
          <w:rStyle w:val="CommentReference"/>
        </w:rPr>
        <w:annotationRef/>
      </w:r>
      <w:r>
        <w:t>Would be nice, but not essential</w:t>
      </w:r>
    </w:p>
  </w:comment>
  <w:comment w:id="213" w:author="Harry Cooper" w:date="2017-11-27T16:17:00Z" w:initials="HC">
    <w:p w14:paraId="0E2B9174" w14:textId="10BDB33E" w:rsidR="007F18FA" w:rsidRDefault="007F18FA">
      <w:pPr>
        <w:pStyle w:val="CommentText"/>
      </w:pPr>
      <w:r>
        <w:rPr>
          <w:rStyle w:val="CommentReference"/>
        </w:rPr>
        <w:annotationRef/>
      </w:r>
      <w:r>
        <w:t>Feel like I’ve covered this whilst talking about Marzihas code?</w:t>
      </w:r>
    </w:p>
  </w:comment>
  <w:comment w:id="232" w:author="D.Walker" w:date="2017-11-28T16:54:00Z" w:initials="D">
    <w:p w14:paraId="0ABB8BB9" w14:textId="77777777" w:rsidR="007F18FA" w:rsidRDefault="007F18FA"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43" w:author="D.Walker" w:date="2017-11-28T16:55:00Z" w:initials="D">
    <w:p w14:paraId="57EBE77C" w14:textId="77777777" w:rsidR="007F18FA" w:rsidRDefault="007F18FA" w:rsidP="00D933E4">
      <w:pPr>
        <w:pStyle w:val="CommentText"/>
      </w:pPr>
      <w:r>
        <w:rPr>
          <w:rStyle w:val="CommentReference"/>
        </w:rPr>
        <w:annotationRef/>
      </w:r>
      <w:r>
        <w:t>You need to properly caption and label all figures. This information should be in the figure caption.</w:t>
      </w:r>
    </w:p>
  </w:comment>
  <w:comment w:id="237" w:author="Harry Cooper" w:date="2017-11-27T16:15:00Z" w:initials="HC">
    <w:p w14:paraId="101C717E" w14:textId="77777777" w:rsidR="007F18FA" w:rsidRDefault="007F18FA"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DE597" w14:textId="77777777" w:rsidR="009C3BE4" w:rsidRDefault="009C3BE4" w:rsidP="00642E0B">
      <w:r>
        <w:separator/>
      </w:r>
    </w:p>
  </w:endnote>
  <w:endnote w:type="continuationSeparator" w:id="0">
    <w:p w14:paraId="6DD2A3BB" w14:textId="77777777" w:rsidR="009C3BE4" w:rsidRDefault="009C3BE4"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7F18FA" w:rsidRDefault="007F18FA"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7F18FA" w:rsidRDefault="007F18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7F18FA" w:rsidRDefault="007F18FA"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7D33">
      <w:rPr>
        <w:rStyle w:val="PageNumber"/>
        <w:noProof/>
      </w:rPr>
      <w:t>ix</w:t>
    </w:r>
    <w:r>
      <w:rPr>
        <w:rStyle w:val="PageNumber"/>
      </w:rPr>
      <w:fldChar w:fldCharType="end"/>
    </w:r>
  </w:p>
  <w:p w14:paraId="1AC764E3" w14:textId="6ABE33BF" w:rsidR="007F18FA" w:rsidRDefault="007F18FA"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7F18FA" w:rsidRDefault="007F18FA"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7D33">
      <w:rPr>
        <w:rStyle w:val="PageNumber"/>
        <w:noProof/>
      </w:rPr>
      <w:t>6</w:t>
    </w:r>
    <w:r>
      <w:rPr>
        <w:rStyle w:val="PageNumber"/>
      </w:rPr>
      <w:fldChar w:fldCharType="end"/>
    </w:r>
  </w:p>
  <w:p w14:paraId="04D4E42B" w14:textId="77777777" w:rsidR="007F18FA" w:rsidRDefault="007F18FA"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F9C34" w14:textId="77777777" w:rsidR="009C3BE4" w:rsidRDefault="009C3BE4" w:rsidP="00642E0B">
      <w:r>
        <w:separator/>
      </w:r>
    </w:p>
  </w:footnote>
  <w:footnote w:type="continuationSeparator" w:id="0">
    <w:p w14:paraId="1EE0BD13" w14:textId="77777777" w:rsidR="009C3BE4" w:rsidRDefault="009C3BE4"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7F18FA" w:rsidRDefault="007F18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9">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7"/>
  </w:num>
  <w:num w:numId="2">
    <w:abstractNumId w:val="5"/>
  </w:num>
  <w:num w:numId="3">
    <w:abstractNumId w:val="0"/>
  </w:num>
  <w:num w:numId="4">
    <w:abstractNumId w:val="1"/>
  </w:num>
  <w:num w:numId="5">
    <w:abstractNumId w:val="8"/>
  </w:num>
  <w:num w:numId="6">
    <w:abstractNumId w:val="2"/>
  </w:num>
  <w:num w:numId="7">
    <w:abstractNumId w:val="6"/>
  </w:num>
  <w:num w:numId="8">
    <w:abstractNumId w:val="4"/>
  </w:num>
  <w:num w:numId="9">
    <w:abstractNumId w:val="9"/>
  </w:num>
  <w:num w:numId="10">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46277"/>
    <w:rsid w:val="00047B3A"/>
    <w:rsid w:val="000552EF"/>
    <w:rsid w:val="00057517"/>
    <w:rsid w:val="00057C2C"/>
    <w:rsid w:val="000635E8"/>
    <w:rsid w:val="00067FEF"/>
    <w:rsid w:val="00073C79"/>
    <w:rsid w:val="00074EE2"/>
    <w:rsid w:val="000754DE"/>
    <w:rsid w:val="00096235"/>
    <w:rsid w:val="000A50D0"/>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103051"/>
    <w:rsid w:val="00103284"/>
    <w:rsid w:val="00115F28"/>
    <w:rsid w:val="0013007D"/>
    <w:rsid w:val="001309E2"/>
    <w:rsid w:val="00133275"/>
    <w:rsid w:val="00135028"/>
    <w:rsid w:val="00135A10"/>
    <w:rsid w:val="00141C06"/>
    <w:rsid w:val="001434BE"/>
    <w:rsid w:val="00145B1F"/>
    <w:rsid w:val="00154030"/>
    <w:rsid w:val="00154419"/>
    <w:rsid w:val="00160BE0"/>
    <w:rsid w:val="001643DE"/>
    <w:rsid w:val="00164FDF"/>
    <w:rsid w:val="001669A6"/>
    <w:rsid w:val="0017567E"/>
    <w:rsid w:val="001765C6"/>
    <w:rsid w:val="0018083C"/>
    <w:rsid w:val="00182216"/>
    <w:rsid w:val="00182F23"/>
    <w:rsid w:val="001830F5"/>
    <w:rsid w:val="00185A9C"/>
    <w:rsid w:val="00187640"/>
    <w:rsid w:val="0019153F"/>
    <w:rsid w:val="001944B6"/>
    <w:rsid w:val="001A1B64"/>
    <w:rsid w:val="001A26B7"/>
    <w:rsid w:val="001A5C2B"/>
    <w:rsid w:val="001B1C83"/>
    <w:rsid w:val="001B56D9"/>
    <w:rsid w:val="001B6B0A"/>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3E25"/>
    <w:rsid w:val="002242DB"/>
    <w:rsid w:val="0022613D"/>
    <w:rsid w:val="00226F61"/>
    <w:rsid w:val="00232009"/>
    <w:rsid w:val="00233001"/>
    <w:rsid w:val="002355DD"/>
    <w:rsid w:val="00237E16"/>
    <w:rsid w:val="00242405"/>
    <w:rsid w:val="002427AE"/>
    <w:rsid w:val="00243EE1"/>
    <w:rsid w:val="00251612"/>
    <w:rsid w:val="00255A16"/>
    <w:rsid w:val="002561E5"/>
    <w:rsid w:val="00281D30"/>
    <w:rsid w:val="00283103"/>
    <w:rsid w:val="002856DF"/>
    <w:rsid w:val="00290B1F"/>
    <w:rsid w:val="00295AFC"/>
    <w:rsid w:val="00297964"/>
    <w:rsid w:val="002B0CB9"/>
    <w:rsid w:val="002B1166"/>
    <w:rsid w:val="002B6118"/>
    <w:rsid w:val="002C12BE"/>
    <w:rsid w:val="002C58D8"/>
    <w:rsid w:val="002D2321"/>
    <w:rsid w:val="002D6328"/>
    <w:rsid w:val="002E0304"/>
    <w:rsid w:val="002E5FB2"/>
    <w:rsid w:val="002F1CF6"/>
    <w:rsid w:val="002F415C"/>
    <w:rsid w:val="002F5E25"/>
    <w:rsid w:val="003029B1"/>
    <w:rsid w:val="003064E1"/>
    <w:rsid w:val="00311F41"/>
    <w:rsid w:val="00312264"/>
    <w:rsid w:val="00315600"/>
    <w:rsid w:val="00317340"/>
    <w:rsid w:val="003233C9"/>
    <w:rsid w:val="00323B2A"/>
    <w:rsid w:val="00324CD8"/>
    <w:rsid w:val="00335DB7"/>
    <w:rsid w:val="00340305"/>
    <w:rsid w:val="00344986"/>
    <w:rsid w:val="00346BE7"/>
    <w:rsid w:val="003521BA"/>
    <w:rsid w:val="00352CD5"/>
    <w:rsid w:val="00356111"/>
    <w:rsid w:val="003565DE"/>
    <w:rsid w:val="003609A5"/>
    <w:rsid w:val="00361FDC"/>
    <w:rsid w:val="00362C77"/>
    <w:rsid w:val="003675AB"/>
    <w:rsid w:val="003758C0"/>
    <w:rsid w:val="00377047"/>
    <w:rsid w:val="003846E9"/>
    <w:rsid w:val="0038721F"/>
    <w:rsid w:val="00387F00"/>
    <w:rsid w:val="003968FB"/>
    <w:rsid w:val="003A2877"/>
    <w:rsid w:val="003A46F8"/>
    <w:rsid w:val="003A5B5A"/>
    <w:rsid w:val="003C0013"/>
    <w:rsid w:val="003C0AE5"/>
    <w:rsid w:val="003C0BBF"/>
    <w:rsid w:val="003C10D7"/>
    <w:rsid w:val="003C2C4B"/>
    <w:rsid w:val="003D7006"/>
    <w:rsid w:val="003E2605"/>
    <w:rsid w:val="003E47D7"/>
    <w:rsid w:val="003F13BE"/>
    <w:rsid w:val="003F3729"/>
    <w:rsid w:val="003F4122"/>
    <w:rsid w:val="003F4A0A"/>
    <w:rsid w:val="00402A07"/>
    <w:rsid w:val="00403B5F"/>
    <w:rsid w:val="004061BB"/>
    <w:rsid w:val="00407858"/>
    <w:rsid w:val="004110B2"/>
    <w:rsid w:val="00412248"/>
    <w:rsid w:val="0041766A"/>
    <w:rsid w:val="00425B21"/>
    <w:rsid w:val="004264C1"/>
    <w:rsid w:val="0042737D"/>
    <w:rsid w:val="00427A78"/>
    <w:rsid w:val="004359F4"/>
    <w:rsid w:val="0044203A"/>
    <w:rsid w:val="00450068"/>
    <w:rsid w:val="0045151A"/>
    <w:rsid w:val="00457172"/>
    <w:rsid w:val="00461A38"/>
    <w:rsid w:val="00462722"/>
    <w:rsid w:val="0046580A"/>
    <w:rsid w:val="00474C00"/>
    <w:rsid w:val="00476511"/>
    <w:rsid w:val="00480D06"/>
    <w:rsid w:val="00483244"/>
    <w:rsid w:val="00484BFF"/>
    <w:rsid w:val="00485556"/>
    <w:rsid w:val="00486550"/>
    <w:rsid w:val="0048744A"/>
    <w:rsid w:val="0049568A"/>
    <w:rsid w:val="00497A19"/>
    <w:rsid w:val="004A063E"/>
    <w:rsid w:val="004A1EE7"/>
    <w:rsid w:val="004C6FD3"/>
    <w:rsid w:val="004D0D9B"/>
    <w:rsid w:val="004D13A3"/>
    <w:rsid w:val="004D423A"/>
    <w:rsid w:val="004D4BA0"/>
    <w:rsid w:val="004F4BFA"/>
    <w:rsid w:val="004F6D66"/>
    <w:rsid w:val="00504DDF"/>
    <w:rsid w:val="0051263C"/>
    <w:rsid w:val="0054792B"/>
    <w:rsid w:val="00553275"/>
    <w:rsid w:val="005675CF"/>
    <w:rsid w:val="00571173"/>
    <w:rsid w:val="00571A1E"/>
    <w:rsid w:val="00572E6B"/>
    <w:rsid w:val="00591489"/>
    <w:rsid w:val="00591503"/>
    <w:rsid w:val="005939E6"/>
    <w:rsid w:val="005969BC"/>
    <w:rsid w:val="005A5C87"/>
    <w:rsid w:val="005A72C1"/>
    <w:rsid w:val="005B3367"/>
    <w:rsid w:val="005B3558"/>
    <w:rsid w:val="005C161B"/>
    <w:rsid w:val="005C1D61"/>
    <w:rsid w:val="005C43C0"/>
    <w:rsid w:val="005C67B7"/>
    <w:rsid w:val="005C7A4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44FA"/>
    <w:rsid w:val="00622608"/>
    <w:rsid w:val="00626E31"/>
    <w:rsid w:val="006360B5"/>
    <w:rsid w:val="00637CC8"/>
    <w:rsid w:val="00637D37"/>
    <w:rsid w:val="00640792"/>
    <w:rsid w:val="00641F02"/>
    <w:rsid w:val="00642046"/>
    <w:rsid w:val="00642E0B"/>
    <w:rsid w:val="00644EDD"/>
    <w:rsid w:val="006451F0"/>
    <w:rsid w:val="006462C6"/>
    <w:rsid w:val="00647638"/>
    <w:rsid w:val="00660250"/>
    <w:rsid w:val="00661C68"/>
    <w:rsid w:val="00665821"/>
    <w:rsid w:val="00672ABA"/>
    <w:rsid w:val="00672DD5"/>
    <w:rsid w:val="00673E7C"/>
    <w:rsid w:val="006769FB"/>
    <w:rsid w:val="00680065"/>
    <w:rsid w:val="0069541B"/>
    <w:rsid w:val="00697B3F"/>
    <w:rsid w:val="00697C59"/>
    <w:rsid w:val="006A3064"/>
    <w:rsid w:val="006B2505"/>
    <w:rsid w:val="006C0821"/>
    <w:rsid w:val="006C3661"/>
    <w:rsid w:val="006D2D60"/>
    <w:rsid w:val="006D33E3"/>
    <w:rsid w:val="006D3960"/>
    <w:rsid w:val="006E0121"/>
    <w:rsid w:val="006E1F51"/>
    <w:rsid w:val="006E25AA"/>
    <w:rsid w:val="006E3EA1"/>
    <w:rsid w:val="006E7617"/>
    <w:rsid w:val="006F359E"/>
    <w:rsid w:val="006F5AA8"/>
    <w:rsid w:val="0070420F"/>
    <w:rsid w:val="007048D0"/>
    <w:rsid w:val="0071133F"/>
    <w:rsid w:val="0071354D"/>
    <w:rsid w:val="007147F2"/>
    <w:rsid w:val="0071486B"/>
    <w:rsid w:val="00720734"/>
    <w:rsid w:val="00720B3C"/>
    <w:rsid w:val="0072189D"/>
    <w:rsid w:val="007229E1"/>
    <w:rsid w:val="00726DB1"/>
    <w:rsid w:val="00734908"/>
    <w:rsid w:val="007432A3"/>
    <w:rsid w:val="00743677"/>
    <w:rsid w:val="00757D9F"/>
    <w:rsid w:val="007613B3"/>
    <w:rsid w:val="007653C6"/>
    <w:rsid w:val="00766B1B"/>
    <w:rsid w:val="00766C00"/>
    <w:rsid w:val="00767AA2"/>
    <w:rsid w:val="007712DB"/>
    <w:rsid w:val="00772710"/>
    <w:rsid w:val="00772CEF"/>
    <w:rsid w:val="00773622"/>
    <w:rsid w:val="00776712"/>
    <w:rsid w:val="0077746E"/>
    <w:rsid w:val="00786FAF"/>
    <w:rsid w:val="00787D21"/>
    <w:rsid w:val="00791B7F"/>
    <w:rsid w:val="00796459"/>
    <w:rsid w:val="007A568D"/>
    <w:rsid w:val="007B30EA"/>
    <w:rsid w:val="007C03ED"/>
    <w:rsid w:val="007C09BE"/>
    <w:rsid w:val="007C5960"/>
    <w:rsid w:val="007D077C"/>
    <w:rsid w:val="007D57DC"/>
    <w:rsid w:val="007D6F87"/>
    <w:rsid w:val="007D745B"/>
    <w:rsid w:val="007E14D0"/>
    <w:rsid w:val="007E5323"/>
    <w:rsid w:val="007F0C2C"/>
    <w:rsid w:val="007F18FA"/>
    <w:rsid w:val="007F3A5D"/>
    <w:rsid w:val="007F5BEA"/>
    <w:rsid w:val="00800301"/>
    <w:rsid w:val="008029B8"/>
    <w:rsid w:val="0080304B"/>
    <w:rsid w:val="00803DBC"/>
    <w:rsid w:val="00806A10"/>
    <w:rsid w:val="008075A5"/>
    <w:rsid w:val="00807C12"/>
    <w:rsid w:val="00811D3F"/>
    <w:rsid w:val="00813350"/>
    <w:rsid w:val="008151A1"/>
    <w:rsid w:val="008160BE"/>
    <w:rsid w:val="00816C4C"/>
    <w:rsid w:val="00821AE3"/>
    <w:rsid w:val="0082364B"/>
    <w:rsid w:val="008236D5"/>
    <w:rsid w:val="00826AF6"/>
    <w:rsid w:val="008276F3"/>
    <w:rsid w:val="00830234"/>
    <w:rsid w:val="00833A93"/>
    <w:rsid w:val="008422E8"/>
    <w:rsid w:val="0084497E"/>
    <w:rsid w:val="00847ACD"/>
    <w:rsid w:val="00852B78"/>
    <w:rsid w:val="00857AB7"/>
    <w:rsid w:val="0086158A"/>
    <w:rsid w:val="00870325"/>
    <w:rsid w:val="00871581"/>
    <w:rsid w:val="008779FE"/>
    <w:rsid w:val="00886920"/>
    <w:rsid w:val="0089207E"/>
    <w:rsid w:val="008972C7"/>
    <w:rsid w:val="008A1DC5"/>
    <w:rsid w:val="008A5B6C"/>
    <w:rsid w:val="008A6223"/>
    <w:rsid w:val="008B13DB"/>
    <w:rsid w:val="008C2109"/>
    <w:rsid w:val="008C2A41"/>
    <w:rsid w:val="008C4FD4"/>
    <w:rsid w:val="008D1F27"/>
    <w:rsid w:val="008D33F3"/>
    <w:rsid w:val="008D367B"/>
    <w:rsid w:val="008D7C93"/>
    <w:rsid w:val="008E01E6"/>
    <w:rsid w:val="008E2840"/>
    <w:rsid w:val="008E5DF4"/>
    <w:rsid w:val="008E65F6"/>
    <w:rsid w:val="008F083E"/>
    <w:rsid w:val="008F3AC0"/>
    <w:rsid w:val="008F743B"/>
    <w:rsid w:val="008F74DA"/>
    <w:rsid w:val="008F75FD"/>
    <w:rsid w:val="00900F59"/>
    <w:rsid w:val="00901A3B"/>
    <w:rsid w:val="00901EF6"/>
    <w:rsid w:val="00905549"/>
    <w:rsid w:val="00905969"/>
    <w:rsid w:val="00914122"/>
    <w:rsid w:val="009204E5"/>
    <w:rsid w:val="009205F0"/>
    <w:rsid w:val="00921B63"/>
    <w:rsid w:val="009234F2"/>
    <w:rsid w:val="0092760B"/>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9CE"/>
    <w:rsid w:val="00990144"/>
    <w:rsid w:val="00993F9A"/>
    <w:rsid w:val="00995787"/>
    <w:rsid w:val="00996966"/>
    <w:rsid w:val="009A18B6"/>
    <w:rsid w:val="009A5073"/>
    <w:rsid w:val="009B21C4"/>
    <w:rsid w:val="009C3BE4"/>
    <w:rsid w:val="009C59A3"/>
    <w:rsid w:val="009C668C"/>
    <w:rsid w:val="009C7DFD"/>
    <w:rsid w:val="009F06B7"/>
    <w:rsid w:val="009F31FD"/>
    <w:rsid w:val="009F45EB"/>
    <w:rsid w:val="009F7C90"/>
    <w:rsid w:val="00A05855"/>
    <w:rsid w:val="00A15300"/>
    <w:rsid w:val="00A21646"/>
    <w:rsid w:val="00A269CA"/>
    <w:rsid w:val="00A26DED"/>
    <w:rsid w:val="00A27FDF"/>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6489"/>
    <w:rsid w:val="00B078AC"/>
    <w:rsid w:val="00B123C1"/>
    <w:rsid w:val="00B127C4"/>
    <w:rsid w:val="00B218EF"/>
    <w:rsid w:val="00B223C5"/>
    <w:rsid w:val="00B24297"/>
    <w:rsid w:val="00B265B2"/>
    <w:rsid w:val="00B26C82"/>
    <w:rsid w:val="00B33EE8"/>
    <w:rsid w:val="00B42F10"/>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7936"/>
    <w:rsid w:val="00B851D2"/>
    <w:rsid w:val="00B85B31"/>
    <w:rsid w:val="00B94DEA"/>
    <w:rsid w:val="00B968FF"/>
    <w:rsid w:val="00BA448E"/>
    <w:rsid w:val="00BA6D73"/>
    <w:rsid w:val="00BB18B8"/>
    <w:rsid w:val="00BB37FD"/>
    <w:rsid w:val="00BB4E8D"/>
    <w:rsid w:val="00BB5418"/>
    <w:rsid w:val="00BC2D90"/>
    <w:rsid w:val="00BC3F3A"/>
    <w:rsid w:val="00BC63A0"/>
    <w:rsid w:val="00BC7ED3"/>
    <w:rsid w:val="00BD74DE"/>
    <w:rsid w:val="00BD7694"/>
    <w:rsid w:val="00BE602D"/>
    <w:rsid w:val="00BE672F"/>
    <w:rsid w:val="00BE6C45"/>
    <w:rsid w:val="00BF526B"/>
    <w:rsid w:val="00C00718"/>
    <w:rsid w:val="00C00B51"/>
    <w:rsid w:val="00C02FD1"/>
    <w:rsid w:val="00C05627"/>
    <w:rsid w:val="00C108E8"/>
    <w:rsid w:val="00C1093C"/>
    <w:rsid w:val="00C1774E"/>
    <w:rsid w:val="00C22150"/>
    <w:rsid w:val="00C23956"/>
    <w:rsid w:val="00C311B8"/>
    <w:rsid w:val="00C32C43"/>
    <w:rsid w:val="00C35E88"/>
    <w:rsid w:val="00C36B72"/>
    <w:rsid w:val="00C37221"/>
    <w:rsid w:val="00C45B3E"/>
    <w:rsid w:val="00C51AAD"/>
    <w:rsid w:val="00C539B1"/>
    <w:rsid w:val="00C57DA8"/>
    <w:rsid w:val="00C57FCD"/>
    <w:rsid w:val="00C61608"/>
    <w:rsid w:val="00C636DF"/>
    <w:rsid w:val="00C65A12"/>
    <w:rsid w:val="00C67C57"/>
    <w:rsid w:val="00C719DA"/>
    <w:rsid w:val="00C73709"/>
    <w:rsid w:val="00C825FA"/>
    <w:rsid w:val="00C85F51"/>
    <w:rsid w:val="00C868CE"/>
    <w:rsid w:val="00C95A7A"/>
    <w:rsid w:val="00CA04C0"/>
    <w:rsid w:val="00CA0BCF"/>
    <w:rsid w:val="00CA4070"/>
    <w:rsid w:val="00CA41A3"/>
    <w:rsid w:val="00CB152F"/>
    <w:rsid w:val="00CD10A2"/>
    <w:rsid w:val="00CD1987"/>
    <w:rsid w:val="00CD4455"/>
    <w:rsid w:val="00CD53C4"/>
    <w:rsid w:val="00CD7D33"/>
    <w:rsid w:val="00CE3983"/>
    <w:rsid w:val="00CF4124"/>
    <w:rsid w:val="00D000FB"/>
    <w:rsid w:val="00D010A5"/>
    <w:rsid w:val="00D02BE8"/>
    <w:rsid w:val="00D04541"/>
    <w:rsid w:val="00D10F3E"/>
    <w:rsid w:val="00D15711"/>
    <w:rsid w:val="00D158C3"/>
    <w:rsid w:val="00D1685E"/>
    <w:rsid w:val="00D20D96"/>
    <w:rsid w:val="00D21E1C"/>
    <w:rsid w:val="00D23C28"/>
    <w:rsid w:val="00D32B7F"/>
    <w:rsid w:val="00D427FC"/>
    <w:rsid w:val="00D4474B"/>
    <w:rsid w:val="00D5420A"/>
    <w:rsid w:val="00D56BB3"/>
    <w:rsid w:val="00D7104E"/>
    <w:rsid w:val="00D71433"/>
    <w:rsid w:val="00D71A43"/>
    <w:rsid w:val="00D75DE4"/>
    <w:rsid w:val="00D82EAC"/>
    <w:rsid w:val="00D901A3"/>
    <w:rsid w:val="00D933E4"/>
    <w:rsid w:val="00D94E6C"/>
    <w:rsid w:val="00DA77F4"/>
    <w:rsid w:val="00DB4334"/>
    <w:rsid w:val="00DC126D"/>
    <w:rsid w:val="00DC3271"/>
    <w:rsid w:val="00DC65E4"/>
    <w:rsid w:val="00DD2494"/>
    <w:rsid w:val="00DD2EC3"/>
    <w:rsid w:val="00DD47E1"/>
    <w:rsid w:val="00DD75A9"/>
    <w:rsid w:val="00DE7414"/>
    <w:rsid w:val="00E014F5"/>
    <w:rsid w:val="00E01738"/>
    <w:rsid w:val="00E067D9"/>
    <w:rsid w:val="00E0765A"/>
    <w:rsid w:val="00E241FA"/>
    <w:rsid w:val="00E26231"/>
    <w:rsid w:val="00E262E1"/>
    <w:rsid w:val="00E3438B"/>
    <w:rsid w:val="00E4252C"/>
    <w:rsid w:val="00E42BFE"/>
    <w:rsid w:val="00E437A5"/>
    <w:rsid w:val="00E5122D"/>
    <w:rsid w:val="00E63FC7"/>
    <w:rsid w:val="00E64FAA"/>
    <w:rsid w:val="00E67683"/>
    <w:rsid w:val="00E70F12"/>
    <w:rsid w:val="00E7215B"/>
    <w:rsid w:val="00E736FE"/>
    <w:rsid w:val="00E8136E"/>
    <w:rsid w:val="00E9021F"/>
    <w:rsid w:val="00E92DE5"/>
    <w:rsid w:val="00E9501F"/>
    <w:rsid w:val="00E9506A"/>
    <w:rsid w:val="00E97A1B"/>
    <w:rsid w:val="00EA1FF0"/>
    <w:rsid w:val="00EA53F2"/>
    <w:rsid w:val="00EA6691"/>
    <w:rsid w:val="00EB1653"/>
    <w:rsid w:val="00EB506F"/>
    <w:rsid w:val="00EB512F"/>
    <w:rsid w:val="00EC2F4F"/>
    <w:rsid w:val="00EC354F"/>
    <w:rsid w:val="00EC5328"/>
    <w:rsid w:val="00EC5D41"/>
    <w:rsid w:val="00EC7ECB"/>
    <w:rsid w:val="00ED50A7"/>
    <w:rsid w:val="00EE5369"/>
    <w:rsid w:val="00EF3536"/>
    <w:rsid w:val="00EF7456"/>
    <w:rsid w:val="00F01637"/>
    <w:rsid w:val="00F02597"/>
    <w:rsid w:val="00F03639"/>
    <w:rsid w:val="00F103F3"/>
    <w:rsid w:val="00F22666"/>
    <w:rsid w:val="00F24CF9"/>
    <w:rsid w:val="00F32812"/>
    <w:rsid w:val="00F33AF1"/>
    <w:rsid w:val="00F35CFD"/>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4E11"/>
    <w:rsid w:val="00FB54C6"/>
    <w:rsid w:val="00FB59F7"/>
    <w:rsid w:val="00FC1F91"/>
    <w:rsid w:val="00FC2EC6"/>
    <w:rsid w:val="00FC36B6"/>
    <w:rsid w:val="00FC76FB"/>
    <w:rsid w:val="00FC7D05"/>
    <w:rsid w:val="00FD0026"/>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DA463B-B047-7B45-82CE-CFC23E7E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30</Pages>
  <Words>6172</Words>
  <Characters>35183</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310</cp:revision>
  <cp:lastPrinted>2017-11-30T19:39:00Z</cp:lastPrinted>
  <dcterms:created xsi:type="dcterms:W3CDTF">2017-11-30T10:15:00Z</dcterms:created>
  <dcterms:modified xsi:type="dcterms:W3CDTF">2018-03-22T10:25:00Z</dcterms:modified>
</cp:coreProperties>
</file>